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40" w:rsidRPr="00C10306" w:rsidRDefault="00373C40" w:rsidP="00373C40">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798"/>
        <w:gridCol w:w="5778"/>
      </w:tblGrid>
      <w:tr w:rsidR="00373C40" w:rsidTr="0018227F">
        <w:tc>
          <w:tcPr>
            <w:tcW w:w="3798" w:type="dxa"/>
          </w:tcPr>
          <w:p w:rsidR="00373C40" w:rsidRDefault="00373C40" w:rsidP="0018227F">
            <w:pPr>
              <w:rPr>
                <w:rFonts w:ascii="Arial" w:hAnsi="Arial" w:cs="Arial"/>
              </w:rPr>
            </w:pPr>
            <w:r w:rsidRPr="00DC08ED">
              <w:rPr>
                <w:rFonts w:ascii="Arial" w:hAnsi="Arial" w:cs="Arial"/>
                <w:noProof/>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7"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373C40" w:rsidRPr="00DC08ED" w:rsidRDefault="00373C40" w:rsidP="0018227F">
            <w:pPr>
              <w:rPr>
                <w:rFonts w:cstheme="minorHAnsi"/>
                <w:b/>
                <w:sz w:val="32"/>
                <w:szCs w:val="32"/>
              </w:rPr>
            </w:pPr>
            <w:r w:rsidRPr="00DC08ED">
              <w:rPr>
                <w:rFonts w:cstheme="minorHAnsi"/>
                <w:b/>
                <w:sz w:val="32"/>
                <w:szCs w:val="32"/>
              </w:rPr>
              <w:t>MINISTRY OF EDUCATION AND TRAINING</w:t>
            </w:r>
          </w:p>
        </w:tc>
      </w:tr>
    </w:tbl>
    <w:p w:rsidR="00373C40" w:rsidRDefault="00373C40" w:rsidP="00373C40">
      <w:pPr>
        <w:rPr>
          <w:rFonts w:ascii="Arial" w:hAnsi="Arial" w:cs="Arial"/>
        </w:rPr>
      </w:pPr>
      <w:bookmarkStart w:id="0" w:name="_GoBack"/>
      <w:bookmarkEnd w:id="0"/>
    </w:p>
    <w:p w:rsidR="00373C40" w:rsidRDefault="00373C40" w:rsidP="00373C40">
      <w:pPr>
        <w:jc w:val="center"/>
        <w:rPr>
          <w:rFonts w:ascii="Arial" w:hAnsi="Arial" w:cs="Arial"/>
          <w:b/>
          <w:sz w:val="72"/>
          <w:szCs w:val="72"/>
        </w:rPr>
      </w:pPr>
      <w:r w:rsidRPr="00DC08ED">
        <w:rPr>
          <w:rFonts w:ascii="Arial" w:hAnsi="Arial" w:cs="Arial"/>
          <w:b/>
          <w:sz w:val="72"/>
          <w:szCs w:val="72"/>
        </w:rPr>
        <w:t>FPT UNIVERSITY</w:t>
      </w:r>
    </w:p>
    <w:p w:rsidR="00373C40" w:rsidRPr="00DC08ED" w:rsidRDefault="00373C40" w:rsidP="00373C40">
      <w:pPr>
        <w:jc w:val="center"/>
        <w:rPr>
          <w:rFonts w:ascii="Arial" w:hAnsi="Arial" w:cs="Arial"/>
          <w:b/>
          <w:sz w:val="72"/>
          <w:szCs w:val="72"/>
        </w:rPr>
      </w:pPr>
    </w:p>
    <w:p w:rsidR="00373C40" w:rsidRPr="00A67E38" w:rsidRDefault="00952E64" w:rsidP="00373C40">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6" type="#_x0000_t32" style="position:absolute;left:0;text-align:left;margin-left:3pt;margin-top:38.35pt;width:461.25pt;height:0;z-index:251660288" o:connectortype="straight"/>
        </w:pict>
      </w:r>
      <w:r w:rsidR="00373C40" w:rsidRPr="00A67E38">
        <w:rPr>
          <w:rFonts w:ascii="Arial" w:hAnsi="Arial" w:cs="Arial"/>
          <w:b/>
          <w:sz w:val="56"/>
          <w:szCs w:val="68"/>
        </w:rPr>
        <w:t>CAPSTONE PROJECT DOCUMENT</w:t>
      </w:r>
    </w:p>
    <w:p w:rsidR="00373C40" w:rsidRPr="00373C40" w:rsidRDefault="00373C40" w:rsidP="00373C40">
      <w:pPr>
        <w:jc w:val="center"/>
        <w:rPr>
          <w:rFonts w:ascii="Arial" w:hAnsi="Arial" w:cs="Arial"/>
          <w:b/>
          <w:sz w:val="40"/>
          <w:szCs w:val="40"/>
        </w:rPr>
      </w:pPr>
      <w:r w:rsidRPr="00373C40">
        <w:rPr>
          <w:rFonts w:ascii="Arial" w:hAnsi="Arial" w:cs="Arial"/>
          <w:b/>
          <w:sz w:val="40"/>
          <w:szCs w:val="40"/>
        </w:rPr>
        <w:t xml:space="preserve">E-COMERCE IN ASSOCIATE WITH </w:t>
      </w:r>
    </w:p>
    <w:p w:rsidR="00373C40" w:rsidRPr="00373C40" w:rsidRDefault="00373C40" w:rsidP="00373C40">
      <w:pPr>
        <w:jc w:val="center"/>
        <w:rPr>
          <w:rFonts w:ascii="Arial" w:hAnsi="Arial" w:cs="Arial"/>
          <w:b/>
          <w:sz w:val="40"/>
          <w:szCs w:val="40"/>
        </w:rPr>
      </w:pPr>
      <w:r w:rsidRPr="00373C40">
        <w:rPr>
          <w:rFonts w:ascii="Arial" w:hAnsi="Arial" w:cs="Arial"/>
          <w:b/>
          <w:sz w:val="40"/>
          <w:szCs w:val="40"/>
        </w:rPr>
        <w:t>WEB USAGE MINING</w:t>
      </w:r>
    </w:p>
    <w:p w:rsidR="00373C40" w:rsidRPr="00DC08ED" w:rsidRDefault="00373C40" w:rsidP="00373C40">
      <w:pPr>
        <w:jc w:val="center"/>
        <w:rPr>
          <w:rFonts w:ascii="Arial" w:hAnsi="Arial" w:cs="Arial"/>
          <w:b/>
          <w:sz w:val="36"/>
          <w:szCs w:val="36"/>
        </w:rPr>
      </w:pPr>
      <w:r w:rsidRPr="00DC08ED">
        <w:rPr>
          <w:rFonts w:ascii="Arial" w:hAnsi="Arial" w:cs="Arial"/>
          <w:b/>
          <w:sz w:val="36"/>
          <w:szCs w:val="36"/>
        </w:rPr>
        <w:t>Report #1 – &lt;Project Introduction</w:t>
      </w:r>
      <w:r>
        <w:rPr>
          <w:rFonts w:ascii="Arial" w:hAnsi="Arial" w:cs="Arial"/>
          <w:b/>
          <w:sz w:val="36"/>
          <w:szCs w:val="36"/>
        </w:rPr>
        <w:t xml:space="preserve">&gt; </w:t>
      </w:r>
    </w:p>
    <w:p w:rsidR="00373C40" w:rsidRPr="00DC08ED" w:rsidRDefault="00373C40" w:rsidP="00373C40">
      <w:pPr>
        <w:jc w:val="center"/>
        <w:rPr>
          <w:rFonts w:ascii="Arial" w:hAnsi="Arial" w:cs="Arial"/>
          <w:b/>
          <w:sz w:val="36"/>
          <w:szCs w:val="36"/>
        </w:rPr>
      </w:pPr>
    </w:p>
    <w:tbl>
      <w:tblPr>
        <w:tblStyle w:val="TableGrid"/>
        <w:tblW w:w="9889" w:type="dxa"/>
        <w:tblLook w:val="04A0"/>
      </w:tblPr>
      <w:tblGrid>
        <w:gridCol w:w="3258"/>
        <w:gridCol w:w="6631"/>
      </w:tblGrid>
      <w:tr w:rsidR="00373C40" w:rsidRPr="00C10306" w:rsidTr="00373C40">
        <w:tc>
          <w:tcPr>
            <w:tcW w:w="9889" w:type="dxa"/>
            <w:gridSpan w:val="2"/>
          </w:tcPr>
          <w:p w:rsidR="00373C40" w:rsidRPr="00C10306" w:rsidRDefault="003968A1" w:rsidP="0018227F">
            <w:pPr>
              <w:jc w:val="center"/>
              <w:rPr>
                <w:rFonts w:ascii="Arial" w:hAnsi="Arial" w:cs="Arial"/>
                <w:b/>
                <w:sz w:val="36"/>
                <w:szCs w:val="76"/>
              </w:rPr>
            </w:pPr>
            <w:r>
              <w:rPr>
                <w:rFonts w:ascii="Arial" w:hAnsi="Arial" w:cs="Arial"/>
                <w:b/>
                <w:sz w:val="36"/>
                <w:szCs w:val="76"/>
              </w:rPr>
              <w:t>EWUM</w:t>
            </w:r>
          </w:p>
        </w:tc>
      </w:tr>
      <w:tr w:rsidR="00373C40" w:rsidRPr="00C10306" w:rsidTr="00373C40">
        <w:trPr>
          <w:trHeight w:val="174"/>
        </w:trPr>
        <w:tc>
          <w:tcPr>
            <w:tcW w:w="3258" w:type="dxa"/>
            <w:vMerge w:val="restart"/>
            <w:vAlign w:val="center"/>
          </w:tcPr>
          <w:p w:rsidR="00373C40" w:rsidRPr="00C10306" w:rsidRDefault="00373C40" w:rsidP="0018227F">
            <w:pPr>
              <w:jc w:val="center"/>
              <w:rPr>
                <w:rFonts w:ascii="Arial" w:hAnsi="Arial" w:cs="Arial"/>
                <w:b/>
                <w:sz w:val="36"/>
                <w:szCs w:val="76"/>
              </w:rPr>
            </w:pPr>
            <w:r w:rsidRPr="00C10306">
              <w:rPr>
                <w:rFonts w:ascii="Arial" w:hAnsi="Arial" w:cs="Arial"/>
                <w:b/>
                <w:sz w:val="36"/>
                <w:szCs w:val="76"/>
              </w:rPr>
              <w:t>Group Member</w:t>
            </w:r>
          </w:p>
        </w:tc>
        <w:tc>
          <w:tcPr>
            <w:tcW w:w="6631" w:type="dxa"/>
          </w:tcPr>
          <w:p w:rsidR="00373C40" w:rsidRPr="00C10306" w:rsidRDefault="00373C40" w:rsidP="00373C40">
            <w:pPr>
              <w:rPr>
                <w:rFonts w:ascii="Arial" w:hAnsi="Arial" w:cs="Arial"/>
                <w:sz w:val="36"/>
                <w:szCs w:val="76"/>
              </w:rPr>
            </w:pPr>
            <w:r>
              <w:rPr>
                <w:rFonts w:ascii="Arial" w:hAnsi="Arial" w:cs="Arial"/>
                <w:sz w:val="36"/>
                <w:szCs w:val="76"/>
              </w:rPr>
              <w:t>01112</w:t>
            </w:r>
            <w:r w:rsidRPr="00C10306">
              <w:rPr>
                <w:rFonts w:ascii="Arial" w:hAnsi="Arial" w:cs="Arial"/>
                <w:sz w:val="36"/>
                <w:szCs w:val="76"/>
              </w:rPr>
              <w:t xml:space="preserve"> –</w:t>
            </w:r>
            <w:r>
              <w:rPr>
                <w:rFonts w:ascii="Arial" w:hAnsi="Arial" w:cs="Arial"/>
                <w:sz w:val="36"/>
                <w:szCs w:val="76"/>
              </w:rPr>
              <w:t xml:space="preserve"> Le Ba Dat (Mr.)</w:t>
            </w:r>
          </w:p>
        </w:tc>
      </w:tr>
      <w:tr w:rsidR="00373C40" w:rsidRPr="00C10306" w:rsidTr="00373C40">
        <w:trPr>
          <w:trHeight w:val="172"/>
        </w:trPr>
        <w:tc>
          <w:tcPr>
            <w:tcW w:w="3258" w:type="dxa"/>
            <w:vMerge/>
          </w:tcPr>
          <w:p w:rsidR="00373C40" w:rsidRPr="00C10306" w:rsidRDefault="00373C40" w:rsidP="0018227F">
            <w:pPr>
              <w:jc w:val="center"/>
              <w:rPr>
                <w:rFonts w:ascii="Arial" w:hAnsi="Arial" w:cs="Arial"/>
                <w:b/>
                <w:sz w:val="36"/>
                <w:szCs w:val="76"/>
              </w:rPr>
            </w:pPr>
          </w:p>
        </w:tc>
        <w:tc>
          <w:tcPr>
            <w:tcW w:w="6631" w:type="dxa"/>
          </w:tcPr>
          <w:p w:rsidR="00373C40" w:rsidRPr="00E46B0D" w:rsidRDefault="00373C40" w:rsidP="0018227F">
            <w:pPr>
              <w:rPr>
                <w:rFonts w:ascii="Arial" w:hAnsi="Arial" w:cs="Arial"/>
                <w:sz w:val="36"/>
                <w:szCs w:val="76"/>
              </w:rPr>
            </w:pPr>
            <w:r>
              <w:rPr>
                <w:rFonts w:ascii="Arial" w:hAnsi="Arial" w:cs="Arial"/>
                <w:sz w:val="36"/>
                <w:szCs w:val="76"/>
              </w:rPr>
              <w:t xml:space="preserve">01089 </w:t>
            </w:r>
            <w:r w:rsidRPr="00C10306">
              <w:rPr>
                <w:rFonts w:ascii="Arial" w:hAnsi="Arial" w:cs="Arial"/>
                <w:sz w:val="36"/>
                <w:szCs w:val="76"/>
              </w:rPr>
              <w:t>–</w:t>
            </w:r>
            <w:r>
              <w:rPr>
                <w:rFonts w:ascii="Arial" w:hAnsi="Arial" w:cs="Arial"/>
                <w:sz w:val="36"/>
                <w:szCs w:val="76"/>
              </w:rPr>
              <w:t xml:space="preserve"> Nguyen Hoang Viet (Mr)</w:t>
            </w:r>
          </w:p>
        </w:tc>
      </w:tr>
      <w:tr w:rsidR="00373C40" w:rsidRPr="00C10306" w:rsidTr="00373C40">
        <w:trPr>
          <w:trHeight w:val="172"/>
        </w:trPr>
        <w:tc>
          <w:tcPr>
            <w:tcW w:w="3258" w:type="dxa"/>
            <w:vMerge/>
          </w:tcPr>
          <w:p w:rsidR="00373C40" w:rsidRPr="00C10306" w:rsidRDefault="00373C40" w:rsidP="0018227F">
            <w:pPr>
              <w:jc w:val="center"/>
              <w:rPr>
                <w:rFonts w:ascii="Arial" w:hAnsi="Arial" w:cs="Arial"/>
                <w:b/>
                <w:sz w:val="36"/>
                <w:szCs w:val="76"/>
              </w:rPr>
            </w:pPr>
          </w:p>
        </w:tc>
        <w:tc>
          <w:tcPr>
            <w:tcW w:w="6631" w:type="dxa"/>
          </w:tcPr>
          <w:p w:rsidR="00373C40" w:rsidRPr="00E46B0D" w:rsidRDefault="00373C40" w:rsidP="00373C40">
            <w:pPr>
              <w:rPr>
                <w:rFonts w:ascii="Arial" w:hAnsi="Arial" w:cs="Arial"/>
                <w:sz w:val="36"/>
                <w:szCs w:val="76"/>
              </w:rPr>
            </w:pPr>
            <w:r>
              <w:rPr>
                <w:rFonts w:ascii="Arial" w:hAnsi="Arial" w:cs="Arial"/>
                <w:sz w:val="36"/>
                <w:szCs w:val="76"/>
              </w:rPr>
              <w:t>01290</w:t>
            </w:r>
            <w:r w:rsidRPr="00C10306">
              <w:rPr>
                <w:rFonts w:ascii="Arial" w:hAnsi="Arial" w:cs="Arial"/>
                <w:sz w:val="36"/>
                <w:szCs w:val="76"/>
              </w:rPr>
              <w:t xml:space="preserve"> – </w:t>
            </w:r>
            <w:r>
              <w:rPr>
                <w:rFonts w:ascii="Arial" w:hAnsi="Arial" w:cs="Arial"/>
                <w:sz w:val="36"/>
                <w:szCs w:val="76"/>
              </w:rPr>
              <w:t>Nguyen Thi Huyen Trang (Ms.)</w:t>
            </w:r>
          </w:p>
        </w:tc>
      </w:tr>
      <w:tr w:rsidR="00373C40" w:rsidRPr="00C10306" w:rsidTr="00373C40">
        <w:trPr>
          <w:trHeight w:val="172"/>
        </w:trPr>
        <w:tc>
          <w:tcPr>
            <w:tcW w:w="3258" w:type="dxa"/>
            <w:vMerge/>
            <w:tcBorders>
              <w:bottom w:val="nil"/>
            </w:tcBorders>
          </w:tcPr>
          <w:p w:rsidR="00373C40" w:rsidRPr="00C10306" w:rsidRDefault="00373C40" w:rsidP="0018227F">
            <w:pPr>
              <w:jc w:val="center"/>
              <w:rPr>
                <w:rFonts w:ascii="Arial" w:hAnsi="Arial" w:cs="Arial"/>
                <w:b/>
                <w:sz w:val="36"/>
                <w:szCs w:val="76"/>
              </w:rPr>
            </w:pPr>
          </w:p>
        </w:tc>
        <w:tc>
          <w:tcPr>
            <w:tcW w:w="6631" w:type="dxa"/>
          </w:tcPr>
          <w:p w:rsidR="00373C40" w:rsidRPr="00C10306" w:rsidRDefault="00373C40" w:rsidP="00373C40">
            <w:pPr>
              <w:rPr>
                <w:rFonts w:ascii="Arial" w:hAnsi="Arial" w:cs="Arial"/>
                <w:sz w:val="36"/>
                <w:szCs w:val="76"/>
              </w:rPr>
            </w:pPr>
            <w:r>
              <w:rPr>
                <w:rFonts w:ascii="Arial" w:hAnsi="Arial" w:cs="Arial"/>
                <w:sz w:val="36"/>
                <w:szCs w:val="76"/>
              </w:rPr>
              <w:t>01433</w:t>
            </w:r>
            <w:r w:rsidRPr="00C10306">
              <w:rPr>
                <w:rFonts w:ascii="Arial" w:hAnsi="Arial" w:cs="Arial"/>
                <w:sz w:val="36"/>
                <w:szCs w:val="76"/>
              </w:rPr>
              <w:t xml:space="preserve"> –</w:t>
            </w:r>
            <w:r>
              <w:rPr>
                <w:rFonts w:ascii="Arial" w:hAnsi="Arial" w:cs="Arial"/>
                <w:sz w:val="36"/>
                <w:szCs w:val="76"/>
              </w:rPr>
              <w:t xml:space="preserve"> Duong Hoai Nam (Mr.)</w:t>
            </w:r>
          </w:p>
        </w:tc>
      </w:tr>
      <w:tr w:rsidR="00373C40" w:rsidRPr="00C10306" w:rsidTr="00373C40">
        <w:tc>
          <w:tcPr>
            <w:tcW w:w="3258" w:type="dxa"/>
            <w:tcBorders>
              <w:top w:val="nil"/>
            </w:tcBorders>
          </w:tcPr>
          <w:p w:rsidR="00373C40" w:rsidRPr="00C10306" w:rsidRDefault="00373C40" w:rsidP="0018227F">
            <w:pPr>
              <w:jc w:val="center"/>
              <w:rPr>
                <w:rFonts w:ascii="Arial" w:hAnsi="Arial" w:cs="Arial"/>
                <w:b/>
                <w:sz w:val="36"/>
                <w:szCs w:val="76"/>
              </w:rPr>
            </w:pPr>
          </w:p>
        </w:tc>
        <w:tc>
          <w:tcPr>
            <w:tcW w:w="6631" w:type="dxa"/>
          </w:tcPr>
          <w:p w:rsidR="00373C40" w:rsidRPr="00C10306" w:rsidRDefault="00373C40" w:rsidP="00373C40">
            <w:pPr>
              <w:rPr>
                <w:rFonts w:ascii="Arial" w:hAnsi="Arial" w:cs="Arial"/>
                <w:sz w:val="36"/>
                <w:szCs w:val="76"/>
              </w:rPr>
            </w:pPr>
            <w:r w:rsidRPr="00C10306">
              <w:rPr>
                <w:rFonts w:ascii="Arial" w:hAnsi="Arial" w:cs="Arial"/>
                <w:sz w:val="36"/>
                <w:szCs w:val="76"/>
              </w:rPr>
              <w:t>0</w:t>
            </w:r>
            <w:r>
              <w:rPr>
                <w:rFonts w:ascii="Arial" w:hAnsi="Arial" w:cs="Arial"/>
                <w:sz w:val="36"/>
                <w:szCs w:val="76"/>
              </w:rPr>
              <w:t>0569</w:t>
            </w:r>
            <w:r w:rsidRPr="00C10306">
              <w:rPr>
                <w:rFonts w:ascii="Arial" w:hAnsi="Arial" w:cs="Arial"/>
                <w:sz w:val="36"/>
                <w:szCs w:val="76"/>
              </w:rPr>
              <w:t xml:space="preserve"> – </w:t>
            </w:r>
            <w:r>
              <w:rPr>
                <w:rFonts w:ascii="Arial" w:hAnsi="Arial" w:cs="Arial"/>
                <w:sz w:val="36"/>
                <w:szCs w:val="76"/>
              </w:rPr>
              <w:t>Nguyen Viet Hung (Mr.)</w:t>
            </w:r>
          </w:p>
        </w:tc>
      </w:tr>
      <w:tr w:rsidR="00373C40" w:rsidRPr="00C10306" w:rsidTr="00373C40">
        <w:tc>
          <w:tcPr>
            <w:tcW w:w="3258" w:type="dxa"/>
          </w:tcPr>
          <w:p w:rsidR="00373C40" w:rsidRPr="00C10306" w:rsidRDefault="00373C40" w:rsidP="0018227F">
            <w:pPr>
              <w:jc w:val="center"/>
              <w:rPr>
                <w:rFonts w:ascii="Arial" w:hAnsi="Arial" w:cs="Arial"/>
                <w:b/>
                <w:sz w:val="36"/>
                <w:szCs w:val="76"/>
              </w:rPr>
            </w:pPr>
            <w:r w:rsidRPr="00C10306">
              <w:rPr>
                <w:rFonts w:ascii="Arial" w:hAnsi="Arial" w:cs="Arial"/>
                <w:b/>
                <w:sz w:val="36"/>
                <w:szCs w:val="76"/>
              </w:rPr>
              <w:t>Supervisor</w:t>
            </w:r>
          </w:p>
        </w:tc>
        <w:tc>
          <w:tcPr>
            <w:tcW w:w="6631" w:type="dxa"/>
          </w:tcPr>
          <w:p w:rsidR="00373C40" w:rsidRPr="00C10306" w:rsidRDefault="00373C40" w:rsidP="0018227F">
            <w:pPr>
              <w:rPr>
                <w:rFonts w:ascii="Arial" w:hAnsi="Arial" w:cs="Arial"/>
                <w:sz w:val="36"/>
                <w:szCs w:val="76"/>
              </w:rPr>
            </w:pPr>
            <w:r>
              <w:rPr>
                <w:rFonts w:ascii="Arial" w:hAnsi="Arial" w:cs="Arial"/>
                <w:sz w:val="36"/>
                <w:szCs w:val="76"/>
              </w:rPr>
              <w:t>Nguyen Van Sang (Mr.)</w:t>
            </w:r>
          </w:p>
        </w:tc>
      </w:tr>
      <w:tr w:rsidR="00373C40" w:rsidRPr="00C10306" w:rsidTr="00373C40">
        <w:tc>
          <w:tcPr>
            <w:tcW w:w="3258" w:type="dxa"/>
          </w:tcPr>
          <w:p w:rsidR="00373C40" w:rsidRPr="00C10306" w:rsidRDefault="00373C40" w:rsidP="0018227F">
            <w:pPr>
              <w:jc w:val="center"/>
              <w:rPr>
                <w:rFonts w:ascii="Arial" w:hAnsi="Arial" w:cs="Arial"/>
                <w:b/>
                <w:sz w:val="36"/>
                <w:szCs w:val="76"/>
              </w:rPr>
            </w:pPr>
            <w:r w:rsidRPr="00C10306">
              <w:rPr>
                <w:rFonts w:ascii="Arial" w:hAnsi="Arial" w:cs="Arial"/>
                <w:b/>
                <w:sz w:val="36"/>
                <w:szCs w:val="76"/>
              </w:rPr>
              <w:t>Ext. Supervisor</w:t>
            </w:r>
          </w:p>
        </w:tc>
        <w:tc>
          <w:tcPr>
            <w:tcW w:w="6631" w:type="dxa"/>
          </w:tcPr>
          <w:p w:rsidR="00373C40" w:rsidRPr="00C10306" w:rsidRDefault="00373C40" w:rsidP="0018227F">
            <w:pPr>
              <w:rPr>
                <w:rFonts w:ascii="Arial" w:hAnsi="Arial" w:cs="Arial"/>
                <w:sz w:val="36"/>
                <w:szCs w:val="76"/>
              </w:rPr>
            </w:pPr>
          </w:p>
        </w:tc>
      </w:tr>
      <w:tr w:rsidR="00373C40" w:rsidRPr="00C10306" w:rsidTr="00373C40">
        <w:tc>
          <w:tcPr>
            <w:tcW w:w="3258" w:type="dxa"/>
          </w:tcPr>
          <w:p w:rsidR="00373C40" w:rsidRPr="00C10306" w:rsidRDefault="00373C40" w:rsidP="0018227F">
            <w:pPr>
              <w:jc w:val="center"/>
              <w:rPr>
                <w:rFonts w:ascii="Arial" w:hAnsi="Arial" w:cs="Arial"/>
                <w:b/>
                <w:sz w:val="36"/>
                <w:szCs w:val="76"/>
              </w:rPr>
            </w:pPr>
            <w:r>
              <w:rPr>
                <w:rFonts w:ascii="Arial" w:hAnsi="Arial" w:cs="Arial"/>
                <w:b/>
                <w:sz w:val="36"/>
                <w:szCs w:val="76"/>
              </w:rPr>
              <w:t>Project</w:t>
            </w:r>
            <w:r w:rsidRPr="00C10306">
              <w:rPr>
                <w:rFonts w:ascii="Arial" w:hAnsi="Arial" w:cs="Arial"/>
                <w:b/>
                <w:sz w:val="36"/>
                <w:szCs w:val="76"/>
              </w:rPr>
              <w:t xml:space="preserve"> Code</w:t>
            </w:r>
          </w:p>
        </w:tc>
        <w:tc>
          <w:tcPr>
            <w:tcW w:w="6631" w:type="dxa"/>
          </w:tcPr>
          <w:p w:rsidR="00373C40" w:rsidRPr="00C10306" w:rsidRDefault="00373C40" w:rsidP="0018227F">
            <w:pPr>
              <w:rPr>
                <w:rFonts w:ascii="Arial" w:hAnsi="Arial" w:cs="Arial"/>
                <w:sz w:val="36"/>
                <w:szCs w:val="76"/>
              </w:rPr>
            </w:pPr>
            <w:r>
              <w:rPr>
                <w:rFonts w:ascii="Arial" w:hAnsi="Arial" w:cs="Arial"/>
                <w:sz w:val="36"/>
                <w:szCs w:val="76"/>
              </w:rPr>
              <w:t>EWUM</w:t>
            </w:r>
          </w:p>
        </w:tc>
      </w:tr>
    </w:tbl>
    <w:p w:rsidR="00373C40" w:rsidRDefault="00373C40" w:rsidP="00373C40">
      <w:pPr>
        <w:jc w:val="center"/>
        <w:rPr>
          <w:rFonts w:ascii="Arial" w:hAnsi="Arial" w:cs="Arial"/>
          <w:sz w:val="21"/>
          <w:szCs w:val="76"/>
        </w:rPr>
      </w:pPr>
      <w:r>
        <w:rPr>
          <w:rFonts w:ascii="Arial" w:hAnsi="Arial" w:cs="Arial"/>
          <w:sz w:val="21"/>
          <w:szCs w:val="76"/>
        </w:rPr>
        <w:br/>
      </w:r>
    </w:p>
    <w:p w:rsidR="00373C40" w:rsidRPr="00A67E38" w:rsidRDefault="00373C40" w:rsidP="00373C40">
      <w:pPr>
        <w:jc w:val="center"/>
        <w:rPr>
          <w:rFonts w:ascii="Arial" w:hAnsi="Arial" w:cs="Arial"/>
          <w:sz w:val="24"/>
          <w:szCs w:val="26"/>
        </w:rPr>
      </w:pPr>
      <w:r w:rsidRPr="00A67E38">
        <w:rPr>
          <w:rFonts w:ascii="Arial" w:hAnsi="Arial" w:cs="Arial"/>
          <w:sz w:val="20"/>
          <w:szCs w:val="76"/>
        </w:rPr>
        <w:lastRenderedPageBreak/>
        <w:br/>
      </w:r>
      <w:r>
        <w:rPr>
          <w:rFonts w:ascii="Arial" w:hAnsi="Arial" w:cs="Arial"/>
          <w:sz w:val="24"/>
          <w:szCs w:val="26"/>
        </w:rPr>
        <w:t xml:space="preserve">- </w:t>
      </w:r>
      <w:r w:rsidRPr="00A67E38">
        <w:rPr>
          <w:rFonts w:ascii="Arial" w:hAnsi="Arial" w:cs="Arial"/>
          <w:sz w:val="24"/>
          <w:szCs w:val="26"/>
        </w:rPr>
        <w:t xml:space="preserve">Hanoi, </w:t>
      </w:r>
      <w:r w:rsidR="001F5665">
        <w:rPr>
          <w:rFonts w:ascii="Arial" w:hAnsi="Arial" w:cs="Arial"/>
          <w:sz w:val="24"/>
          <w:szCs w:val="26"/>
        </w:rPr>
        <w:t>09</w:t>
      </w:r>
      <w:r>
        <w:rPr>
          <w:rFonts w:ascii="Arial" w:hAnsi="Arial" w:cs="Arial"/>
          <w:sz w:val="24"/>
          <w:szCs w:val="26"/>
        </w:rPr>
        <w:t>/</w:t>
      </w:r>
      <w:r w:rsidRPr="00A67E38">
        <w:rPr>
          <w:rFonts w:ascii="Arial" w:hAnsi="Arial" w:cs="Arial"/>
          <w:sz w:val="24"/>
          <w:szCs w:val="26"/>
        </w:rPr>
        <w:t>2012</w:t>
      </w:r>
      <w:r>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Content>
        <w:p w:rsidR="00373C40" w:rsidRPr="00C10306" w:rsidRDefault="00373C40" w:rsidP="00373C40">
          <w:pPr>
            <w:pStyle w:val="TOCHeading"/>
            <w:rPr>
              <w:rFonts w:ascii="Arial" w:hAnsi="Arial" w:cs="Arial"/>
            </w:rPr>
          </w:pPr>
          <w:r w:rsidRPr="00C10306">
            <w:rPr>
              <w:rFonts w:ascii="Arial" w:hAnsi="Arial" w:cs="Arial"/>
            </w:rPr>
            <w:t>Table of Contents</w:t>
          </w:r>
        </w:p>
        <w:p w:rsidR="00373C40" w:rsidRDefault="00952E64" w:rsidP="00373C40">
          <w:pPr>
            <w:pStyle w:val="TOC1"/>
            <w:tabs>
              <w:tab w:val="left" w:pos="440"/>
              <w:tab w:val="right" w:leader="dot" w:pos="9350"/>
            </w:tabs>
            <w:rPr>
              <w:noProof/>
            </w:rPr>
          </w:pPr>
          <w:r w:rsidRPr="006E0EF0">
            <w:rPr>
              <w:rFonts w:ascii="Arial" w:hAnsi="Arial" w:cs="Arial"/>
              <w:sz w:val="24"/>
              <w:szCs w:val="24"/>
            </w:rPr>
            <w:fldChar w:fldCharType="begin"/>
          </w:r>
          <w:r w:rsidR="00373C40"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32648088" w:history="1">
            <w:r w:rsidR="00373C40" w:rsidRPr="001301CE">
              <w:rPr>
                <w:rStyle w:val="Hyperlink"/>
                <w:rFonts w:ascii="Arial" w:hAnsi="Arial" w:cs="Arial"/>
                <w:noProof/>
                <w:lang w:val="vi-VN"/>
              </w:rPr>
              <w:t>1</w:t>
            </w:r>
            <w:r w:rsidR="00373C40">
              <w:rPr>
                <w:noProof/>
              </w:rPr>
              <w:tab/>
            </w:r>
            <w:r w:rsidR="00373C40" w:rsidRPr="001301CE">
              <w:rPr>
                <w:rStyle w:val="Hyperlink"/>
                <w:rFonts w:ascii="Arial" w:hAnsi="Arial" w:cs="Arial"/>
                <w:noProof/>
                <w:lang w:val="vi-VN"/>
              </w:rPr>
              <w:t>INTRODUCTION</w:t>
            </w:r>
            <w:r w:rsidR="00373C40">
              <w:rPr>
                <w:noProof/>
                <w:webHidden/>
              </w:rPr>
              <w:tab/>
            </w:r>
            <w:r>
              <w:rPr>
                <w:noProof/>
                <w:webHidden/>
              </w:rPr>
              <w:fldChar w:fldCharType="begin"/>
            </w:r>
            <w:r w:rsidR="00373C40">
              <w:rPr>
                <w:noProof/>
                <w:webHidden/>
              </w:rPr>
              <w:instrText xml:space="preserve"> PAGEREF _Toc332648088 \h </w:instrText>
            </w:r>
            <w:r>
              <w:rPr>
                <w:noProof/>
                <w:webHidden/>
              </w:rPr>
            </w:r>
            <w:r>
              <w:rPr>
                <w:noProof/>
                <w:webHidden/>
              </w:rPr>
              <w:fldChar w:fldCharType="separate"/>
            </w:r>
            <w:r w:rsidR="00373C40">
              <w:rPr>
                <w:noProof/>
                <w:webHidden/>
              </w:rPr>
              <w:t>3</w:t>
            </w:r>
            <w:r>
              <w:rPr>
                <w:noProof/>
                <w:webHidden/>
              </w:rPr>
              <w:fldChar w:fldCharType="end"/>
            </w:r>
          </w:hyperlink>
        </w:p>
        <w:p w:rsidR="00373C40" w:rsidRDefault="00952E64" w:rsidP="00373C40">
          <w:pPr>
            <w:pStyle w:val="TOC2"/>
            <w:tabs>
              <w:tab w:val="left" w:pos="880"/>
              <w:tab w:val="right" w:leader="dot" w:pos="9350"/>
            </w:tabs>
            <w:rPr>
              <w:noProof/>
            </w:rPr>
          </w:pPr>
          <w:hyperlink w:anchor="_Toc332648089" w:history="1">
            <w:r w:rsidR="00373C40" w:rsidRPr="001301CE">
              <w:rPr>
                <w:rStyle w:val="Hyperlink"/>
                <w:rFonts w:ascii="Arial" w:hAnsi="Arial" w:cs="Arial"/>
                <w:noProof/>
              </w:rPr>
              <w:t>1.1</w:t>
            </w:r>
            <w:r w:rsidR="00373C40">
              <w:rPr>
                <w:noProof/>
              </w:rPr>
              <w:tab/>
            </w:r>
            <w:r w:rsidR="00373C40" w:rsidRPr="001301CE">
              <w:rPr>
                <w:rStyle w:val="Hyperlink"/>
                <w:rFonts w:ascii="Arial" w:hAnsi="Arial" w:cs="Arial"/>
                <w:noProof/>
                <w:lang w:val="vi-VN"/>
              </w:rPr>
              <w:t>Purpose</w:t>
            </w:r>
            <w:r w:rsidR="00373C40">
              <w:rPr>
                <w:noProof/>
                <w:webHidden/>
              </w:rPr>
              <w:tab/>
            </w:r>
            <w:r>
              <w:rPr>
                <w:noProof/>
                <w:webHidden/>
              </w:rPr>
              <w:fldChar w:fldCharType="begin"/>
            </w:r>
            <w:r w:rsidR="00373C40">
              <w:rPr>
                <w:noProof/>
                <w:webHidden/>
              </w:rPr>
              <w:instrText xml:space="preserve"> PAGEREF _Toc332648089 \h </w:instrText>
            </w:r>
            <w:r>
              <w:rPr>
                <w:noProof/>
                <w:webHidden/>
              </w:rPr>
            </w:r>
            <w:r>
              <w:rPr>
                <w:noProof/>
                <w:webHidden/>
              </w:rPr>
              <w:fldChar w:fldCharType="separate"/>
            </w:r>
            <w:r w:rsidR="00373C40">
              <w:rPr>
                <w:noProof/>
                <w:webHidden/>
              </w:rPr>
              <w:t>3</w:t>
            </w:r>
            <w:r>
              <w:rPr>
                <w:noProof/>
                <w:webHidden/>
              </w:rPr>
              <w:fldChar w:fldCharType="end"/>
            </w:r>
          </w:hyperlink>
        </w:p>
        <w:p w:rsidR="00373C40" w:rsidRDefault="00952E64" w:rsidP="00373C40">
          <w:pPr>
            <w:pStyle w:val="TOC2"/>
            <w:tabs>
              <w:tab w:val="left" w:pos="880"/>
              <w:tab w:val="right" w:leader="dot" w:pos="9350"/>
            </w:tabs>
            <w:rPr>
              <w:noProof/>
            </w:rPr>
          </w:pPr>
          <w:hyperlink w:anchor="_Toc332648090" w:history="1">
            <w:r w:rsidR="00373C40" w:rsidRPr="001301CE">
              <w:rPr>
                <w:rStyle w:val="Hyperlink"/>
                <w:rFonts w:ascii="Arial" w:hAnsi="Arial" w:cs="Arial"/>
                <w:noProof/>
              </w:rPr>
              <w:t>1.2</w:t>
            </w:r>
            <w:r w:rsidR="00373C40">
              <w:rPr>
                <w:noProof/>
              </w:rPr>
              <w:tab/>
            </w:r>
            <w:r w:rsidR="00373C40" w:rsidRPr="001301CE">
              <w:rPr>
                <w:rStyle w:val="Hyperlink"/>
                <w:rFonts w:ascii="Arial" w:hAnsi="Arial" w:cs="Arial"/>
                <w:noProof/>
              </w:rPr>
              <w:t>Acronyms and Definitions</w:t>
            </w:r>
            <w:r w:rsidR="00373C40">
              <w:rPr>
                <w:noProof/>
                <w:webHidden/>
              </w:rPr>
              <w:tab/>
            </w:r>
            <w:r>
              <w:rPr>
                <w:noProof/>
                <w:webHidden/>
              </w:rPr>
              <w:fldChar w:fldCharType="begin"/>
            </w:r>
            <w:r w:rsidR="00373C40">
              <w:rPr>
                <w:noProof/>
                <w:webHidden/>
              </w:rPr>
              <w:instrText xml:space="preserve"> PAGEREF _Toc332648090 \h </w:instrText>
            </w:r>
            <w:r>
              <w:rPr>
                <w:noProof/>
                <w:webHidden/>
              </w:rPr>
            </w:r>
            <w:r>
              <w:rPr>
                <w:noProof/>
                <w:webHidden/>
              </w:rPr>
              <w:fldChar w:fldCharType="separate"/>
            </w:r>
            <w:r w:rsidR="00373C40">
              <w:rPr>
                <w:noProof/>
                <w:webHidden/>
              </w:rPr>
              <w:t>3</w:t>
            </w:r>
            <w:r>
              <w:rPr>
                <w:noProof/>
                <w:webHidden/>
              </w:rPr>
              <w:fldChar w:fldCharType="end"/>
            </w:r>
          </w:hyperlink>
        </w:p>
        <w:p w:rsidR="00373C40" w:rsidRDefault="00952E64" w:rsidP="00373C40">
          <w:pPr>
            <w:pStyle w:val="TOC1"/>
            <w:tabs>
              <w:tab w:val="left" w:pos="440"/>
              <w:tab w:val="right" w:leader="dot" w:pos="9350"/>
            </w:tabs>
            <w:rPr>
              <w:noProof/>
            </w:rPr>
          </w:pPr>
          <w:hyperlink w:anchor="_Toc332648091" w:history="1">
            <w:r w:rsidR="00373C40" w:rsidRPr="001301CE">
              <w:rPr>
                <w:rStyle w:val="Hyperlink"/>
                <w:rFonts w:ascii="Arial" w:hAnsi="Arial" w:cs="Arial"/>
                <w:noProof/>
              </w:rPr>
              <w:t>2</w:t>
            </w:r>
            <w:r w:rsidR="00373C40">
              <w:rPr>
                <w:noProof/>
              </w:rPr>
              <w:tab/>
            </w:r>
            <w:r w:rsidR="00373C40" w:rsidRPr="001301CE">
              <w:rPr>
                <w:rStyle w:val="Hyperlink"/>
                <w:rFonts w:ascii="Arial" w:hAnsi="Arial" w:cs="Arial"/>
                <w:noProof/>
              </w:rPr>
              <w:t>ABSTRACT</w:t>
            </w:r>
            <w:r w:rsidR="00373C40">
              <w:rPr>
                <w:noProof/>
                <w:webHidden/>
              </w:rPr>
              <w:tab/>
            </w:r>
            <w:r>
              <w:rPr>
                <w:noProof/>
                <w:webHidden/>
              </w:rPr>
              <w:fldChar w:fldCharType="begin"/>
            </w:r>
            <w:r w:rsidR="00373C40">
              <w:rPr>
                <w:noProof/>
                <w:webHidden/>
              </w:rPr>
              <w:instrText xml:space="preserve"> PAGEREF _Toc332648091 \h </w:instrText>
            </w:r>
            <w:r>
              <w:rPr>
                <w:noProof/>
                <w:webHidden/>
              </w:rPr>
            </w:r>
            <w:r>
              <w:rPr>
                <w:noProof/>
                <w:webHidden/>
              </w:rPr>
              <w:fldChar w:fldCharType="separate"/>
            </w:r>
            <w:r w:rsidR="00373C40">
              <w:rPr>
                <w:noProof/>
                <w:webHidden/>
              </w:rPr>
              <w:t>3</w:t>
            </w:r>
            <w:r>
              <w:rPr>
                <w:noProof/>
                <w:webHidden/>
              </w:rPr>
              <w:fldChar w:fldCharType="end"/>
            </w:r>
          </w:hyperlink>
        </w:p>
        <w:p w:rsidR="00373C40" w:rsidRDefault="00952E64" w:rsidP="00373C40">
          <w:pPr>
            <w:pStyle w:val="TOC1"/>
            <w:tabs>
              <w:tab w:val="left" w:pos="440"/>
              <w:tab w:val="right" w:leader="dot" w:pos="9350"/>
            </w:tabs>
            <w:rPr>
              <w:noProof/>
            </w:rPr>
          </w:pPr>
          <w:hyperlink w:anchor="_Toc332648092" w:history="1">
            <w:r w:rsidR="00373C40" w:rsidRPr="001301CE">
              <w:rPr>
                <w:rStyle w:val="Hyperlink"/>
                <w:rFonts w:ascii="Arial" w:hAnsi="Arial" w:cs="Arial"/>
                <w:noProof/>
              </w:rPr>
              <w:t>3</w:t>
            </w:r>
            <w:r w:rsidR="00373C40">
              <w:rPr>
                <w:noProof/>
              </w:rPr>
              <w:tab/>
            </w:r>
            <w:r w:rsidR="00373C40" w:rsidRPr="001301CE">
              <w:rPr>
                <w:rStyle w:val="Hyperlink"/>
                <w:rFonts w:ascii="Arial" w:hAnsi="Arial" w:cs="Arial"/>
                <w:noProof/>
              </w:rPr>
              <w:t>LITERATURE REVIEW</w:t>
            </w:r>
            <w:r w:rsidR="00373C40">
              <w:rPr>
                <w:noProof/>
                <w:webHidden/>
              </w:rPr>
              <w:tab/>
            </w:r>
            <w:r>
              <w:rPr>
                <w:noProof/>
                <w:webHidden/>
              </w:rPr>
              <w:fldChar w:fldCharType="begin"/>
            </w:r>
            <w:r w:rsidR="00373C40">
              <w:rPr>
                <w:noProof/>
                <w:webHidden/>
              </w:rPr>
              <w:instrText xml:space="preserve"> PAGEREF _Toc332648092 \h </w:instrText>
            </w:r>
            <w:r>
              <w:rPr>
                <w:noProof/>
                <w:webHidden/>
              </w:rPr>
            </w:r>
            <w:r>
              <w:rPr>
                <w:noProof/>
                <w:webHidden/>
              </w:rPr>
              <w:fldChar w:fldCharType="separate"/>
            </w:r>
            <w:r w:rsidR="00373C40">
              <w:rPr>
                <w:noProof/>
                <w:webHidden/>
              </w:rPr>
              <w:t>4</w:t>
            </w:r>
            <w:r>
              <w:rPr>
                <w:noProof/>
                <w:webHidden/>
              </w:rPr>
              <w:fldChar w:fldCharType="end"/>
            </w:r>
          </w:hyperlink>
        </w:p>
        <w:p w:rsidR="00373C40" w:rsidRDefault="00952E64" w:rsidP="00373C40">
          <w:pPr>
            <w:pStyle w:val="TOC1"/>
            <w:tabs>
              <w:tab w:val="left" w:pos="440"/>
              <w:tab w:val="right" w:leader="dot" w:pos="9350"/>
            </w:tabs>
            <w:rPr>
              <w:noProof/>
            </w:rPr>
          </w:pPr>
          <w:hyperlink w:anchor="_Toc332648093" w:history="1">
            <w:r w:rsidR="00373C40" w:rsidRPr="001301CE">
              <w:rPr>
                <w:rStyle w:val="Hyperlink"/>
                <w:rFonts w:ascii="Arial" w:hAnsi="Arial" w:cs="Arial"/>
                <w:noProof/>
              </w:rPr>
              <w:t>4</w:t>
            </w:r>
            <w:r w:rsidR="00373C40">
              <w:rPr>
                <w:noProof/>
              </w:rPr>
              <w:tab/>
            </w:r>
            <w:r w:rsidR="00373C40" w:rsidRPr="001301CE">
              <w:rPr>
                <w:rStyle w:val="Hyperlink"/>
                <w:rFonts w:ascii="Arial" w:hAnsi="Arial" w:cs="Arial"/>
                <w:noProof/>
              </w:rPr>
              <w:t>PROPOSAL</w:t>
            </w:r>
            <w:r w:rsidR="00373C40">
              <w:rPr>
                <w:noProof/>
                <w:webHidden/>
              </w:rPr>
              <w:tab/>
            </w:r>
            <w:r>
              <w:rPr>
                <w:noProof/>
                <w:webHidden/>
              </w:rPr>
              <w:fldChar w:fldCharType="begin"/>
            </w:r>
            <w:r w:rsidR="00373C40">
              <w:rPr>
                <w:noProof/>
                <w:webHidden/>
              </w:rPr>
              <w:instrText xml:space="preserve"> PAGEREF _Toc332648093 \h </w:instrText>
            </w:r>
            <w:r>
              <w:rPr>
                <w:noProof/>
                <w:webHidden/>
              </w:rPr>
            </w:r>
            <w:r>
              <w:rPr>
                <w:noProof/>
                <w:webHidden/>
              </w:rPr>
              <w:fldChar w:fldCharType="separate"/>
            </w:r>
            <w:r w:rsidR="00373C40">
              <w:rPr>
                <w:noProof/>
                <w:webHidden/>
              </w:rPr>
              <w:t>7</w:t>
            </w:r>
            <w:r>
              <w:rPr>
                <w:noProof/>
                <w:webHidden/>
              </w:rPr>
              <w:fldChar w:fldCharType="end"/>
            </w:r>
          </w:hyperlink>
        </w:p>
        <w:p w:rsidR="00373C40" w:rsidRDefault="00952E64" w:rsidP="00373C40">
          <w:pPr>
            <w:pStyle w:val="TOC2"/>
            <w:tabs>
              <w:tab w:val="left" w:pos="880"/>
              <w:tab w:val="right" w:leader="dot" w:pos="9350"/>
            </w:tabs>
            <w:rPr>
              <w:noProof/>
            </w:rPr>
          </w:pPr>
          <w:hyperlink w:anchor="_Toc332648094" w:history="1">
            <w:r w:rsidR="00373C40" w:rsidRPr="001301CE">
              <w:rPr>
                <w:rStyle w:val="Hyperlink"/>
                <w:rFonts w:ascii="Arial" w:hAnsi="Arial" w:cs="Arial"/>
                <w:noProof/>
              </w:rPr>
              <w:t>4.1</w:t>
            </w:r>
            <w:r w:rsidR="00373C40">
              <w:rPr>
                <w:noProof/>
              </w:rPr>
              <w:tab/>
            </w:r>
            <w:r w:rsidR="00373C40" w:rsidRPr="001301CE">
              <w:rPr>
                <w:rStyle w:val="Hyperlink"/>
                <w:rFonts w:ascii="Arial" w:hAnsi="Arial" w:cs="Arial"/>
                <w:noProof/>
              </w:rPr>
              <w:t>The idea</w:t>
            </w:r>
            <w:r w:rsidR="00373C40">
              <w:rPr>
                <w:noProof/>
                <w:webHidden/>
              </w:rPr>
              <w:tab/>
            </w:r>
            <w:r>
              <w:rPr>
                <w:noProof/>
                <w:webHidden/>
              </w:rPr>
              <w:fldChar w:fldCharType="begin"/>
            </w:r>
            <w:r w:rsidR="00373C40">
              <w:rPr>
                <w:noProof/>
                <w:webHidden/>
              </w:rPr>
              <w:instrText xml:space="preserve"> PAGEREF _Toc332648094 \h </w:instrText>
            </w:r>
            <w:r>
              <w:rPr>
                <w:noProof/>
                <w:webHidden/>
              </w:rPr>
            </w:r>
            <w:r>
              <w:rPr>
                <w:noProof/>
                <w:webHidden/>
              </w:rPr>
              <w:fldChar w:fldCharType="separate"/>
            </w:r>
            <w:r w:rsidR="00373C40">
              <w:rPr>
                <w:noProof/>
                <w:webHidden/>
              </w:rPr>
              <w:t>7</w:t>
            </w:r>
            <w:r>
              <w:rPr>
                <w:noProof/>
                <w:webHidden/>
              </w:rPr>
              <w:fldChar w:fldCharType="end"/>
            </w:r>
          </w:hyperlink>
        </w:p>
        <w:p w:rsidR="00373C40" w:rsidRDefault="00952E64" w:rsidP="00373C40">
          <w:pPr>
            <w:pStyle w:val="TOC2"/>
            <w:tabs>
              <w:tab w:val="left" w:pos="880"/>
              <w:tab w:val="right" w:leader="dot" w:pos="9350"/>
            </w:tabs>
            <w:rPr>
              <w:noProof/>
            </w:rPr>
          </w:pPr>
          <w:hyperlink w:anchor="_Toc332648095" w:history="1">
            <w:r w:rsidR="00373C40" w:rsidRPr="001301CE">
              <w:rPr>
                <w:rStyle w:val="Hyperlink"/>
                <w:rFonts w:ascii="Arial" w:hAnsi="Arial" w:cs="Arial"/>
                <w:noProof/>
              </w:rPr>
              <w:t>4.2</w:t>
            </w:r>
            <w:r w:rsidR="00373C40">
              <w:rPr>
                <w:noProof/>
              </w:rPr>
              <w:tab/>
            </w:r>
            <w:r w:rsidR="00373C40" w:rsidRPr="001301CE">
              <w:rPr>
                <w:rStyle w:val="Hyperlink"/>
                <w:rFonts w:ascii="Arial" w:hAnsi="Arial" w:cs="Arial"/>
                <w:noProof/>
              </w:rPr>
              <w:t>Brief description about system</w:t>
            </w:r>
            <w:r w:rsidR="00373C40">
              <w:rPr>
                <w:noProof/>
                <w:webHidden/>
              </w:rPr>
              <w:tab/>
            </w:r>
            <w:r>
              <w:rPr>
                <w:noProof/>
                <w:webHidden/>
              </w:rPr>
              <w:fldChar w:fldCharType="begin"/>
            </w:r>
            <w:r w:rsidR="00373C40">
              <w:rPr>
                <w:noProof/>
                <w:webHidden/>
              </w:rPr>
              <w:instrText xml:space="preserve"> PAGEREF _Toc332648095 \h </w:instrText>
            </w:r>
            <w:r>
              <w:rPr>
                <w:noProof/>
                <w:webHidden/>
              </w:rPr>
            </w:r>
            <w:r>
              <w:rPr>
                <w:noProof/>
                <w:webHidden/>
              </w:rPr>
              <w:fldChar w:fldCharType="separate"/>
            </w:r>
            <w:r w:rsidR="00373C40">
              <w:rPr>
                <w:noProof/>
                <w:webHidden/>
              </w:rPr>
              <w:t>7</w:t>
            </w:r>
            <w:r>
              <w:rPr>
                <w:noProof/>
                <w:webHidden/>
              </w:rPr>
              <w:fldChar w:fldCharType="end"/>
            </w:r>
          </w:hyperlink>
        </w:p>
        <w:p w:rsidR="00373C40" w:rsidRDefault="00952E64" w:rsidP="00373C40">
          <w:pPr>
            <w:pStyle w:val="TOC2"/>
            <w:tabs>
              <w:tab w:val="left" w:pos="880"/>
              <w:tab w:val="right" w:leader="dot" w:pos="9350"/>
            </w:tabs>
            <w:rPr>
              <w:noProof/>
            </w:rPr>
          </w:pPr>
          <w:hyperlink w:anchor="_Toc332648096" w:history="1">
            <w:r w:rsidR="00373C40" w:rsidRPr="001301CE">
              <w:rPr>
                <w:rStyle w:val="Hyperlink"/>
                <w:rFonts w:ascii="Arial" w:hAnsi="Arial" w:cs="Arial"/>
                <w:noProof/>
              </w:rPr>
              <w:t>4.3</w:t>
            </w:r>
            <w:r w:rsidR="00373C40">
              <w:rPr>
                <w:noProof/>
              </w:rPr>
              <w:tab/>
            </w:r>
            <w:r w:rsidR="00373C40" w:rsidRPr="001301CE">
              <w:rPr>
                <w:rStyle w:val="Hyperlink"/>
                <w:rFonts w:ascii="Arial" w:hAnsi="Arial" w:cs="Arial"/>
                <w:noProof/>
              </w:rPr>
              <w:t>Details about our system features</w:t>
            </w:r>
            <w:r w:rsidR="00373C40">
              <w:rPr>
                <w:noProof/>
                <w:webHidden/>
              </w:rPr>
              <w:tab/>
            </w:r>
            <w:r>
              <w:rPr>
                <w:noProof/>
                <w:webHidden/>
              </w:rPr>
              <w:fldChar w:fldCharType="begin"/>
            </w:r>
            <w:r w:rsidR="00373C40">
              <w:rPr>
                <w:noProof/>
                <w:webHidden/>
              </w:rPr>
              <w:instrText xml:space="preserve"> PAGEREF _Toc332648096 \h </w:instrText>
            </w:r>
            <w:r>
              <w:rPr>
                <w:noProof/>
                <w:webHidden/>
              </w:rPr>
            </w:r>
            <w:r>
              <w:rPr>
                <w:noProof/>
                <w:webHidden/>
              </w:rPr>
              <w:fldChar w:fldCharType="separate"/>
            </w:r>
            <w:r w:rsidR="00373C40">
              <w:rPr>
                <w:noProof/>
                <w:webHidden/>
              </w:rPr>
              <w:t>10</w:t>
            </w:r>
            <w:r>
              <w:rPr>
                <w:noProof/>
                <w:webHidden/>
              </w:rPr>
              <w:fldChar w:fldCharType="end"/>
            </w:r>
          </w:hyperlink>
        </w:p>
        <w:p w:rsidR="00373C40" w:rsidRDefault="00952E64" w:rsidP="00373C40">
          <w:pPr>
            <w:pStyle w:val="TOC2"/>
            <w:tabs>
              <w:tab w:val="left" w:pos="880"/>
              <w:tab w:val="right" w:leader="dot" w:pos="9350"/>
            </w:tabs>
            <w:rPr>
              <w:noProof/>
            </w:rPr>
          </w:pPr>
          <w:hyperlink w:anchor="_Toc332648097" w:history="1">
            <w:r w:rsidR="00373C40" w:rsidRPr="001301CE">
              <w:rPr>
                <w:rStyle w:val="Hyperlink"/>
                <w:rFonts w:ascii="Arial" w:hAnsi="Arial" w:cs="Arial"/>
                <w:noProof/>
              </w:rPr>
              <w:t>4.4</w:t>
            </w:r>
            <w:r w:rsidR="00373C40">
              <w:rPr>
                <w:noProof/>
              </w:rPr>
              <w:tab/>
            </w:r>
            <w:r w:rsidR="00373C40" w:rsidRPr="001301CE">
              <w:rPr>
                <w:rStyle w:val="Hyperlink"/>
                <w:rFonts w:ascii="Arial" w:hAnsi="Arial" w:cs="Arial"/>
                <w:noProof/>
              </w:rPr>
              <w:t>Scope</w:t>
            </w:r>
            <w:r w:rsidR="00373C40">
              <w:rPr>
                <w:noProof/>
                <w:webHidden/>
              </w:rPr>
              <w:tab/>
            </w:r>
            <w:r>
              <w:rPr>
                <w:noProof/>
                <w:webHidden/>
              </w:rPr>
              <w:fldChar w:fldCharType="begin"/>
            </w:r>
            <w:r w:rsidR="00373C40">
              <w:rPr>
                <w:noProof/>
                <w:webHidden/>
              </w:rPr>
              <w:instrText xml:space="preserve"> PAGEREF _Toc332648097 \h </w:instrText>
            </w:r>
            <w:r>
              <w:rPr>
                <w:noProof/>
                <w:webHidden/>
              </w:rPr>
            </w:r>
            <w:r>
              <w:rPr>
                <w:noProof/>
                <w:webHidden/>
              </w:rPr>
              <w:fldChar w:fldCharType="separate"/>
            </w:r>
            <w:r w:rsidR="00373C40">
              <w:rPr>
                <w:noProof/>
                <w:webHidden/>
              </w:rPr>
              <w:t>11</w:t>
            </w:r>
            <w:r>
              <w:rPr>
                <w:noProof/>
                <w:webHidden/>
              </w:rPr>
              <w:fldChar w:fldCharType="end"/>
            </w:r>
          </w:hyperlink>
        </w:p>
        <w:p w:rsidR="00373C40" w:rsidRDefault="00952E64" w:rsidP="00373C40">
          <w:pPr>
            <w:pStyle w:val="TOC1"/>
            <w:tabs>
              <w:tab w:val="left" w:pos="440"/>
              <w:tab w:val="right" w:leader="dot" w:pos="9350"/>
            </w:tabs>
            <w:rPr>
              <w:noProof/>
            </w:rPr>
          </w:pPr>
          <w:hyperlink w:anchor="_Toc332648098" w:history="1">
            <w:r w:rsidR="00373C40" w:rsidRPr="001301CE">
              <w:rPr>
                <w:rStyle w:val="Hyperlink"/>
                <w:rFonts w:ascii="Arial" w:hAnsi="Arial" w:cs="Arial"/>
                <w:noProof/>
              </w:rPr>
              <w:t>5</w:t>
            </w:r>
            <w:r w:rsidR="00373C40">
              <w:rPr>
                <w:noProof/>
              </w:rPr>
              <w:tab/>
            </w:r>
            <w:r w:rsidR="00373C40" w:rsidRPr="001301CE">
              <w:rPr>
                <w:rStyle w:val="Hyperlink"/>
                <w:rFonts w:ascii="Arial" w:hAnsi="Arial" w:cs="Arial"/>
                <w:noProof/>
              </w:rPr>
              <w:t>BENEFIT FROM PROJECT</w:t>
            </w:r>
            <w:r w:rsidR="00373C40">
              <w:rPr>
                <w:noProof/>
                <w:webHidden/>
              </w:rPr>
              <w:tab/>
            </w:r>
            <w:r>
              <w:rPr>
                <w:noProof/>
                <w:webHidden/>
              </w:rPr>
              <w:fldChar w:fldCharType="begin"/>
            </w:r>
            <w:r w:rsidR="00373C40">
              <w:rPr>
                <w:noProof/>
                <w:webHidden/>
              </w:rPr>
              <w:instrText xml:space="preserve"> PAGEREF _Toc332648098 \h </w:instrText>
            </w:r>
            <w:r>
              <w:rPr>
                <w:noProof/>
                <w:webHidden/>
              </w:rPr>
            </w:r>
            <w:r>
              <w:rPr>
                <w:noProof/>
                <w:webHidden/>
              </w:rPr>
              <w:fldChar w:fldCharType="separate"/>
            </w:r>
            <w:r w:rsidR="00373C40">
              <w:rPr>
                <w:noProof/>
                <w:webHidden/>
              </w:rPr>
              <w:t>12</w:t>
            </w:r>
            <w:r>
              <w:rPr>
                <w:noProof/>
                <w:webHidden/>
              </w:rPr>
              <w:fldChar w:fldCharType="end"/>
            </w:r>
          </w:hyperlink>
        </w:p>
        <w:p w:rsidR="00373C40" w:rsidRDefault="00952E64" w:rsidP="00373C40">
          <w:pPr>
            <w:pStyle w:val="TOC2"/>
            <w:tabs>
              <w:tab w:val="left" w:pos="880"/>
              <w:tab w:val="right" w:leader="dot" w:pos="9350"/>
            </w:tabs>
            <w:rPr>
              <w:noProof/>
            </w:rPr>
          </w:pPr>
          <w:hyperlink w:anchor="_Toc332648099" w:history="1">
            <w:r w:rsidR="00373C40" w:rsidRPr="001301CE">
              <w:rPr>
                <w:rStyle w:val="Hyperlink"/>
                <w:rFonts w:ascii="Arial" w:hAnsi="Arial" w:cs="Arial"/>
                <w:noProof/>
              </w:rPr>
              <w:t>5.1</w:t>
            </w:r>
            <w:r w:rsidR="00373C40">
              <w:rPr>
                <w:noProof/>
              </w:rPr>
              <w:tab/>
            </w:r>
            <w:r w:rsidR="00373C40" w:rsidRPr="001301CE">
              <w:rPr>
                <w:rStyle w:val="Hyperlink"/>
                <w:rFonts w:ascii="Arial" w:hAnsi="Arial" w:cs="Arial"/>
                <w:noProof/>
              </w:rPr>
              <w:t>For training facilities and educational institutions</w:t>
            </w:r>
            <w:r w:rsidR="00373C40">
              <w:rPr>
                <w:noProof/>
                <w:webHidden/>
              </w:rPr>
              <w:tab/>
            </w:r>
            <w:r>
              <w:rPr>
                <w:noProof/>
                <w:webHidden/>
              </w:rPr>
              <w:fldChar w:fldCharType="begin"/>
            </w:r>
            <w:r w:rsidR="00373C40">
              <w:rPr>
                <w:noProof/>
                <w:webHidden/>
              </w:rPr>
              <w:instrText xml:space="preserve"> PAGEREF _Toc332648099 \h </w:instrText>
            </w:r>
            <w:r>
              <w:rPr>
                <w:noProof/>
                <w:webHidden/>
              </w:rPr>
            </w:r>
            <w:r>
              <w:rPr>
                <w:noProof/>
                <w:webHidden/>
              </w:rPr>
              <w:fldChar w:fldCharType="separate"/>
            </w:r>
            <w:r w:rsidR="00373C40">
              <w:rPr>
                <w:noProof/>
                <w:webHidden/>
              </w:rPr>
              <w:t>13</w:t>
            </w:r>
            <w:r>
              <w:rPr>
                <w:noProof/>
                <w:webHidden/>
              </w:rPr>
              <w:fldChar w:fldCharType="end"/>
            </w:r>
          </w:hyperlink>
        </w:p>
        <w:p w:rsidR="00373C40" w:rsidRDefault="00952E64" w:rsidP="00373C40">
          <w:pPr>
            <w:pStyle w:val="TOC2"/>
            <w:tabs>
              <w:tab w:val="left" w:pos="880"/>
              <w:tab w:val="right" w:leader="dot" w:pos="9350"/>
            </w:tabs>
            <w:rPr>
              <w:noProof/>
            </w:rPr>
          </w:pPr>
          <w:hyperlink w:anchor="_Toc332648100" w:history="1">
            <w:r w:rsidR="00373C40" w:rsidRPr="001301CE">
              <w:rPr>
                <w:rStyle w:val="Hyperlink"/>
                <w:rFonts w:ascii="Arial" w:hAnsi="Arial" w:cs="Arial"/>
                <w:noProof/>
              </w:rPr>
              <w:t>5.2</w:t>
            </w:r>
            <w:r w:rsidR="00373C40">
              <w:rPr>
                <w:noProof/>
              </w:rPr>
              <w:tab/>
            </w:r>
            <w:r w:rsidR="00373C40" w:rsidRPr="001301CE">
              <w:rPr>
                <w:rStyle w:val="Hyperlink"/>
                <w:rFonts w:ascii="Arial" w:hAnsi="Arial" w:cs="Arial"/>
                <w:noProof/>
              </w:rPr>
              <w:t>For our group</w:t>
            </w:r>
            <w:r w:rsidR="00373C40">
              <w:rPr>
                <w:noProof/>
                <w:webHidden/>
              </w:rPr>
              <w:tab/>
            </w:r>
            <w:r>
              <w:rPr>
                <w:noProof/>
                <w:webHidden/>
              </w:rPr>
              <w:fldChar w:fldCharType="begin"/>
            </w:r>
            <w:r w:rsidR="00373C40">
              <w:rPr>
                <w:noProof/>
                <w:webHidden/>
              </w:rPr>
              <w:instrText xml:space="preserve"> PAGEREF _Toc332648100 \h </w:instrText>
            </w:r>
            <w:r>
              <w:rPr>
                <w:noProof/>
                <w:webHidden/>
              </w:rPr>
            </w:r>
            <w:r>
              <w:rPr>
                <w:noProof/>
                <w:webHidden/>
              </w:rPr>
              <w:fldChar w:fldCharType="separate"/>
            </w:r>
            <w:r w:rsidR="00373C40">
              <w:rPr>
                <w:noProof/>
                <w:webHidden/>
              </w:rPr>
              <w:t>13</w:t>
            </w:r>
            <w:r>
              <w:rPr>
                <w:noProof/>
                <w:webHidden/>
              </w:rPr>
              <w:fldChar w:fldCharType="end"/>
            </w:r>
          </w:hyperlink>
        </w:p>
        <w:p w:rsidR="00373C40" w:rsidRDefault="00952E64" w:rsidP="00373C40">
          <w:pPr>
            <w:pStyle w:val="TOC2"/>
            <w:tabs>
              <w:tab w:val="left" w:pos="880"/>
              <w:tab w:val="right" w:leader="dot" w:pos="9350"/>
            </w:tabs>
            <w:rPr>
              <w:noProof/>
            </w:rPr>
          </w:pPr>
          <w:hyperlink w:anchor="_Toc332648101" w:history="1">
            <w:r w:rsidR="00373C40" w:rsidRPr="001301CE">
              <w:rPr>
                <w:rStyle w:val="Hyperlink"/>
                <w:rFonts w:ascii="Arial" w:hAnsi="Arial" w:cs="Arial"/>
                <w:noProof/>
              </w:rPr>
              <w:t>5.3</w:t>
            </w:r>
            <w:r w:rsidR="00373C40">
              <w:rPr>
                <w:noProof/>
              </w:rPr>
              <w:tab/>
            </w:r>
            <w:r w:rsidR="00373C40" w:rsidRPr="001301CE">
              <w:rPr>
                <w:rStyle w:val="Hyperlink"/>
                <w:rFonts w:ascii="Arial" w:hAnsi="Arial" w:cs="Arial"/>
                <w:noProof/>
              </w:rPr>
              <w:t>For Community</w:t>
            </w:r>
            <w:r w:rsidR="00373C40">
              <w:rPr>
                <w:noProof/>
                <w:webHidden/>
              </w:rPr>
              <w:tab/>
            </w:r>
            <w:r>
              <w:rPr>
                <w:noProof/>
                <w:webHidden/>
              </w:rPr>
              <w:fldChar w:fldCharType="begin"/>
            </w:r>
            <w:r w:rsidR="00373C40">
              <w:rPr>
                <w:noProof/>
                <w:webHidden/>
              </w:rPr>
              <w:instrText xml:space="preserve"> PAGEREF _Toc332648101 \h </w:instrText>
            </w:r>
            <w:r>
              <w:rPr>
                <w:noProof/>
                <w:webHidden/>
              </w:rPr>
            </w:r>
            <w:r>
              <w:rPr>
                <w:noProof/>
                <w:webHidden/>
              </w:rPr>
              <w:fldChar w:fldCharType="separate"/>
            </w:r>
            <w:r w:rsidR="00373C40">
              <w:rPr>
                <w:noProof/>
                <w:webHidden/>
              </w:rPr>
              <w:t>14</w:t>
            </w:r>
            <w:r>
              <w:rPr>
                <w:noProof/>
                <w:webHidden/>
              </w:rPr>
              <w:fldChar w:fldCharType="end"/>
            </w:r>
          </w:hyperlink>
        </w:p>
        <w:p w:rsidR="00373C40" w:rsidRDefault="00952E64" w:rsidP="00373C40">
          <w:pPr>
            <w:pStyle w:val="TOC1"/>
            <w:tabs>
              <w:tab w:val="left" w:pos="440"/>
              <w:tab w:val="right" w:leader="dot" w:pos="9350"/>
            </w:tabs>
            <w:rPr>
              <w:noProof/>
            </w:rPr>
          </w:pPr>
          <w:hyperlink w:anchor="_Toc332648102" w:history="1">
            <w:r w:rsidR="00373C40" w:rsidRPr="001301CE">
              <w:rPr>
                <w:rStyle w:val="Hyperlink"/>
                <w:rFonts w:ascii="Arial" w:hAnsi="Arial" w:cs="Arial"/>
                <w:noProof/>
              </w:rPr>
              <w:t>6</w:t>
            </w:r>
            <w:r w:rsidR="00373C40">
              <w:rPr>
                <w:noProof/>
              </w:rPr>
              <w:tab/>
            </w:r>
            <w:r w:rsidR="00373C40" w:rsidRPr="001301CE">
              <w:rPr>
                <w:rStyle w:val="Hyperlink"/>
                <w:rFonts w:ascii="Arial" w:hAnsi="Arial" w:cs="Arial"/>
                <w:noProof/>
              </w:rPr>
              <w:t>CRITICAL ASSUMPTION AND CONSTRAINTS</w:t>
            </w:r>
            <w:r w:rsidR="00373C40">
              <w:rPr>
                <w:noProof/>
                <w:webHidden/>
              </w:rPr>
              <w:tab/>
            </w:r>
            <w:r>
              <w:rPr>
                <w:noProof/>
                <w:webHidden/>
              </w:rPr>
              <w:fldChar w:fldCharType="begin"/>
            </w:r>
            <w:r w:rsidR="00373C40">
              <w:rPr>
                <w:noProof/>
                <w:webHidden/>
              </w:rPr>
              <w:instrText xml:space="preserve"> PAGEREF _Toc332648102 \h </w:instrText>
            </w:r>
            <w:r>
              <w:rPr>
                <w:noProof/>
                <w:webHidden/>
              </w:rPr>
            </w:r>
            <w:r>
              <w:rPr>
                <w:noProof/>
                <w:webHidden/>
              </w:rPr>
              <w:fldChar w:fldCharType="separate"/>
            </w:r>
            <w:r w:rsidR="00373C40">
              <w:rPr>
                <w:noProof/>
                <w:webHidden/>
              </w:rPr>
              <w:t>14</w:t>
            </w:r>
            <w:r>
              <w:rPr>
                <w:noProof/>
                <w:webHidden/>
              </w:rPr>
              <w:fldChar w:fldCharType="end"/>
            </w:r>
          </w:hyperlink>
        </w:p>
        <w:p w:rsidR="00373C40" w:rsidRDefault="00952E64" w:rsidP="00373C40">
          <w:pPr>
            <w:pStyle w:val="TOC1"/>
            <w:tabs>
              <w:tab w:val="left" w:pos="440"/>
              <w:tab w:val="right" w:leader="dot" w:pos="9350"/>
            </w:tabs>
            <w:rPr>
              <w:noProof/>
            </w:rPr>
          </w:pPr>
          <w:hyperlink w:anchor="_Toc332648103" w:history="1">
            <w:r w:rsidR="00373C40" w:rsidRPr="001301CE">
              <w:rPr>
                <w:rStyle w:val="Hyperlink"/>
                <w:rFonts w:ascii="Arial" w:hAnsi="Arial" w:cs="Arial"/>
                <w:noProof/>
              </w:rPr>
              <w:t>7</w:t>
            </w:r>
            <w:r w:rsidR="00373C40">
              <w:rPr>
                <w:noProof/>
              </w:rPr>
              <w:tab/>
            </w:r>
            <w:r w:rsidR="00373C40" w:rsidRPr="001301CE">
              <w:rPr>
                <w:rStyle w:val="Hyperlink"/>
                <w:rFonts w:ascii="Arial" w:hAnsi="Arial" w:cs="Arial"/>
                <w:noProof/>
              </w:rPr>
              <w:t>POTENTIAL RISKS AND LIMITATIONS</w:t>
            </w:r>
            <w:r w:rsidR="00373C40">
              <w:rPr>
                <w:noProof/>
                <w:webHidden/>
              </w:rPr>
              <w:tab/>
            </w:r>
            <w:r>
              <w:rPr>
                <w:noProof/>
                <w:webHidden/>
              </w:rPr>
              <w:fldChar w:fldCharType="begin"/>
            </w:r>
            <w:r w:rsidR="00373C40">
              <w:rPr>
                <w:noProof/>
                <w:webHidden/>
              </w:rPr>
              <w:instrText xml:space="preserve"> PAGEREF _Toc332648103 \h </w:instrText>
            </w:r>
            <w:r>
              <w:rPr>
                <w:noProof/>
                <w:webHidden/>
              </w:rPr>
            </w:r>
            <w:r>
              <w:rPr>
                <w:noProof/>
                <w:webHidden/>
              </w:rPr>
              <w:fldChar w:fldCharType="separate"/>
            </w:r>
            <w:r w:rsidR="00373C40">
              <w:rPr>
                <w:noProof/>
                <w:webHidden/>
              </w:rPr>
              <w:t>14</w:t>
            </w:r>
            <w:r>
              <w:rPr>
                <w:noProof/>
                <w:webHidden/>
              </w:rPr>
              <w:fldChar w:fldCharType="end"/>
            </w:r>
          </w:hyperlink>
        </w:p>
        <w:p w:rsidR="00373C40" w:rsidRDefault="00952E64" w:rsidP="00373C40">
          <w:pPr>
            <w:pStyle w:val="TOC2"/>
            <w:tabs>
              <w:tab w:val="left" w:pos="880"/>
              <w:tab w:val="right" w:leader="dot" w:pos="9350"/>
            </w:tabs>
            <w:rPr>
              <w:noProof/>
            </w:rPr>
          </w:pPr>
          <w:hyperlink w:anchor="_Toc332648104" w:history="1">
            <w:r w:rsidR="00373C40" w:rsidRPr="001301CE">
              <w:rPr>
                <w:rStyle w:val="Hyperlink"/>
                <w:rFonts w:ascii="Arial" w:hAnsi="Arial" w:cs="Arial"/>
                <w:noProof/>
              </w:rPr>
              <w:t>7.1</w:t>
            </w:r>
            <w:r w:rsidR="00373C40">
              <w:rPr>
                <w:noProof/>
              </w:rPr>
              <w:tab/>
            </w:r>
            <w:r w:rsidR="00373C40" w:rsidRPr="001301CE">
              <w:rPr>
                <w:rStyle w:val="Hyperlink"/>
                <w:rFonts w:ascii="Arial" w:hAnsi="Arial" w:cs="Arial"/>
                <w:noProof/>
              </w:rPr>
              <w:t>Potential Risks</w:t>
            </w:r>
            <w:r w:rsidR="00373C40">
              <w:rPr>
                <w:noProof/>
                <w:webHidden/>
              </w:rPr>
              <w:tab/>
            </w:r>
            <w:r>
              <w:rPr>
                <w:noProof/>
                <w:webHidden/>
              </w:rPr>
              <w:fldChar w:fldCharType="begin"/>
            </w:r>
            <w:r w:rsidR="00373C40">
              <w:rPr>
                <w:noProof/>
                <w:webHidden/>
              </w:rPr>
              <w:instrText xml:space="preserve"> PAGEREF _Toc332648104 \h </w:instrText>
            </w:r>
            <w:r>
              <w:rPr>
                <w:noProof/>
                <w:webHidden/>
              </w:rPr>
            </w:r>
            <w:r>
              <w:rPr>
                <w:noProof/>
                <w:webHidden/>
              </w:rPr>
              <w:fldChar w:fldCharType="separate"/>
            </w:r>
            <w:r w:rsidR="00373C40">
              <w:rPr>
                <w:noProof/>
                <w:webHidden/>
              </w:rPr>
              <w:t>14</w:t>
            </w:r>
            <w:r>
              <w:rPr>
                <w:noProof/>
                <w:webHidden/>
              </w:rPr>
              <w:fldChar w:fldCharType="end"/>
            </w:r>
          </w:hyperlink>
        </w:p>
        <w:p w:rsidR="00373C40" w:rsidRDefault="00952E64" w:rsidP="00373C40">
          <w:pPr>
            <w:pStyle w:val="TOC2"/>
            <w:tabs>
              <w:tab w:val="left" w:pos="880"/>
              <w:tab w:val="right" w:leader="dot" w:pos="9350"/>
            </w:tabs>
            <w:rPr>
              <w:noProof/>
            </w:rPr>
          </w:pPr>
          <w:hyperlink w:anchor="_Toc332648105" w:history="1">
            <w:r w:rsidR="00373C40" w:rsidRPr="001301CE">
              <w:rPr>
                <w:rStyle w:val="Hyperlink"/>
                <w:rFonts w:ascii="Arial" w:hAnsi="Arial" w:cs="Arial"/>
                <w:noProof/>
              </w:rPr>
              <w:t>7.2</w:t>
            </w:r>
            <w:r w:rsidR="00373C40">
              <w:rPr>
                <w:noProof/>
              </w:rPr>
              <w:tab/>
            </w:r>
            <w:r w:rsidR="00373C40" w:rsidRPr="001301CE">
              <w:rPr>
                <w:rStyle w:val="Hyperlink"/>
                <w:rFonts w:ascii="Arial" w:hAnsi="Arial" w:cs="Arial"/>
                <w:noProof/>
              </w:rPr>
              <w:t>Limitations</w:t>
            </w:r>
            <w:r w:rsidR="00373C40">
              <w:rPr>
                <w:noProof/>
                <w:webHidden/>
              </w:rPr>
              <w:tab/>
            </w:r>
            <w:r>
              <w:rPr>
                <w:noProof/>
                <w:webHidden/>
              </w:rPr>
              <w:fldChar w:fldCharType="begin"/>
            </w:r>
            <w:r w:rsidR="00373C40">
              <w:rPr>
                <w:noProof/>
                <w:webHidden/>
              </w:rPr>
              <w:instrText xml:space="preserve"> PAGEREF _Toc332648105 \h </w:instrText>
            </w:r>
            <w:r>
              <w:rPr>
                <w:noProof/>
                <w:webHidden/>
              </w:rPr>
            </w:r>
            <w:r>
              <w:rPr>
                <w:noProof/>
                <w:webHidden/>
              </w:rPr>
              <w:fldChar w:fldCharType="separate"/>
            </w:r>
            <w:r w:rsidR="00373C40">
              <w:rPr>
                <w:noProof/>
                <w:webHidden/>
              </w:rPr>
              <w:t>16</w:t>
            </w:r>
            <w:r>
              <w:rPr>
                <w:noProof/>
                <w:webHidden/>
              </w:rPr>
              <w:fldChar w:fldCharType="end"/>
            </w:r>
          </w:hyperlink>
        </w:p>
        <w:p w:rsidR="00373C40" w:rsidRDefault="00952E64" w:rsidP="00373C40">
          <w:pPr>
            <w:pStyle w:val="TOC1"/>
            <w:tabs>
              <w:tab w:val="left" w:pos="440"/>
              <w:tab w:val="right" w:leader="dot" w:pos="9350"/>
            </w:tabs>
            <w:rPr>
              <w:noProof/>
            </w:rPr>
          </w:pPr>
          <w:hyperlink w:anchor="_Toc332648106" w:history="1">
            <w:r w:rsidR="00373C40" w:rsidRPr="001301CE">
              <w:rPr>
                <w:rStyle w:val="Hyperlink"/>
                <w:rFonts w:ascii="Arial" w:hAnsi="Arial" w:cs="Arial"/>
                <w:noProof/>
              </w:rPr>
              <w:t>8</w:t>
            </w:r>
            <w:r w:rsidR="00373C40">
              <w:rPr>
                <w:noProof/>
              </w:rPr>
              <w:tab/>
            </w:r>
            <w:r w:rsidR="00373C40" w:rsidRPr="001301CE">
              <w:rPr>
                <w:rStyle w:val="Hyperlink"/>
                <w:rFonts w:ascii="Arial" w:hAnsi="Arial" w:cs="Arial"/>
                <w:noProof/>
              </w:rPr>
              <w:t>REFERENCE</w:t>
            </w:r>
            <w:r w:rsidR="00373C40">
              <w:rPr>
                <w:noProof/>
                <w:webHidden/>
              </w:rPr>
              <w:tab/>
            </w:r>
            <w:r>
              <w:rPr>
                <w:noProof/>
                <w:webHidden/>
              </w:rPr>
              <w:fldChar w:fldCharType="begin"/>
            </w:r>
            <w:r w:rsidR="00373C40">
              <w:rPr>
                <w:noProof/>
                <w:webHidden/>
              </w:rPr>
              <w:instrText xml:space="preserve"> PAGEREF _Toc332648106 \h </w:instrText>
            </w:r>
            <w:r>
              <w:rPr>
                <w:noProof/>
                <w:webHidden/>
              </w:rPr>
            </w:r>
            <w:r>
              <w:rPr>
                <w:noProof/>
                <w:webHidden/>
              </w:rPr>
              <w:fldChar w:fldCharType="separate"/>
            </w:r>
            <w:r w:rsidR="00373C40">
              <w:rPr>
                <w:noProof/>
                <w:webHidden/>
              </w:rPr>
              <w:t>16</w:t>
            </w:r>
            <w:r>
              <w:rPr>
                <w:noProof/>
                <w:webHidden/>
              </w:rPr>
              <w:fldChar w:fldCharType="end"/>
            </w:r>
          </w:hyperlink>
        </w:p>
        <w:p w:rsidR="00373C40" w:rsidRPr="00C10306" w:rsidRDefault="00952E64" w:rsidP="00373C40">
          <w:pPr>
            <w:rPr>
              <w:rFonts w:ascii="Arial" w:hAnsi="Arial" w:cs="Arial"/>
            </w:rPr>
          </w:pPr>
          <w:r w:rsidRPr="006E0EF0">
            <w:rPr>
              <w:rFonts w:ascii="Arial" w:hAnsi="Arial" w:cs="Arial"/>
              <w:sz w:val="24"/>
              <w:szCs w:val="24"/>
            </w:rPr>
            <w:fldChar w:fldCharType="end"/>
          </w:r>
        </w:p>
      </w:sdtContent>
    </w:sdt>
    <w:p w:rsidR="00373C40" w:rsidRPr="00C10306" w:rsidRDefault="00373C40" w:rsidP="00373C40">
      <w:pPr>
        <w:rPr>
          <w:rFonts w:ascii="Arial" w:hAnsi="Arial" w:cs="Arial"/>
        </w:rPr>
      </w:pPr>
    </w:p>
    <w:p w:rsidR="00373C40" w:rsidRPr="00C10306" w:rsidRDefault="00373C40" w:rsidP="00373C40">
      <w:pPr>
        <w:rPr>
          <w:rFonts w:ascii="Arial" w:hAnsi="Arial" w:cs="Arial"/>
        </w:rPr>
      </w:pPr>
    </w:p>
    <w:p w:rsidR="00373C40" w:rsidRPr="00C10306" w:rsidRDefault="00373C40" w:rsidP="00373C40">
      <w:pPr>
        <w:rPr>
          <w:rFonts w:ascii="Arial" w:hAnsi="Arial" w:cs="Arial"/>
        </w:rPr>
      </w:pPr>
    </w:p>
    <w:p w:rsidR="00373C40" w:rsidRPr="00C10306" w:rsidRDefault="00373C40" w:rsidP="00373C40">
      <w:pPr>
        <w:rPr>
          <w:rFonts w:ascii="Arial" w:hAnsi="Arial" w:cs="Arial"/>
        </w:rPr>
      </w:pPr>
    </w:p>
    <w:p w:rsidR="00373C40" w:rsidRPr="00C10306" w:rsidRDefault="00373C40" w:rsidP="00373C40">
      <w:pPr>
        <w:rPr>
          <w:rFonts w:ascii="Arial" w:hAnsi="Arial" w:cs="Arial"/>
        </w:rPr>
      </w:pPr>
    </w:p>
    <w:p w:rsidR="00373C40" w:rsidRPr="00C10306" w:rsidRDefault="00373C40" w:rsidP="00373C40">
      <w:pPr>
        <w:rPr>
          <w:rFonts w:ascii="Arial" w:hAnsi="Arial" w:cs="Arial"/>
        </w:rPr>
      </w:pPr>
    </w:p>
    <w:p w:rsidR="00373C40" w:rsidRPr="00C10306" w:rsidRDefault="00373C40" w:rsidP="00373C40">
      <w:pPr>
        <w:rPr>
          <w:rFonts w:ascii="Arial" w:hAnsi="Arial" w:cs="Arial"/>
        </w:rPr>
      </w:pPr>
    </w:p>
    <w:p w:rsidR="00373C40" w:rsidRPr="00C10306" w:rsidRDefault="00373C40" w:rsidP="00373C40">
      <w:pPr>
        <w:rPr>
          <w:rFonts w:ascii="Arial" w:hAnsi="Arial" w:cs="Arial"/>
        </w:rPr>
      </w:pPr>
    </w:p>
    <w:p w:rsidR="00373C40" w:rsidRPr="00C10306" w:rsidRDefault="00373C40" w:rsidP="00373C40">
      <w:pPr>
        <w:pStyle w:val="Heading1"/>
        <w:numPr>
          <w:ilvl w:val="0"/>
          <w:numId w:val="1"/>
        </w:numPr>
        <w:ind w:left="0" w:firstLine="0"/>
        <w:rPr>
          <w:rFonts w:ascii="Arial" w:hAnsi="Arial" w:cs="Arial"/>
          <w:lang w:val="vi-VN"/>
        </w:rPr>
      </w:pPr>
      <w:bookmarkStart w:id="1" w:name="_Toc332648088"/>
      <w:r w:rsidRPr="00C10306">
        <w:rPr>
          <w:rFonts w:ascii="Arial" w:hAnsi="Arial" w:cs="Arial"/>
          <w:lang w:val="vi-VN"/>
        </w:rPr>
        <w:t>INTRODUCTION</w:t>
      </w:r>
      <w:bookmarkEnd w:id="1"/>
    </w:p>
    <w:p w:rsidR="001E682D" w:rsidRDefault="00373C40" w:rsidP="001E682D">
      <w:pPr>
        <w:pStyle w:val="Heading2"/>
        <w:numPr>
          <w:ilvl w:val="1"/>
          <w:numId w:val="1"/>
        </w:numPr>
        <w:tabs>
          <w:tab w:val="left" w:pos="0"/>
        </w:tabs>
        <w:ind w:left="0" w:firstLine="0"/>
        <w:rPr>
          <w:rFonts w:ascii="Arial" w:hAnsi="Arial" w:cs="Arial"/>
        </w:rPr>
      </w:pPr>
      <w:bookmarkStart w:id="2" w:name="_Toc332648089"/>
      <w:r w:rsidRPr="00C10306">
        <w:rPr>
          <w:rFonts w:ascii="Arial" w:hAnsi="Arial" w:cs="Arial"/>
          <w:lang w:val="vi-VN"/>
        </w:rPr>
        <w:t>Purpose</w:t>
      </w:r>
      <w:bookmarkEnd w:id="2"/>
    </w:p>
    <w:p w:rsidR="001E682D" w:rsidRPr="001E682D" w:rsidRDefault="001E682D" w:rsidP="001E682D"/>
    <w:p w:rsidR="0018227F" w:rsidRPr="00C0321E" w:rsidRDefault="0018227F" w:rsidP="00C0321E">
      <w:pPr>
        <w:tabs>
          <w:tab w:val="left" w:pos="0"/>
        </w:tabs>
        <w:jc w:val="both"/>
        <w:rPr>
          <w:rFonts w:ascii="Arial" w:hAnsi="Arial" w:cs="Arial"/>
          <w:sz w:val="24"/>
          <w:szCs w:val="26"/>
          <w:rPrChange w:id="3" w:author="Sang Nguyen" w:date="2012-09-19T16:38:00Z">
            <w:rPr/>
          </w:rPrChange>
        </w:rPr>
        <w:pPrChange w:id="4" w:author="Sang Nguyen" w:date="2012-09-19T16:38:00Z">
          <w:pPr>
            <w:pStyle w:val="ListParagraph"/>
            <w:numPr>
              <w:numId w:val="16"/>
            </w:numPr>
            <w:tabs>
              <w:tab w:val="left" w:pos="0"/>
            </w:tabs>
            <w:ind w:left="792" w:hanging="360"/>
            <w:jc w:val="both"/>
          </w:pPr>
        </w:pPrChange>
      </w:pPr>
      <w:r w:rsidRPr="00C0321E">
        <w:rPr>
          <w:rFonts w:ascii="Arial" w:hAnsi="Arial" w:cs="Arial"/>
          <w:sz w:val="24"/>
          <w:szCs w:val="26"/>
          <w:rPrChange w:id="5" w:author="Sang Nguyen" w:date="2012-09-19T16:38:00Z">
            <w:rPr/>
          </w:rPrChange>
        </w:rPr>
        <w:t>This document is prepared as the introduction for project EWUM, in scope of Capstone Project at FPT University. It will not only explain the basic concept and idea for project EWUM but also discuss what project’s benefits/threats are, what opportunities it offer and what problems it solve.</w:t>
      </w:r>
    </w:p>
    <w:p w:rsidR="0018227F" w:rsidRPr="0018227F" w:rsidRDefault="00C0321E" w:rsidP="0018227F">
      <w:ins w:id="6" w:author="Sang Nguyen" w:date="2012-09-19T16:39:00Z">
        <w:r>
          <w:t xml:space="preserve">&lt;Chú ý format của tài liệu, đoạn dòng đầu tiên của 1 section, không có dấu “–“, không align 1 tab </w:t>
        </w:r>
        <w:r>
          <w:sym w:font="Wingdings" w:char="F0E8"/>
        </w:r>
        <w:r>
          <w:t xml:space="preserve"> Đọc</w:t>
        </w:r>
      </w:ins>
      <w:ins w:id="7" w:author="Sang Nguyen" w:date="2012-09-19T16:40:00Z">
        <w:r>
          <w:t xml:space="preserve"> tài liệu mô tả các nguyên tắc viết tài liệu</w:t>
        </w:r>
      </w:ins>
      <w:ins w:id="8" w:author="Sang Nguyen" w:date="2012-09-19T16:39:00Z">
        <w:r>
          <w:t>&gt;</w:t>
        </w:r>
      </w:ins>
    </w:p>
    <w:p w:rsidR="00373C40" w:rsidRPr="00C10306" w:rsidRDefault="00373C40" w:rsidP="00373C40">
      <w:pPr>
        <w:pStyle w:val="Heading2"/>
        <w:numPr>
          <w:ilvl w:val="1"/>
          <w:numId w:val="1"/>
        </w:numPr>
        <w:ind w:left="0" w:firstLine="0"/>
        <w:rPr>
          <w:rFonts w:ascii="Arial" w:hAnsi="Arial" w:cs="Arial"/>
        </w:rPr>
      </w:pPr>
      <w:bookmarkStart w:id="9" w:name="_Toc332648090"/>
      <w:r w:rsidRPr="00C10306">
        <w:rPr>
          <w:rFonts w:ascii="Arial" w:hAnsi="Arial" w:cs="Arial"/>
        </w:rPr>
        <w:t>Acronyms and Definitions</w:t>
      </w:r>
      <w:bookmarkEnd w:id="9"/>
    </w:p>
    <w:p w:rsidR="00373C40" w:rsidRPr="00C10306" w:rsidRDefault="00972D58" w:rsidP="00373C40">
      <w:pPr>
        <w:rPr>
          <w:rFonts w:ascii="Arial" w:hAnsi="Arial" w:cs="Arial"/>
        </w:rPr>
      </w:pPr>
      <w:ins w:id="10" w:author="Sang Nguyen" w:date="2012-09-19T13:59:00Z">
        <w:r>
          <w:rPr>
            <w:rFonts w:ascii="Arial" w:hAnsi="Arial" w:cs="Arial"/>
          </w:rPr>
          <w:t>&lt;?</w:t>
        </w:r>
      </w:ins>
      <w:ins w:id="11" w:author="Sang Nguyen" w:date="2012-09-19T16:38:00Z">
        <w:r w:rsidR="00C0321E">
          <w:rPr>
            <w:rFonts w:ascii="Arial" w:hAnsi="Arial" w:cs="Arial"/>
          </w:rPr>
          <w:t xml:space="preserve"> Rất nhiều từ viết tắt nhưng chua có phần giải thích</w:t>
        </w:r>
      </w:ins>
      <w:ins w:id="12" w:author="Sang Nguyen" w:date="2012-09-19T13:59:00Z">
        <w:r>
          <w:rPr>
            <w:rFonts w:ascii="Arial" w:hAnsi="Arial" w:cs="Arial"/>
          </w:rPr>
          <w:t>&gt;</w:t>
        </w:r>
      </w:ins>
    </w:p>
    <w:p w:rsidR="001E682D" w:rsidRDefault="00373C40" w:rsidP="001E682D">
      <w:pPr>
        <w:pStyle w:val="Heading1"/>
        <w:numPr>
          <w:ilvl w:val="0"/>
          <w:numId w:val="1"/>
        </w:numPr>
        <w:ind w:left="0" w:firstLine="0"/>
        <w:rPr>
          <w:rFonts w:ascii="Arial" w:hAnsi="Arial" w:cs="Arial"/>
        </w:rPr>
      </w:pPr>
      <w:bookmarkStart w:id="13" w:name="_Toc332648091"/>
      <w:r w:rsidRPr="00C10306">
        <w:rPr>
          <w:rFonts w:ascii="Arial" w:hAnsi="Arial" w:cs="Arial"/>
        </w:rPr>
        <w:t>ABSTRACT</w:t>
      </w:r>
      <w:bookmarkEnd w:id="13"/>
    </w:p>
    <w:p w:rsidR="00C0321E" w:rsidRDefault="00C0321E" w:rsidP="001E682D">
      <w:pPr>
        <w:rPr>
          <w:ins w:id="14" w:author="Sang Nguyen" w:date="2012-09-19T16:42:00Z"/>
        </w:rPr>
      </w:pPr>
      <w:ins w:id="15" w:author="Sang Nguyen" w:date="2012-09-19T16:41:00Z">
        <w:r>
          <w:t xml:space="preserve">&lt;Nên thêm thông tin đánh </w:t>
        </w:r>
      </w:ins>
      <w:ins w:id="16" w:author="Sang Nguyen" w:date="2012-09-19T16:42:00Z">
        <w:r>
          <w:t xml:space="preserve">giá về nhu cầu về thương mại điện tử, </w:t>
        </w:r>
      </w:ins>
      <w:ins w:id="17" w:author="Sang Nguyen" w:date="2012-09-19T16:43:00Z">
        <w:r>
          <w:t>nhu cầu</w:t>
        </w:r>
      </w:ins>
      <w:ins w:id="18" w:author="Sang Nguyen" w:date="2012-09-19T16:44:00Z">
        <w:r>
          <w:t xml:space="preserve"> áp dụng các thuật toán phân tích dữ liệu liên quan đến hành vi của KH…</w:t>
        </w:r>
      </w:ins>
    </w:p>
    <w:p w:rsidR="00C0321E" w:rsidRDefault="00C0321E" w:rsidP="001E682D">
      <w:pPr>
        <w:rPr>
          <w:ins w:id="19" w:author="Sang Nguyen" w:date="2012-09-19T16:42:00Z"/>
        </w:rPr>
      </w:pPr>
      <w:ins w:id="20" w:author="Sang Nguyen" w:date="2012-09-19T16:42:00Z">
        <w:r>
          <w:t xml:space="preserve">Lợi ích cho người dung (người mua </w:t>
        </w:r>
      </w:ins>
      <w:ins w:id="21" w:author="Sang Nguyen" w:date="2012-09-19T16:43:00Z">
        <w:r>
          <w:t>hàng)</w:t>
        </w:r>
      </w:ins>
      <w:ins w:id="22" w:author="Sang Nguyen" w:date="2012-09-19T16:42:00Z">
        <w:r>
          <w:t xml:space="preserve"> khi áp dụng các phương pháp phân tích dữ liệu</w:t>
        </w:r>
      </w:ins>
    </w:p>
    <w:p w:rsidR="00C0321E" w:rsidRDefault="00C0321E" w:rsidP="001E682D">
      <w:pPr>
        <w:rPr>
          <w:ins w:id="23" w:author="Sang Nguyen" w:date="2012-09-19T16:45:00Z"/>
        </w:rPr>
      </w:pPr>
      <w:ins w:id="24" w:author="Sang Nguyen" w:date="2012-09-19T16:43:00Z">
        <w:r>
          <w:t>Nếu không áp dụng cách tiếp cận phân tích dữ liệu thì người mua hàng</w:t>
        </w:r>
      </w:ins>
      <w:ins w:id="25" w:author="Sang Nguyen" w:date="2012-09-19T16:44:00Z">
        <w:r>
          <w:t xml:space="preserve"> sẽ gặp phải khó khăn gì</w:t>
        </w:r>
      </w:ins>
    </w:p>
    <w:p w:rsidR="00C0321E" w:rsidRDefault="00C0321E" w:rsidP="001E682D">
      <w:pPr>
        <w:rPr>
          <w:ins w:id="26" w:author="Sang Nguyen" w:date="2012-09-19T16:45:00Z"/>
        </w:rPr>
      </w:pPr>
      <w:ins w:id="27" w:author="Sang Nguyen" w:date="2012-09-19T16:45:00Z">
        <w:r>
          <w:t>Thuật toán sử dụng chủ yếu là dựa trên lịch sử mua các sản phẩm, nhưng trong phần này không thấy đề cập tới?</w:t>
        </w:r>
      </w:ins>
    </w:p>
    <w:p w:rsidR="001E682D" w:rsidRPr="001E682D" w:rsidRDefault="00C0321E" w:rsidP="001E682D">
      <w:ins w:id="28" w:author="Sang Nguyen" w:date="2012-09-19T16:41:00Z">
        <w:r>
          <w:t>&gt;</w:t>
        </w:r>
      </w:ins>
    </w:p>
    <w:p w:rsidR="0018227F" w:rsidRPr="00C0321E" w:rsidRDefault="0018227F" w:rsidP="00C0321E">
      <w:pPr>
        <w:rPr>
          <w:rFonts w:cstheme="minorHAnsi"/>
          <w:sz w:val="24"/>
          <w:szCs w:val="24"/>
          <w:rPrChange w:id="29" w:author="Sang Nguyen" w:date="2012-09-19T16:40:00Z">
            <w:rPr/>
          </w:rPrChange>
        </w:rPr>
        <w:pPrChange w:id="30" w:author="Sang Nguyen" w:date="2012-09-19T16:40:00Z">
          <w:pPr>
            <w:pStyle w:val="ListParagraph"/>
            <w:numPr>
              <w:numId w:val="15"/>
            </w:numPr>
            <w:ind w:left="792" w:hanging="360"/>
          </w:pPr>
        </w:pPrChange>
      </w:pPr>
      <w:r w:rsidRPr="00C0321E">
        <w:rPr>
          <w:rFonts w:cstheme="minorHAnsi"/>
          <w:sz w:val="24"/>
          <w:szCs w:val="24"/>
          <w:rPrChange w:id="31" w:author="Sang Nguyen" w:date="2012-09-19T16:40:00Z">
            <w:rPr/>
          </w:rPrChange>
        </w:rPr>
        <w:t>With the continued growth and proliferation of e-commerce, Web services, and Web-based information systems, the volumes of clickstream and user data collected by Web-based organizations in their daily operations has reached astronomical proportions. Analyz</w:t>
      </w:r>
      <w:r w:rsidR="00860E0E" w:rsidRPr="00C0321E">
        <w:rPr>
          <w:rFonts w:cstheme="minorHAnsi"/>
          <w:sz w:val="24"/>
          <w:szCs w:val="24"/>
          <w:rPrChange w:id="32" w:author="Sang Nguyen" w:date="2012-09-19T16:40:00Z">
            <w:rPr/>
          </w:rPrChange>
        </w:rPr>
        <w:t>ing such data can help these or</w:t>
      </w:r>
      <w:r w:rsidRPr="00C0321E">
        <w:rPr>
          <w:rFonts w:cstheme="minorHAnsi"/>
          <w:sz w:val="24"/>
          <w:szCs w:val="24"/>
          <w:rPrChange w:id="33" w:author="Sang Nguyen" w:date="2012-09-19T16:40:00Z">
            <w:rPr/>
          </w:rPrChange>
        </w:rPr>
        <w:t>ganizations determine the life-time</w:t>
      </w:r>
      <w:r w:rsidR="00860E0E" w:rsidRPr="00C0321E">
        <w:rPr>
          <w:rFonts w:cstheme="minorHAnsi"/>
          <w:sz w:val="24"/>
          <w:szCs w:val="24"/>
          <w:rPrChange w:id="34" w:author="Sang Nguyen" w:date="2012-09-19T16:40:00Z">
            <w:rPr/>
          </w:rPrChange>
        </w:rPr>
        <w:t xml:space="preserve"> </w:t>
      </w:r>
      <w:r w:rsidRPr="00C0321E">
        <w:rPr>
          <w:rFonts w:cstheme="minorHAnsi"/>
          <w:sz w:val="24"/>
          <w:szCs w:val="24"/>
          <w:rPrChange w:id="35" w:author="Sang Nguyen" w:date="2012-09-19T16:40:00Z">
            <w:rPr/>
          </w:rPrChange>
        </w:rPr>
        <w:t xml:space="preserve">value of clients, design cross marketing strategies across products and services, evaluate the effectiveness of pro-motional campaigns, optimize the functionality of Web-based applications, provide more personalized content to visitors, and find the most effective logical structure for their Web space. This type of analysis involves the automatic discovery of meaningful patterns and relationships from a large collection data. Web usage mining refers to the automatic discovery and analysis of patterns in clickstream and associated data collected or generated as a result of user interactions </w:t>
      </w:r>
      <w:r w:rsidRPr="00C0321E">
        <w:rPr>
          <w:rFonts w:cstheme="minorHAnsi"/>
          <w:sz w:val="24"/>
          <w:szCs w:val="24"/>
          <w:rPrChange w:id="36" w:author="Sang Nguyen" w:date="2012-09-19T16:40:00Z">
            <w:rPr/>
          </w:rPrChange>
        </w:rPr>
        <w:lastRenderedPageBreak/>
        <w:t>with Web resources on one or more Web sites. The goal is to capture, model, and analyze the behavioral patterns and profiles of users interacting with a Web site. The discovered patterns are usually represented as collections of pages, objects, or re-sources that are frequently accessed by groups of users with common needs or interests</w:t>
      </w:r>
      <w:r w:rsidR="00E37E2A" w:rsidRPr="00C0321E">
        <w:rPr>
          <w:rFonts w:cstheme="minorHAnsi"/>
          <w:sz w:val="24"/>
          <w:szCs w:val="24"/>
          <w:rPrChange w:id="37" w:author="Sang Nguyen" w:date="2012-09-19T16:40:00Z">
            <w:rPr/>
          </w:rPrChange>
        </w:rPr>
        <w:t xml:space="preserve"> [1]</w:t>
      </w:r>
      <w:r w:rsidRPr="00C0321E">
        <w:rPr>
          <w:rFonts w:cstheme="minorHAnsi"/>
          <w:sz w:val="24"/>
          <w:szCs w:val="24"/>
          <w:rPrChange w:id="38" w:author="Sang Nguyen" w:date="2012-09-19T16:40:00Z">
            <w:rPr/>
          </w:rPrChange>
        </w:rPr>
        <w:t>.</w:t>
      </w:r>
    </w:p>
    <w:p w:rsidR="0018227F" w:rsidRPr="00C0321E" w:rsidRDefault="0018227F" w:rsidP="00C0321E">
      <w:pPr>
        <w:rPr>
          <w:rFonts w:cstheme="minorHAnsi"/>
          <w:sz w:val="24"/>
          <w:szCs w:val="24"/>
          <w:rPrChange w:id="39" w:author="Sang Nguyen" w:date="2012-09-19T16:40:00Z">
            <w:rPr/>
          </w:rPrChange>
        </w:rPr>
        <w:pPrChange w:id="40" w:author="Sang Nguyen" w:date="2012-09-19T16:40:00Z">
          <w:pPr>
            <w:pStyle w:val="ListParagraph"/>
            <w:numPr>
              <w:numId w:val="15"/>
            </w:numPr>
            <w:ind w:left="792" w:hanging="360"/>
          </w:pPr>
        </w:pPrChange>
      </w:pPr>
      <w:r w:rsidRPr="00C0321E">
        <w:rPr>
          <w:rFonts w:cstheme="minorHAnsi"/>
          <w:sz w:val="24"/>
          <w:szCs w:val="24"/>
          <w:rPrChange w:id="41" w:author="Sang Nguyen" w:date="2012-09-19T16:40:00Z">
            <w:rPr/>
          </w:rPrChange>
        </w:rPr>
        <w:t>In this project, our goal is to</w:t>
      </w:r>
      <w:ins w:id="42" w:author="Sang Nguyen" w:date="2012-09-19T16:46:00Z">
        <w:r w:rsidR="00C0321E">
          <w:rPr>
            <w:rFonts w:cstheme="minorHAnsi"/>
            <w:sz w:val="24"/>
            <w:szCs w:val="24"/>
          </w:rPr>
          <w:t xml:space="preserve"> develop an e-commerce website for </w:t>
        </w:r>
      </w:ins>
      <w:ins w:id="43" w:author="Sang Nguyen" w:date="2012-09-19T16:47:00Z">
        <w:r w:rsidR="00C0321E">
          <w:rPr>
            <w:rFonts w:cstheme="minorHAnsi"/>
            <w:sz w:val="24"/>
            <w:szCs w:val="24"/>
          </w:rPr>
          <w:t>… in which we</w:t>
        </w:r>
      </w:ins>
      <w:r w:rsidRPr="00C0321E">
        <w:rPr>
          <w:rFonts w:cstheme="minorHAnsi"/>
          <w:sz w:val="24"/>
          <w:szCs w:val="24"/>
          <w:rPrChange w:id="44" w:author="Sang Nguyen" w:date="2012-09-19T16:40:00Z">
            <w:rPr/>
          </w:rPrChange>
        </w:rPr>
        <w:t xml:space="preserve"> apply web usage mining </w:t>
      </w:r>
      <w:ins w:id="45" w:author="Sang Nguyen" w:date="2012-09-19T16:46:00Z">
        <w:r w:rsidR="00C0321E">
          <w:rPr>
            <w:rFonts w:cstheme="minorHAnsi"/>
            <w:sz w:val="24"/>
            <w:szCs w:val="24"/>
          </w:rPr>
          <w:t xml:space="preserve">(nêu cụ thể một số phương pháp mining) </w:t>
        </w:r>
      </w:ins>
      <w:r w:rsidRPr="00C0321E">
        <w:rPr>
          <w:rFonts w:cstheme="minorHAnsi"/>
          <w:sz w:val="24"/>
          <w:szCs w:val="24"/>
          <w:rPrChange w:id="46" w:author="Sang Nguyen" w:date="2012-09-19T16:40:00Z">
            <w:rPr/>
          </w:rPrChange>
        </w:rPr>
        <w:t>in E-Commerce. We want to create a system that can be able to analyze customers’ behavior and recommend them to buy different kind of products.</w:t>
      </w:r>
    </w:p>
    <w:p w:rsidR="00373C40" w:rsidRPr="00A84008" w:rsidRDefault="00373C40" w:rsidP="00373C40">
      <w:pPr>
        <w:jc w:val="both"/>
        <w:rPr>
          <w:rFonts w:ascii="Arial" w:hAnsi="Arial" w:cs="Arial"/>
          <w:sz w:val="24"/>
          <w:szCs w:val="26"/>
        </w:rPr>
      </w:pPr>
    </w:p>
    <w:p w:rsidR="00373C40" w:rsidRPr="00C10306" w:rsidRDefault="00373C40" w:rsidP="00373C40">
      <w:pPr>
        <w:pStyle w:val="Heading1"/>
        <w:numPr>
          <w:ilvl w:val="0"/>
          <w:numId w:val="1"/>
        </w:numPr>
        <w:ind w:left="0" w:firstLine="0"/>
        <w:rPr>
          <w:rFonts w:ascii="Arial" w:hAnsi="Arial" w:cs="Arial"/>
        </w:rPr>
      </w:pPr>
      <w:bookmarkStart w:id="47" w:name="_Toc332648092"/>
      <w:r w:rsidRPr="00C10306">
        <w:rPr>
          <w:rFonts w:ascii="Arial" w:hAnsi="Arial" w:cs="Arial"/>
        </w:rPr>
        <w:t>LITERATURE REVIEW</w:t>
      </w:r>
      <w:bookmarkEnd w:id="47"/>
    </w:p>
    <w:p w:rsidR="00373C40" w:rsidRPr="00C10306" w:rsidRDefault="00C0321E" w:rsidP="00373C40">
      <w:pPr>
        <w:rPr>
          <w:rFonts w:ascii="Arial" w:hAnsi="Arial" w:cs="Arial"/>
        </w:rPr>
      </w:pPr>
      <w:ins w:id="48" w:author="Sang Nguyen" w:date="2012-09-19T16:47:00Z">
        <w:r>
          <w:rPr>
            <w:rFonts w:ascii="Arial" w:hAnsi="Arial" w:cs="Arial"/>
          </w:rPr>
          <w:t xml:space="preserve">&lt;Chú ý cách format? Nên phân tích cho từng website 1, mỗi website có ưu </w:t>
        </w:r>
      </w:ins>
      <w:ins w:id="49" w:author="Sang Nguyen" w:date="2012-09-19T16:48:00Z">
        <w:r>
          <w:rPr>
            <w:rFonts w:ascii="Arial" w:hAnsi="Arial" w:cs="Arial"/>
          </w:rPr>
          <w:t>điểm, nhược điểm gì, đặc biệt nhấn mạnh về các tính năng phân tích dữ liệu hành vi của người dùng</w:t>
        </w:r>
      </w:ins>
      <w:ins w:id="50" w:author="Sang Nguyen" w:date="2012-09-19T16:47:00Z">
        <w:r>
          <w:rPr>
            <w:rFonts w:ascii="Arial" w:hAnsi="Arial" w:cs="Arial"/>
          </w:rPr>
          <w:t>&gt;</w:t>
        </w:r>
      </w:ins>
    </w:p>
    <w:p w:rsidR="001530DB" w:rsidRPr="00C0321E" w:rsidRDefault="00E37E2A" w:rsidP="00C0321E">
      <w:pPr>
        <w:jc w:val="both"/>
        <w:rPr>
          <w:rFonts w:ascii="Arial" w:hAnsi="Arial" w:cs="Arial"/>
          <w:sz w:val="24"/>
          <w:szCs w:val="26"/>
          <w:rPrChange w:id="51" w:author="Sang Nguyen" w:date="2012-09-19T16:48:00Z">
            <w:rPr/>
          </w:rPrChange>
        </w:rPr>
        <w:pPrChange w:id="52" w:author="Sang Nguyen" w:date="2012-09-19T16:48:00Z">
          <w:pPr>
            <w:pStyle w:val="ListParagraph"/>
            <w:numPr>
              <w:numId w:val="15"/>
            </w:numPr>
            <w:ind w:left="792" w:hanging="360"/>
            <w:jc w:val="both"/>
          </w:pPr>
        </w:pPrChange>
      </w:pPr>
      <w:r w:rsidRPr="00C0321E">
        <w:rPr>
          <w:rFonts w:ascii="Arial" w:hAnsi="Arial" w:cs="Arial"/>
          <w:sz w:val="24"/>
          <w:szCs w:val="26"/>
          <w:rPrChange w:id="53" w:author="Sang Nguyen" w:date="2012-09-19T16:48:00Z">
            <w:rPr/>
          </w:rPrChange>
        </w:rPr>
        <w:t>According to many e-business researchers all around the world, with a population of 80 million, Viet Nam is one of Asia’ sleeping giants in terms of e-commerce. With an estimate figure, it shows that there are about 30,000 businesses in Viet Nam and overseas Internet portals have been eyeing ventures with domestic partners to tap this market of 80</w:t>
      </w:r>
      <w:r w:rsidR="00697193" w:rsidRPr="00C0321E">
        <w:rPr>
          <w:rFonts w:ascii="Arial" w:hAnsi="Arial" w:cs="Arial"/>
          <w:sz w:val="24"/>
          <w:szCs w:val="26"/>
          <w:rPrChange w:id="54" w:author="Sang Nguyen" w:date="2012-09-19T16:48:00Z">
            <w:rPr/>
          </w:rPrChange>
        </w:rPr>
        <w:t xml:space="preserve"> million people</w:t>
      </w:r>
      <w:r w:rsidR="00860E0E" w:rsidRPr="00C0321E">
        <w:rPr>
          <w:rFonts w:ascii="Arial" w:hAnsi="Arial" w:cs="Arial"/>
          <w:sz w:val="24"/>
          <w:szCs w:val="26"/>
          <w:rPrChange w:id="55" w:author="Sang Nguyen" w:date="2012-09-19T16:48:00Z">
            <w:rPr/>
          </w:rPrChange>
        </w:rPr>
        <w:t xml:space="preserve"> </w:t>
      </w:r>
      <w:r w:rsidRPr="00C0321E">
        <w:rPr>
          <w:rFonts w:ascii="Arial" w:hAnsi="Arial" w:cs="Arial"/>
          <w:sz w:val="24"/>
          <w:szCs w:val="26"/>
          <w:rPrChange w:id="56" w:author="Sang Nguyen" w:date="2012-09-19T16:48:00Z">
            <w:rPr/>
          </w:rPrChange>
        </w:rPr>
        <w:t>[2]</w:t>
      </w:r>
      <w:r w:rsidR="00697193" w:rsidRPr="00C0321E">
        <w:rPr>
          <w:rFonts w:ascii="Arial" w:hAnsi="Arial" w:cs="Arial"/>
          <w:sz w:val="24"/>
          <w:szCs w:val="26"/>
          <w:rPrChange w:id="57" w:author="Sang Nguyen" w:date="2012-09-19T16:48:00Z">
            <w:rPr/>
          </w:rPrChange>
        </w:rPr>
        <w:t>.</w:t>
      </w:r>
      <w:r w:rsidRPr="00C0321E">
        <w:rPr>
          <w:rFonts w:ascii="Arial" w:hAnsi="Arial" w:cs="Arial"/>
          <w:sz w:val="24"/>
          <w:szCs w:val="26"/>
          <w:rPrChange w:id="58" w:author="Sang Nguyen" w:date="2012-09-19T16:48:00Z">
            <w:rPr/>
          </w:rPrChange>
        </w:rPr>
        <w:t xml:space="preserve"> </w:t>
      </w:r>
    </w:p>
    <w:p w:rsidR="007A7759" w:rsidRDefault="007A7759" w:rsidP="007A7759">
      <w:pPr>
        <w:pStyle w:val="ListParagraph"/>
        <w:ind w:left="792"/>
        <w:jc w:val="both"/>
        <w:rPr>
          <w:rFonts w:ascii="Arial" w:hAnsi="Arial" w:cs="Arial"/>
          <w:sz w:val="24"/>
          <w:szCs w:val="26"/>
        </w:rPr>
      </w:pPr>
    </w:p>
    <w:p w:rsidR="00E37E2A" w:rsidRPr="00C0321E" w:rsidRDefault="00E56AF2" w:rsidP="00C0321E">
      <w:pPr>
        <w:jc w:val="both"/>
        <w:rPr>
          <w:rFonts w:ascii="Arial" w:hAnsi="Arial" w:cs="Arial"/>
          <w:sz w:val="24"/>
          <w:szCs w:val="26"/>
          <w:rPrChange w:id="59" w:author="Sang Nguyen" w:date="2012-09-19T16:48:00Z">
            <w:rPr/>
          </w:rPrChange>
        </w:rPr>
        <w:pPrChange w:id="60" w:author="Sang Nguyen" w:date="2012-09-19T16:48:00Z">
          <w:pPr>
            <w:pStyle w:val="ListParagraph"/>
            <w:numPr>
              <w:numId w:val="13"/>
            </w:numPr>
            <w:ind w:hanging="360"/>
            <w:jc w:val="both"/>
          </w:pPr>
        </w:pPrChange>
      </w:pPr>
      <w:r w:rsidRPr="00C0321E">
        <w:rPr>
          <w:rFonts w:ascii="Arial" w:hAnsi="Arial" w:cs="Arial"/>
          <w:sz w:val="24"/>
          <w:szCs w:val="26"/>
          <w:rPrChange w:id="61" w:author="Sang Nguyen" w:date="2012-09-19T16:48:00Z">
            <w:rPr/>
          </w:rPrChange>
        </w:rPr>
        <w:t>Today, t</w:t>
      </w:r>
      <w:r w:rsidR="001F5665" w:rsidRPr="00C0321E">
        <w:rPr>
          <w:rFonts w:ascii="Arial" w:hAnsi="Arial" w:cs="Arial"/>
          <w:sz w:val="24"/>
          <w:szCs w:val="26"/>
          <w:rPrChange w:id="62" w:author="Sang Nguyen" w:date="2012-09-19T16:48:00Z">
            <w:rPr/>
          </w:rPrChange>
        </w:rPr>
        <w:t>here are hundreds of e-commerce websites in Vietnam. They supply a lot of services and products. One of the most popular online markets is electronic devices. People have a high demand for this kind of product</w:t>
      </w:r>
      <w:r w:rsidR="001400E2" w:rsidRPr="00C0321E">
        <w:rPr>
          <w:rFonts w:ascii="Arial" w:hAnsi="Arial" w:cs="Arial"/>
          <w:sz w:val="24"/>
          <w:szCs w:val="26"/>
          <w:rPrChange w:id="63" w:author="Sang Nguyen" w:date="2012-09-19T16:48:00Z">
            <w:rPr/>
          </w:rPrChange>
        </w:rPr>
        <w:t>s</w:t>
      </w:r>
      <w:r w:rsidR="001F5665" w:rsidRPr="00C0321E">
        <w:rPr>
          <w:rFonts w:ascii="Arial" w:hAnsi="Arial" w:cs="Arial"/>
          <w:sz w:val="24"/>
          <w:szCs w:val="26"/>
          <w:rPrChange w:id="64" w:author="Sang Nguyen" w:date="2012-09-19T16:48:00Z">
            <w:rPr/>
          </w:rPrChange>
        </w:rPr>
        <w:t xml:space="preserve"> because </w:t>
      </w:r>
      <w:r w:rsidR="001400E2" w:rsidRPr="00C0321E">
        <w:rPr>
          <w:rFonts w:ascii="Arial" w:hAnsi="Arial" w:cs="Arial"/>
          <w:sz w:val="24"/>
          <w:szCs w:val="26"/>
          <w:rPrChange w:id="65" w:author="Sang Nguyen" w:date="2012-09-19T16:48:00Z">
            <w:rPr/>
          </w:rPrChange>
        </w:rPr>
        <w:t>they are easy to buy online and their quality is assured.</w:t>
      </w:r>
    </w:p>
    <w:p w:rsidR="007A7759" w:rsidRDefault="007A7759" w:rsidP="007A7759">
      <w:pPr>
        <w:pStyle w:val="ListParagraph"/>
        <w:jc w:val="both"/>
        <w:rPr>
          <w:rFonts w:ascii="Arial" w:hAnsi="Arial" w:cs="Arial"/>
          <w:sz w:val="24"/>
          <w:szCs w:val="26"/>
        </w:rPr>
      </w:pPr>
    </w:p>
    <w:p w:rsidR="00E56AF2" w:rsidRPr="00C0321E" w:rsidRDefault="00E56AF2" w:rsidP="00C0321E">
      <w:pPr>
        <w:jc w:val="both"/>
        <w:rPr>
          <w:rFonts w:ascii="Arial" w:hAnsi="Arial" w:cs="Arial"/>
          <w:sz w:val="24"/>
          <w:szCs w:val="24"/>
          <w:rPrChange w:id="66" w:author="Sang Nguyen" w:date="2012-09-19T16:48:00Z">
            <w:rPr>
              <w:rFonts w:ascii="Arial" w:hAnsi="Arial" w:cs="Arial"/>
              <w:sz w:val="24"/>
              <w:szCs w:val="24"/>
            </w:rPr>
          </w:rPrChange>
        </w:rPr>
        <w:pPrChange w:id="67" w:author="Sang Nguyen" w:date="2012-09-19T16:48:00Z">
          <w:pPr>
            <w:pStyle w:val="ListParagraph"/>
            <w:numPr>
              <w:numId w:val="13"/>
            </w:numPr>
            <w:ind w:hanging="360"/>
            <w:jc w:val="both"/>
          </w:pPr>
        </w:pPrChange>
      </w:pPr>
      <w:r w:rsidRPr="00C0321E">
        <w:rPr>
          <w:rFonts w:ascii="Arial" w:hAnsi="Arial" w:cs="Arial"/>
          <w:sz w:val="24"/>
          <w:szCs w:val="26"/>
        </w:rPr>
        <w:t xml:space="preserve">There are some famous websites that sell electronic devices online such as: </w:t>
      </w:r>
      <w:r w:rsidR="00952E64">
        <w:fldChar w:fldCharType="begin"/>
      </w:r>
      <w:r w:rsidR="00952E64">
        <w:instrText>HYPERLINK "http://www.dienmay.com/"</w:instrText>
      </w:r>
      <w:r w:rsidR="00952E64">
        <w:fldChar w:fldCharType="separate"/>
      </w:r>
      <w:r w:rsidRPr="00C0321E">
        <w:rPr>
          <w:rStyle w:val="Hyperlink"/>
          <w:rFonts w:ascii="Arial" w:hAnsi="Arial" w:cs="Arial"/>
          <w:sz w:val="24"/>
          <w:szCs w:val="26"/>
        </w:rPr>
        <w:t>dienmay.com</w:t>
      </w:r>
      <w:r w:rsidR="00952E64">
        <w:fldChar w:fldCharType="end"/>
      </w:r>
      <w:r w:rsidRPr="00C0321E">
        <w:rPr>
          <w:rFonts w:ascii="Arial" w:hAnsi="Arial" w:cs="Arial"/>
          <w:sz w:val="24"/>
          <w:szCs w:val="26"/>
        </w:rPr>
        <w:t xml:space="preserve">, </w:t>
      </w:r>
      <w:r w:rsidR="00952E64">
        <w:fldChar w:fldCharType="begin"/>
      </w:r>
      <w:r w:rsidR="00952E64">
        <w:instrText>HYPERLINK "http://www.trananh.vn/default.aspx"</w:instrText>
      </w:r>
      <w:r w:rsidR="00952E64">
        <w:fldChar w:fldCharType="separate"/>
      </w:r>
      <w:r w:rsidRPr="00C0321E">
        <w:rPr>
          <w:rStyle w:val="Hyperlink"/>
          <w:rFonts w:ascii="Arial" w:hAnsi="Arial" w:cs="Arial"/>
          <w:sz w:val="24"/>
          <w:szCs w:val="26"/>
        </w:rPr>
        <w:t>trananh.vn</w:t>
      </w:r>
      <w:r w:rsidR="00952E64">
        <w:fldChar w:fldCharType="end"/>
      </w:r>
      <w:r w:rsidRPr="00C0321E">
        <w:rPr>
          <w:rFonts w:ascii="Arial" w:hAnsi="Arial" w:cs="Arial"/>
          <w:sz w:val="24"/>
          <w:szCs w:val="26"/>
        </w:rPr>
        <w:t xml:space="preserve">, </w:t>
      </w:r>
      <w:r w:rsidR="00952E64">
        <w:fldChar w:fldCharType="begin"/>
      </w:r>
      <w:r w:rsidR="00952E64">
        <w:instrText>HYPERLINK "http://www.topcare.vn/"</w:instrText>
      </w:r>
      <w:r w:rsidR="00952E64">
        <w:fldChar w:fldCharType="separate"/>
      </w:r>
      <w:r w:rsidRPr="00C0321E">
        <w:rPr>
          <w:rStyle w:val="Hyperlink"/>
          <w:rFonts w:ascii="Arial" w:hAnsi="Arial" w:cs="Arial"/>
          <w:sz w:val="24"/>
          <w:szCs w:val="26"/>
        </w:rPr>
        <w:t>topcare.vn</w:t>
      </w:r>
      <w:r w:rsidR="00952E64">
        <w:fldChar w:fldCharType="end"/>
      </w:r>
      <w:r w:rsidRPr="00C0321E">
        <w:rPr>
          <w:rFonts w:ascii="Arial" w:hAnsi="Arial" w:cs="Arial"/>
          <w:sz w:val="24"/>
          <w:szCs w:val="26"/>
        </w:rPr>
        <w:t xml:space="preserve">, </w:t>
      </w:r>
      <w:r w:rsidR="00952E64">
        <w:fldChar w:fldCharType="begin"/>
      </w:r>
      <w:r w:rsidR="00952E64">
        <w:instrText>HYPERLINK "http://www.vimua.com/"</w:instrText>
      </w:r>
      <w:r w:rsidR="00952E64">
        <w:fldChar w:fldCharType="separate"/>
      </w:r>
      <w:r w:rsidR="001530DB" w:rsidRPr="00C0321E">
        <w:rPr>
          <w:rStyle w:val="Hyperlink"/>
          <w:rFonts w:ascii="Arial" w:hAnsi="Arial" w:cs="Arial"/>
          <w:sz w:val="24"/>
          <w:szCs w:val="26"/>
        </w:rPr>
        <w:t>vimua.com</w:t>
      </w:r>
      <w:r w:rsidR="00952E64">
        <w:fldChar w:fldCharType="end"/>
      </w:r>
      <w:r w:rsidR="001530DB" w:rsidRPr="00C0321E">
        <w:rPr>
          <w:rFonts w:ascii="Arial" w:hAnsi="Arial" w:cs="Arial"/>
          <w:sz w:val="24"/>
          <w:szCs w:val="26"/>
        </w:rPr>
        <w:t xml:space="preserve"> </w:t>
      </w:r>
      <w:r w:rsidRPr="00C0321E">
        <w:rPr>
          <w:rFonts w:ascii="Arial" w:hAnsi="Arial" w:cs="Arial"/>
          <w:sz w:val="24"/>
          <w:szCs w:val="26"/>
        </w:rPr>
        <w:t xml:space="preserve">and </w:t>
      </w:r>
      <w:r w:rsidR="00952E64">
        <w:fldChar w:fldCharType="begin"/>
      </w:r>
      <w:r w:rsidR="00952E64">
        <w:instrText>HYPERLINK "http://www.nguyenkim.com/"</w:instrText>
      </w:r>
      <w:r w:rsidR="00952E64">
        <w:fldChar w:fldCharType="separate"/>
      </w:r>
      <w:r w:rsidRPr="00C0321E">
        <w:rPr>
          <w:rStyle w:val="Hyperlink"/>
          <w:rFonts w:ascii="Arial" w:hAnsi="Arial" w:cs="Arial"/>
          <w:sz w:val="24"/>
          <w:szCs w:val="26"/>
        </w:rPr>
        <w:t>nguyenkim.com</w:t>
      </w:r>
      <w:r w:rsidR="00952E64">
        <w:fldChar w:fldCharType="end"/>
      </w:r>
      <w:r w:rsidRPr="00C0321E">
        <w:rPr>
          <w:rFonts w:ascii="Arial" w:hAnsi="Arial" w:cs="Arial"/>
          <w:sz w:val="24"/>
          <w:szCs w:val="26"/>
        </w:rPr>
        <w:t>. They have the following general services and functions:</w:t>
      </w:r>
    </w:p>
    <w:p w:rsidR="00E56AF2" w:rsidRDefault="001530DB" w:rsidP="00E56AF2">
      <w:pPr>
        <w:pStyle w:val="ListParagraph"/>
        <w:numPr>
          <w:ilvl w:val="1"/>
          <w:numId w:val="13"/>
        </w:numPr>
        <w:jc w:val="both"/>
        <w:rPr>
          <w:rFonts w:ascii="Arial" w:hAnsi="Arial" w:cs="Arial"/>
          <w:sz w:val="24"/>
          <w:szCs w:val="24"/>
        </w:rPr>
      </w:pPr>
      <w:r>
        <w:rPr>
          <w:rFonts w:ascii="Arial" w:hAnsi="Arial" w:cs="Arial"/>
          <w:sz w:val="24"/>
          <w:szCs w:val="24"/>
        </w:rPr>
        <w:t>Categorize products</w:t>
      </w:r>
    </w:p>
    <w:p w:rsidR="001530DB" w:rsidRDefault="001530DB" w:rsidP="00E56AF2">
      <w:pPr>
        <w:pStyle w:val="ListParagraph"/>
        <w:numPr>
          <w:ilvl w:val="1"/>
          <w:numId w:val="13"/>
        </w:numPr>
        <w:jc w:val="both"/>
        <w:rPr>
          <w:rFonts w:ascii="Arial" w:hAnsi="Arial" w:cs="Arial"/>
          <w:sz w:val="24"/>
          <w:szCs w:val="24"/>
        </w:rPr>
      </w:pPr>
      <w:r>
        <w:rPr>
          <w:rFonts w:ascii="Arial" w:hAnsi="Arial" w:cs="Arial"/>
          <w:sz w:val="24"/>
          <w:szCs w:val="24"/>
        </w:rPr>
        <w:t>View products</w:t>
      </w:r>
    </w:p>
    <w:p w:rsidR="001530DB" w:rsidRDefault="001530DB" w:rsidP="00E56AF2">
      <w:pPr>
        <w:pStyle w:val="ListParagraph"/>
        <w:numPr>
          <w:ilvl w:val="1"/>
          <w:numId w:val="13"/>
        </w:numPr>
        <w:jc w:val="both"/>
        <w:rPr>
          <w:rFonts w:ascii="Arial" w:hAnsi="Arial" w:cs="Arial"/>
          <w:sz w:val="24"/>
          <w:szCs w:val="24"/>
        </w:rPr>
      </w:pPr>
      <w:r>
        <w:rPr>
          <w:rFonts w:ascii="Arial" w:hAnsi="Arial" w:cs="Arial"/>
          <w:sz w:val="24"/>
          <w:szCs w:val="24"/>
        </w:rPr>
        <w:t xml:space="preserve">Operate checkout products </w:t>
      </w:r>
    </w:p>
    <w:p w:rsidR="001530DB" w:rsidRDefault="001530DB" w:rsidP="00E56AF2">
      <w:pPr>
        <w:pStyle w:val="ListParagraph"/>
        <w:numPr>
          <w:ilvl w:val="1"/>
          <w:numId w:val="13"/>
        </w:numPr>
        <w:jc w:val="both"/>
        <w:rPr>
          <w:rFonts w:ascii="Arial" w:hAnsi="Arial" w:cs="Arial"/>
          <w:sz w:val="24"/>
          <w:szCs w:val="24"/>
        </w:rPr>
      </w:pPr>
      <w:r>
        <w:rPr>
          <w:rFonts w:ascii="Arial" w:hAnsi="Arial" w:cs="Arial"/>
          <w:sz w:val="24"/>
          <w:szCs w:val="24"/>
        </w:rPr>
        <w:t>Support online payment</w:t>
      </w:r>
    </w:p>
    <w:p w:rsidR="001530DB" w:rsidRDefault="001530DB" w:rsidP="00E56AF2">
      <w:pPr>
        <w:pStyle w:val="ListParagraph"/>
        <w:numPr>
          <w:ilvl w:val="1"/>
          <w:numId w:val="13"/>
        </w:numPr>
        <w:jc w:val="both"/>
        <w:rPr>
          <w:rFonts w:ascii="Arial" w:hAnsi="Arial" w:cs="Arial"/>
          <w:sz w:val="24"/>
          <w:szCs w:val="24"/>
        </w:rPr>
      </w:pPr>
      <w:r>
        <w:rPr>
          <w:rFonts w:ascii="Arial" w:hAnsi="Arial" w:cs="Arial"/>
          <w:sz w:val="24"/>
          <w:szCs w:val="24"/>
        </w:rPr>
        <w:t>Support shipment</w:t>
      </w:r>
    </w:p>
    <w:p w:rsidR="001530DB" w:rsidRDefault="001530DB" w:rsidP="00E56AF2">
      <w:pPr>
        <w:pStyle w:val="ListParagraph"/>
        <w:numPr>
          <w:ilvl w:val="1"/>
          <w:numId w:val="13"/>
        </w:numPr>
        <w:jc w:val="both"/>
        <w:rPr>
          <w:rFonts w:ascii="Arial" w:hAnsi="Arial" w:cs="Arial"/>
          <w:sz w:val="24"/>
          <w:szCs w:val="24"/>
        </w:rPr>
      </w:pPr>
      <w:r>
        <w:rPr>
          <w:rFonts w:ascii="Arial" w:hAnsi="Arial" w:cs="Arial"/>
          <w:sz w:val="24"/>
          <w:szCs w:val="24"/>
        </w:rPr>
        <w:t>Compare products</w:t>
      </w:r>
    </w:p>
    <w:p w:rsidR="001530DB" w:rsidRDefault="001530DB" w:rsidP="00E56AF2">
      <w:pPr>
        <w:pStyle w:val="ListParagraph"/>
        <w:numPr>
          <w:ilvl w:val="1"/>
          <w:numId w:val="13"/>
        </w:numPr>
        <w:jc w:val="both"/>
        <w:rPr>
          <w:rFonts w:ascii="Arial" w:hAnsi="Arial" w:cs="Arial"/>
          <w:sz w:val="24"/>
          <w:szCs w:val="24"/>
        </w:rPr>
      </w:pPr>
      <w:r>
        <w:rPr>
          <w:rFonts w:ascii="Arial" w:hAnsi="Arial" w:cs="Arial"/>
          <w:sz w:val="24"/>
          <w:szCs w:val="24"/>
        </w:rPr>
        <w:t>Suggest related products</w:t>
      </w:r>
    </w:p>
    <w:p w:rsidR="001530DB" w:rsidRPr="00E56AF2" w:rsidRDefault="001530DB" w:rsidP="00E56AF2">
      <w:pPr>
        <w:pStyle w:val="ListParagraph"/>
        <w:numPr>
          <w:ilvl w:val="1"/>
          <w:numId w:val="13"/>
        </w:numPr>
        <w:jc w:val="both"/>
        <w:rPr>
          <w:rFonts w:ascii="Arial" w:hAnsi="Arial" w:cs="Arial"/>
          <w:sz w:val="24"/>
          <w:szCs w:val="24"/>
        </w:rPr>
      </w:pPr>
      <w:r>
        <w:rPr>
          <w:rFonts w:ascii="Arial" w:hAnsi="Arial" w:cs="Arial"/>
          <w:sz w:val="24"/>
          <w:szCs w:val="24"/>
        </w:rPr>
        <w:lastRenderedPageBreak/>
        <w:t>Products auction</w:t>
      </w:r>
    </w:p>
    <w:p w:rsidR="00373C40" w:rsidRPr="001530DB" w:rsidRDefault="001530DB" w:rsidP="001530DB">
      <w:pPr>
        <w:pStyle w:val="ListParagraph"/>
        <w:numPr>
          <w:ilvl w:val="0"/>
          <w:numId w:val="13"/>
        </w:numPr>
        <w:jc w:val="both"/>
        <w:rPr>
          <w:rFonts w:ascii="Arial" w:hAnsi="Arial" w:cs="Arial"/>
          <w:sz w:val="24"/>
          <w:szCs w:val="24"/>
        </w:rPr>
      </w:pPr>
      <w:r>
        <w:rPr>
          <w:rFonts w:ascii="Arial" w:hAnsi="Arial" w:cs="Arial"/>
          <w:sz w:val="24"/>
          <w:szCs w:val="24"/>
        </w:rPr>
        <w:t>The above websites have both strengths and weaknesses:</w:t>
      </w:r>
    </w:p>
    <w:p w:rsidR="00373C40" w:rsidRPr="005A6D50" w:rsidRDefault="001530DB" w:rsidP="001530DB">
      <w:pPr>
        <w:pStyle w:val="ListParagraph"/>
        <w:numPr>
          <w:ilvl w:val="1"/>
          <w:numId w:val="13"/>
        </w:numPr>
        <w:jc w:val="both"/>
        <w:rPr>
          <w:rFonts w:ascii="Arial" w:hAnsi="Arial" w:cs="Arial"/>
          <w:b/>
          <w:sz w:val="24"/>
          <w:szCs w:val="24"/>
        </w:rPr>
      </w:pPr>
      <w:r>
        <w:rPr>
          <w:rFonts w:ascii="Arial" w:hAnsi="Arial" w:cs="Arial"/>
          <w:b/>
          <w:sz w:val="24"/>
          <w:szCs w:val="24"/>
        </w:rPr>
        <w:t>Strengths</w:t>
      </w:r>
      <w:r w:rsidR="00373C40" w:rsidRPr="005A6D50">
        <w:rPr>
          <w:rFonts w:ascii="Arial" w:hAnsi="Arial" w:cs="Arial"/>
          <w:b/>
          <w:sz w:val="24"/>
          <w:szCs w:val="24"/>
        </w:rPr>
        <w:t>:</w:t>
      </w:r>
    </w:p>
    <w:p w:rsidR="001E682D" w:rsidRDefault="001E682D" w:rsidP="005C5D46">
      <w:pPr>
        <w:pStyle w:val="ListParagraph"/>
        <w:numPr>
          <w:ilvl w:val="2"/>
          <w:numId w:val="13"/>
        </w:numPr>
        <w:jc w:val="both"/>
        <w:rPr>
          <w:rFonts w:ascii="Arial" w:hAnsi="Arial" w:cs="Arial"/>
          <w:sz w:val="24"/>
          <w:szCs w:val="24"/>
        </w:rPr>
      </w:pPr>
      <w:r>
        <w:rPr>
          <w:rFonts w:ascii="Arial" w:hAnsi="Arial" w:cs="Arial"/>
          <w:sz w:val="24"/>
          <w:szCs w:val="24"/>
        </w:rPr>
        <w:t>Satisfy user’s demand by supplying diversified products.</w:t>
      </w:r>
    </w:p>
    <w:p w:rsidR="001E682D" w:rsidRPr="005C5D46" w:rsidRDefault="005C5D46" w:rsidP="005C5D46">
      <w:pPr>
        <w:pStyle w:val="ListParagraph"/>
        <w:numPr>
          <w:ilvl w:val="2"/>
          <w:numId w:val="13"/>
        </w:numPr>
        <w:jc w:val="both"/>
        <w:rPr>
          <w:rFonts w:ascii="Arial" w:hAnsi="Arial" w:cs="Arial"/>
          <w:sz w:val="24"/>
          <w:szCs w:val="24"/>
        </w:rPr>
      </w:pPr>
      <w:r w:rsidRPr="005C5D46">
        <w:rPr>
          <w:rFonts w:ascii="Arial" w:hAnsi="Arial" w:cs="Arial"/>
          <w:color w:val="333333"/>
          <w:sz w:val="24"/>
          <w:szCs w:val="24"/>
          <w:shd w:val="clear" w:color="auto" w:fill="FFFFFF"/>
        </w:rPr>
        <w:t>Fast buying</w:t>
      </w:r>
      <w:r w:rsidR="006E0737">
        <w:rPr>
          <w:rFonts w:ascii="Arial" w:hAnsi="Arial" w:cs="Arial"/>
          <w:color w:val="333333"/>
          <w:sz w:val="24"/>
          <w:szCs w:val="24"/>
          <w:shd w:val="clear" w:color="auto" w:fill="FFFFFF"/>
        </w:rPr>
        <w:t xml:space="preserve"> procedure</w:t>
      </w:r>
      <w:r w:rsidRPr="005C5D46">
        <w:rPr>
          <w:rFonts w:ascii="Arial" w:hAnsi="Arial" w:cs="Arial"/>
          <w:color w:val="333333"/>
          <w:sz w:val="24"/>
          <w:szCs w:val="24"/>
          <w:shd w:val="clear" w:color="auto" w:fill="FFFFFF"/>
        </w:rPr>
        <w:t>.</w:t>
      </w:r>
    </w:p>
    <w:p w:rsidR="005C5D46" w:rsidRPr="005C5D46" w:rsidRDefault="005C5D46" w:rsidP="005C5D46">
      <w:pPr>
        <w:pStyle w:val="ListParagraph"/>
        <w:numPr>
          <w:ilvl w:val="2"/>
          <w:numId w:val="13"/>
        </w:numPr>
        <w:jc w:val="both"/>
        <w:rPr>
          <w:rFonts w:ascii="Arial" w:hAnsi="Arial" w:cs="Arial"/>
          <w:sz w:val="24"/>
          <w:szCs w:val="24"/>
        </w:rPr>
      </w:pPr>
      <w:r w:rsidRPr="005C5D46">
        <w:rPr>
          <w:rFonts w:ascii="Arial" w:hAnsi="Arial" w:cs="Arial"/>
          <w:color w:val="333333"/>
          <w:sz w:val="24"/>
          <w:szCs w:val="24"/>
          <w:shd w:val="clear" w:color="auto" w:fill="FFFFFF"/>
        </w:rPr>
        <w:t>Buying/selling 24/7.</w:t>
      </w:r>
    </w:p>
    <w:p w:rsidR="00373C40" w:rsidRPr="00A84008" w:rsidRDefault="005C5D46" w:rsidP="005C5D46">
      <w:pPr>
        <w:pStyle w:val="ListParagraph"/>
        <w:ind w:left="2160"/>
        <w:jc w:val="both"/>
        <w:rPr>
          <w:rFonts w:ascii="Arial" w:hAnsi="Arial" w:cs="Arial"/>
          <w:sz w:val="24"/>
          <w:szCs w:val="26"/>
        </w:rPr>
      </w:pPr>
      <w:r w:rsidRPr="00A84008">
        <w:rPr>
          <w:rFonts w:ascii="Arial" w:hAnsi="Arial" w:cs="Arial"/>
          <w:sz w:val="24"/>
          <w:szCs w:val="26"/>
        </w:rPr>
        <w:t xml:space="preserve"> </w:t>
      </w:r>
    </w:p>
    <w:p w:rsidR="00373C40" w:rsidRPr="005A6D50" w:rsidRDefault="001530DB" w:rsidP="001530DB">
      <w:pPr>
        <w:pStyle w:val="ListParagraph"/>
        <w:numPr>
          <w:ilvl w:val="1"/>
          <w:numId w:val="13"/>
        </w:numPr>
        <w:jc w:val="both"/>
        <w:rPr>
          <w:rFonts w:ascii="Arial" w:hAnsi="Arial" w:cs="Arial"/>
          <w:b/>
          <w:sz w:val="24"/>
          <w:szCs w:val="26"/>
        </w:rPr>
      </w:pPr>
      <w:r>
        <w:rPr>
          <w:rFonts w:ascii="Arial" w:hAnsi="Arial" w:cs="Arial"/>
          <w:b/>
          <w:sz w:val="24"/>
          <w:szCs w:val="26"/>
        </w:rPr>
        <w:t>Weaknesses</w:t>
      </w:r>
      <w:r w:rsidR="00373C40" w:rsidRPr="00F01E81">
        <w:rPr>
          <w:rFonts w:ascii="Arial" w:hAnsi="Arial" w:cs="Arial"/>
          <w:b/>
          <w:sz w:val="24"/>
          <w:szCs w:val="26"/>
        </w:rPr>
        <w:t>:</w:t>
      </w:r>
    </w:p>
    <w:p w:rsidR="00373C40" w:rsidRPr="005C5D46" w:rsidRDefault="005C5D46" w:rsidP="005C5D46">
      <w:pPr>
        <w:pStyle w:val="ListParagraph"/>
        <w:numPr>
          <w:ilvl w:val="2"/>
          <w:numId w:val="13"/>
        </w:numPr>
        <w:jc w:val="both"/>
        <w:rPr>
          <w:rFonts w:ascii="Arial" w:hAnsi="Arial" w:cs="Arial"/>
          <w:sz w:val="24"/>
          <w:szCs w:val="24"/>
        </w:rPr>
      </w:pPr>
      <w:r w:rsidRPr="005C5D46">
        <w:rPr>
          <w:rFonts w:ascii="Arial" w:hAnsi="Arial" w:cs="Arial"/>
          <w:color w:val="333333"/>
          <w:sz w:val="24"/>
          <w:szCs w:val="24"/>
          <w:shd w:val="clear" w:color="auto" w:fill="FFFFFF"/>
        </w:rPr>
        <w:t>There is no guarantee of product quality</w:t>
      </w:r>
      <w:r>
        <w:rPr>
          <w:rFonts w:ascii="Arial" w:hAnsi="Arial" w:cs="Arial"/>
          <w:color w:val="333333"/>
          <w:sz w:val="24"/>
          <w:szCs w:val="24"/>
          <w:shd w:val="clear" w:color="auto" w:fill="FFFFFF"/>
        </w:rPr>
        <w:t>.</w:t>
      </w:r>
    </w:p>
    <w:p w:rsidR="005C5D46" w:rsidRPr="00860E0E" w:rsidRDefault="005C5D46" w:rsidP="005C5D46">
      <w:pPr>
        <w:pStyle w:val="ListParagraph"/>
        <w:numPr>
          <w:ilvl w:val="2"/>
          <w:numId w:val="13"/>
        </w:numPr>
        <w:jc w:val="both"/>
        <w:rPr>
          <w:rFonts w:ascii="Arial" w:hAnsi="Arial" w:cs="Arial"/>
          <w:sz w:val="24"/>
          <w:szCs w:val="24"/>
        </w:rPr>
      </w:pPr>
      <w:r>
        <w:rPr>
          <w:rFonts w:ascii="Arial" w:hAnsi="Arial" w:cs="Arial"/>
          <w:color w:val="333333"/>
          <w:sz w:val="24"/>
          <w:szCs w:val="24"/>
          <w:shd w:val="clear" w:color="auto" w:fill="FFFFFF"/>
        </w:rPr>
        <w:t>The</w:t>
      </w:r>
      <w:r w:rsidR="00860E0E">
        <w:rPr>
          <w:rFonts w:ascii="Arial" w:hAnsi="Arial" w:cs="Arial"/>
          <w:color w:val="333333"/>
          <w:sz w:val="24"/>
          <w:szCs w:val="24"/>
          <w:shd w:val="clear" w:color="auto" w:fill="FFFFFF"/>
        </w:rPr>
        <w:t>re is no accurate suggestion of products for users</w:t>
      </w:r>
    </w:p>
    <w:p w:rsidR="00860E0E" w:rsidRPr="006E0737" w:rsidRDefault="00860E0E" w:rsidP="005C5D46">
      <w:pPr>
        <w:pStyle w:val="ListParagraph"/>
        <w:numPr>
          <w:ilvl w:val="2"/>
          <w:numId w:val="13"/>
        </w:numPr>
        <w:jc w:val="both"/>
        <w:rPr>
          <w:rFonts w:ascii="Arial" w:hAnsi="Arial" w:cs="Arial"/>
          <w:sz w:val="24"/>
          <w:szCs w:val="24"/>
        </w:rPr>
      </w:pPr>
      <w:r>
        <w:rPr>
          <w:rFonts w:ascii="Arial" w:hAnsi="Arial" w:cs="Arial"/>
          <w:color w:val="333333"/>
          <w:sz w:val="24"/>
          <w:szCs w:val="24"/>
          <w:shd w:val="clear" w:color="auto" w:fill="FFFFFF"/>
        </w:rPr>
        <w:t>User Interface is not very friendly.</w:t>
      </w:r>
    </w:p>
    <w:p w:rsidR="006E0737" w:rsidRPr="00860E0E" w:rsidRDefault="006E0737" w:rsidP="005C5D46">
      <w:pPr>
        <w:pStyle w:val="ListParagraph"/>
        <w:numPr>
          <w:ilvl w:val="2"/>
          <w:numId w:val="13"/>
        </w:numPr>
        <w:jc w:val="both"/>
        <w:rPr>
          <w:rFonts w:ascii="Arial" w:hAnsi="Arial" w:cs="Arial"/>
          <w:sz w:val="24"/>
          <w:szCs w:val="24"/>
        </w:rPr>
      </w:pPr>
      <w:r>
        <w:rPr>
          <w:rFonts w:ascii="Arial" w:hAnsi="Arial" w:cs="Arial"/>
          <w:color w:val="333333"/>
          <w:sz w:val="24"/>
          <w:szCs w:val="24"/>
          <w:shd w:val="clear" w:color="auto" w:fill="FFFFFF"/>
        </w:rPr>
        <w:t>It hard for users to find products that they want to buy</w:t>
      </w:r>
    </w:p>
    <w:p w:rsidR="00860E0E" w:rsidRPr="00860E0E" w:rsidRDefault="00860E0E" w:rsidP="005C5D46">
      <w:pPr>
        <w:pStyle w:val="ListParagraph"/>
        <w:numPr>
          <w:ilvl w:val="2"/>
          <w:numId w:val="13"/>
        </w:numPr>
        <w:jc w:val="both"/>
        <w:rPr>
          <w:rFonts w:ascii="Arial" w:hAnsi="Arial" w:cs="Arial"/>
          <w:sz w:val="24"/>
          <w:szCs w:val="24"/>
        </w:rPr>
      </w:pPr>
      <w:r>
        <w:rPr>
          <w:rFonts w:ascii="Arial" w:hAnsi="Arial" w:cs="Arial"/>
          <w:color w:val="333333"/>
          <w:sz w:val="24"/>
          <w:szCs w:val="24"/>
          <w:shd w:val="clear" w:color="auto" w:fill="FFFFFF"/>
        </w:rPr>
        <w:t>In the administration, report functions are not very detail</w:t>
      </w:r>
      <w:r w:rsidR="00324BD7">
        <w:rPr>
          <w:rFonts w:ascii="Arial" w:hAnsi="Arial" w:cs="Arial"/>
          <w:color w:val="333333"/>
          <w:sz w:val="24"/>
          <w:szCs w:val="24"/>
          <w:shd w:val="clear" w:color="auto" w:fill="FFFFFF"/>
        </w:rPr>
        <w:t>ed, it also</w:t>
      </w:r>
      <w:r>
        <w:rPr>
          <w:rFonts w:ascii="Arial" w:hAnsi="Arial" w:cs="Arial"/>
          <w:color w:val="333333"/>
          <w:sz w:val="24"/>
          <w:szCs w:val="24"/>
          <w:shd w:val="clear" w:color="auto" w:fill="FFFFFF"/>
        </w:rPr>
        <w:t xml:space="preserve"> cannot give recommendation.</w:t>
      </w:r>
    </w:p>
    <w:p w:rsidR="00373C40" w:rsidRPr="00860E0E" w:rsidRDefault="00860E0E" w:rsidP="00860E0E">
      <w:pPr>
        <w:pStyle w:val="ListParagraph"/>
        <w:numPr>
          <w:ilvl w:val="2"/>
          <w:numId w:val="13"/>
        </w:numPr>
        <w:jc w:val="both"/>
        <w:rPr>
          <w:rFonts w:ascii="Arial" w:hAnsi="Arial" w:cs="Arial"/>
          <w:sz w:val="24"/>
          <w:szCs w:val="24"/>
        </w:rPr>
      </w:pPr>
      <w:r>
        <w:rPr>
          <w:rFonts w:ascii="Arial" w:hAnsi="Arial" w:cs="Arial"/>
          <w:color w:val="333333"/>
          <w:sz w:val="24"/>
          <w:szCs w:val="24"/>
          <w:shd w:val="clear" w:color="auto" w:fill="FFFFFF"/>
        </w:rPr>
        <w:t>Do not offer multiple languages and currencies</w:t>
      </w:r>
    </w:p>
    <w:p w:rsidR="00373C40" w:rsidRPr="00303778" w:rsidRDefault="00373C40" w:rsidP="00373C40">
      <w:pPr>
        <w:pStyle w:val="Heading1"/>
        <w:numPr>
          <w:ilvl w:val="0"/>
          <w:numId w:val="1"/>
        </w:numPr>
        <w:ind w:left="0" w:firstLine="0"/>
        <w:rPr>
          <w:rFonts w:ascii="Arial" w:hAnsi="Arial" w:cs="Arial"/>
        </w:rPr>
      </w:pPr>
      <w:bookmarkStart w:id="68" w:name="_Toc332648093"/>
      <w:r>
        <w:rPr>
          <w:rFonts w:ascii="Arial" w:hAnsi="Arial" w:cs="Arial"/>
        </w:rPr>
        <w:t>PROPOSAL</w:t>
      </w:r>
      <w:bookmarkEnd w:id="68"/>
    </w:p>
    <w:p w:rsidR="00373C40" w:rsidRDefault="00373C40" w:rsidP="00373C40">
      <w:pPr>
        <w:pStyle w:val="Heading2"/>
        <w:numPr>
          <w:ilvl w:val="1"/>
          <w:numId w:val="1"/>
        </w:numPr>
        <w:ind w:left="0" w:firstLine="0"/>
        <w:rPr>
          <w:rFonts w:ascii="Arial" w:hAnsi="Arial" w:cs="Arial"/>
          <w:szCs w:val="24"/>
        </w:rPr>
      </w:pPr>
      <w:bookmarkStart w:id="69" w:name="_Toc332648094"/>
      <w:r>
        <w:rPr>
          <w:rFonts w:ascii="Arial" w:hAnsi="Arial" w:cs="Arial"/>
          <w:szCs w:val="24"/>
        </w:rPr>
        <w:t>The idea</w:t>
      </w:r>
      <w:bookmarkEnd w:id="69"/>
    </w:p>
    <w:p w:rsidR="00373C40" w:rsidRPr="006362A7" w:rsidDel="00C0321E" w:rsidRDefault="00373C40" w:rsidP="00373C40">
      <w:pPr>
        <w:rPr>
          <w:del w:id="70" w:author="Sang Nguyen" w:date="2012-09-19T16:48:00Z"/>
        </w:rPr>
      </w:pPr>
    </w:p>
    <w:p w:rsidR="00373C40" w:rsidRPr="00C0321E" w:rsidRDefault="00373C40" w:rsidP="00C0321E">
      <w:pPr>
        <w:jc w:val="both"/>
        <w:rPr>
          <w:rStyle w:val="hps"/>
          <w:rFonts w:ascii="Arial" w:hAnsi="Arial" w:cs="Arial"/>
          <w:sz w:val="24"/>
          <w:szCs w:val="24"/>
        </w:rPr>
        <w:pPrChange w:id="71" w:author="Sang Nguyen" w:date="2012-09-19T16:48:00Z">
          <w:pPr>
            <w:pStyle w:val="ListParagraph"/>
            <w:numPr>
              <w:numId w:val="13"/>
            </w:numPr>
            <w:ind w:hanging="360"/>
            <w:jc w:val="both"/>
          </w:pPr>
        </w:pPrChange>
      </w:pPr>
      <w:r w:rsidRPr="00C0321E">
        <w:rPr>
          <w:rFonts w:ascii="Arial" w:hAnsi="Arial" w:cs="Arial"/>
          <w:sz w:val="24"/>
          <w:rPrChange w:id="72" w:author="Sang Nguyen" w:date="2012-09-19T16:48:00Z">
            <w:rPr/>
          </w:rPrChange>
        </w:rPr>
        <w:t xml:space="preserve">As </w:t>
      </w:r>
      <w:r w:rsidR="00860E0E" w:rsidRPr="00C0321E">
        <w:rPr>
          <w:rFonts w:ascii="Arial" w:hAnsi="Arial" w:cs="Arial"/>
          <w:sz w:val="24"/>
          <w:rPrChange w:id="73" w:author="Sang Nguyen" w:date="2012-09-19T16:48:00Z">
            <w:rPr/>
          </w:rPrChange>
        </w:rPr>
        <w:t>discussed in above sections, in Vietnam, current E-commerce websites</w:t>
      </w:r>
      <w:r w:rsidR="006E0737" w:rsidRPr="00C0321E">
        <w:rPr>
          <w:rFonts w:ascii="Arial" w:hAnsi="Arial" w:cs="Arial"/>
          <w:sz w:val="24"/>
          <w:rPrChange w:id="74" w:author="Sang Nguyen" w:date="2012-09-19T16:48:00Z">
            <w:rPr/>
          </w:rPrChange>
        </w:rPr>
        <w:t xml:space="preserve"> that sell electronic devices</w:t>
      </w:r>
      <w:r w:rsidR="00860E0E" w:rsidRPr="00C0321E">
        <w:rPr>
          <w:rFonts w:ascii="Arial" w:hAnsi="Arial" w:cs="Arial"/>
          <w:sz w:val="24"/>
          <w:rPrChange w:id="75" w:author="Sang Nguyen" w:date="2012-09-19T16:48:00Z">
            <w:rPr/>
          </w:rPrChange>
        </w:rPr>
        <w:t xml:space="preserve"> have</w:t>
      </w:r>
      <w:r w:rsidRPr="00C0321E">
        <w:rPr>
          <w:rFonts w:ascii="Arial" w:hAnsi="Arial" w:cs="Arial"/>
          <w:sz w:val="24"/>
          <w:rPrChange w:id="76" w:author="Sang Nguyen" w:date="2012-09-19T16:48:00Z">
            <w:rPr/>
          </w:rPrChange>
        </w:rPr>
        <w:t xml:space="preserve"> many issues. The idea of the </w:t>
      </w:r>
      <w:r w:rsidR="00860E0E" w:rsidRPr="00C0321E">
        <w:rPr>
          <w:rFonts w:ascii="Arial" w:hAnsi="Arial" w:cs="Arial"/>
          <w:sz w:val="24"/>
          <w:rPrChange w:id="77" w:author="Sang Nguyen" w:date="2012-09-19T16:48:00Z">
            <w:rPr/>
          </w:rPrChange>
        </w:rPr>
        <w:t>EWUM</w:t>
      </w:r>
      <w:r w:rsidRPr="00C0321E">
        <w:rPr>
          <w:rFonts w:ascii="Arial" w:hAnsi="Arial" w:cs="Arial"/>
          <w:sz w:val="24"/>
          <w:rPrChange w:id="78" w:author="Sang Nguyen" w:date="2012-09-19T16:48:00Z">
            <w:rPr/>
          </w:rPrChange>
        </w:rPr>
        <w:t xml:space="preserve"> project is to develop a </w:t>
      </w:r>
      <w:r w:rsidR="00860E0E" w:rsidRPr="00C0321E">
        <w:rPr>
          <w:rFonts w:ascii="Arial" w:hAnsi="Arial" w:cs="Arial"/>
          <w:sz w:val="24"/>
          <w:rPrChange w:id="79" w:author="Sang Nguyen" w:date="2012-09-19T16:48:00Z">
            <w:rPr/>
          </w:rPrChange>
        </w:rPr>
        <w:t xml:space="preserve">system </w:t>
      </w:r>
      <w:r w:rsidRPr="00C0321E">
        <w:rPr>
          <w:rFonts w:ascii="Arial" w:hAnsi="Arial" w:cs="Arial"/>
          <w:sz w:val="24"/>
          <w:rPrChange w:id="80" w:author="Sang Nguyen" w:date="2012-09-19T16:48:00Z">
            <w:rPr/>
          </w:rPrChange>
        </w:rPr>
        <w:t xml:space="preserve">that inherits the </w:t>
      </w:r>
      <w:r w:rsidR="00860E0E" w:rsidRPr="00C0321E">
        <w:rPr>
          <w:rFonts w:ascii="Arial" w:hAnsi="Arial" w:cs="Arial"/>
          <w:sz w:val="24"/>
          <w:rPrChange w:id="81" w:author="Sang Nguyen" w:date="2012-09-19T16:48:00Z">
            <w:rPr/>
          </w:rPrChange>
        </w:rPr>
        <w:t>strengths</w:t>
      </w:r>
      <w:r w:rsidRPr="00C0321E">
        <w:rPr>
          <w:rFonts w:ascii="Arial" w:hAnsi="Arial" w:cs="Arial"/>
          <w:sz w:val="24"/>
          <w:rPrChange w:id="82" w:author="Sang Nguyen" w:date="2012-09-19T16:48:00Z">
            <w:rPr/>
          </w:rPrChange>
        </w:rPr>
        <w:t xml:space="preserve"> and improve </w:t>
      </w:r>
      <w:r w:rsidR="00860E0E" w:rsidRPr="00C0321E">
        <w:rPr>
          <w:rFonts w:ascii="Arial" w:hAnsi="Arial" w:cs="Arial"/>
          <w:sz w:val="24"/>
          <w:rPrChange w:id="83" w:author="Sang Nguyen" w:date="2012-09-19T16:48:00Z">
            <w:rPr/>
          </w:rPrChange>
        </w:rPr>
        <w:t>the weaknesses</w:t>
      </w:r>
      <w:r w:rsidRPr="00C0321E">
        <w:rPr>
          <w:rFonts w:ascii="Arial" w:hAnsi="Arial" w:cs="Arial"/>
          <w:sz w:val="24"/>
          <w:rPrChange w:id="84" w:author="Sang Nguyen" w:date="2012-09-19T16:48:00Z">
            <w:rPr/>
          </w:rPrChange>
        </w:rPr>
        <w:t xml:space="preserve"> from other</w:t>
      </w:r>
      <w:r w:rsidR="006E0737" w:rsidRPr="00C0321E">
        <w:rPr>
          <w:rFonts w:ascii="Arial" w:hAnsi="Arial" w:cs="Arial"/>
          <w:sz w:val="24"/>
          <w:rPrChange w:id="85" w:author="Sang Nguyen" w:date="2012-09-19T16:48:00Z">
            <w:rPr/>
          </w:rPrChange>
        </w:rPr>
        <w:t xml:space="preserve"> systems</w:t>
      </w:r>
      <w:r w:rsidRPr="00C0321E">
        <w:rPr>
          <w:rFonts w:ascii="Arial" w:hAnsi="Arial" w:cs="Arial"/>
          <w:sz w:val="24"/>
          <w:rPrChange w:id="86" w:author="Sang Nguyen" w:date="2012-09-19T16:48:00Z">
            <w:rPr/>
          </w:rPrChange>
        </w:rPr>
        <w:t xml:space="preserve">. And the new </w:t>
      </w:r>
      <w:r w:rsidR="00860E0E" w:rsidRPr="00C0321E">
        <w:rPr>
          <w:rFonts w:ascii="Arial" w:hAnsi="Arial" w:cs="Arial"/>
          <w:sz w:val="24"/>
          <w:rPrChange w:id="87" w:author="Sang Nguyen" w:date="2012-09-19T16:48:00Z">
            <w:rPr/>
          </w:rPrChange>
        </w:rPr>
        <w:t>system</w:t>
      </w:r>
      <w:r w:rsidRPr="00C0321E">
        <w:rPr>
          <w:rFonts w:ascii="Arial" w:hAnsi="Arial" w:cs="Arial"/>
          <w:sz w:val="24"/>
          <w:rPrChange w:id="88" w:author="Sang Nguyen" w:date="2012-09-19T16:48:00Z">
            <w:rPr/>
          </w:rPrChange>
        </w:rPr>
        <w:t xml:space="preserve"> would have the opportunity to add a lot of enhancements.</w:t>
      </w:r>
      <w:r w:rsidRPr="00C0321E">
        <w:rPr>
          <w:rStyle w:val="hps"/>
          <w:rFonts w:ascii="Arial" w:hAnsi="Arial" w:cs="Arial"/>
          <w:sz w:val="24"/>
          <w:szCs w:val="24"/>
        </w:rPr>
        <w:t xml:space="preserve"> </w:t>
      </w:r>
    </w:p>
    <w:p w:rsidR="00373C40" w:rsidRPr="00C0321E" w:rsidRDefault="00373C40" w:rsidP="00C0321E">
      <w:pPr>
        <w:jc w:val="both"/>
        <w:rPr>
          <w:rFonts w:ascii="Arial" w:hAnsi="Arial" w:cs="Arial"/>
          <w:sz w:val="24"/>
          <w:szCs w:val="24"/>
          <w:rPrChange w:id="89" w:author="Sang Nguyen" w:date="2012-09-19T16:48:00Z">
            <w:rPr/>
          </w:rPrChange>
        </w:rPr>
        <w:pPrChange w:id="90" w:author="Sang Nguyen" w:date="2012-09-19T16:48:00Z">
          <w:pPr>
            <w:pStyle w:val="ListParagraph"/>
            <w:numPr>
              <w:numId w:val="13"/>
            </w:numPr>
            <w:ind w:hanging="360"/>
            <w:jc w:val="both"/>
          </w:pPr>
        </w:pPrChange>
      </w:pPr>
      <w:r w:rsidRPr="00C0321E">
        <w:rPr>
          <w:rFonts w:ascii="Arial" w:hAnsi="Arial" w:cs="Arial"/>
          <w:sz w:val="24"/>
          <w:szCs w:val="24"/>
          <w:rPrChange w:id="91" w:author="Sang Nguyen" w:date="2012-09-19T16:48:00Z">
            <w:rPr/>
          </w:rPrChange>
        </w:rPr>
        <w:t>There are some points that make</w:t>
      </w:r>
      <w:r w:rsidR="006E0737" w:rsidRPr="00C0321E">
        <w:rPr>
          <w:rFonts w:ascii="Arial" w:hAnsi="Arial" w:cs="Arial"/>
          <w:sz w:val="24"/>
          <w:szCs w:val="24"/>
          <w:rPrChange w:id="92" w:author="Sang Nguyen" w:date="2012-09-19T16:48:00Z">
            <w:rPr/>
          </w:rPrChange>
        </w:rPr>
        <w:t xml:space="preserve"> EWUM</w:t>
      </w:r>
      <w:r w:rsidRPr="00C0321E">
        <w:rPr>
          <w:rFonts w:ascii="Arial" w:hAnsi="Arial" w:cs="Arial"/>
          <w:sz w:val="24"/>
          <w:szCs w:val="24"/>
          <w:rPrChange w:id="93" w:author="Sang Nguyen" w:date="2012-09-19T16:48:00Z">
            <w:rPr/>
          </w:rPrChange>
        </w:rPr>
        <w:t xml:space="preserve"> different from</w:t>
      </w:r>
      <w:r w:rsidR="006E0737" w:rsidRPr="00C0321E">
        <w:rPr>
          <w:rFonts w:ascii="Arial" w:hAnsi="Arial" w:cs="Arial"/>
          <w:sz w:val="24"/>
          <w:szCs w:val="24"/>
          <w:rPrChange w:id="94" w:author="Sang Nguyen" w:date="2012-09-19T16:48:00Z">
            <w:rPr/>
          </w:rPrChange>
        </w:rPr>
        <w:t xml:space="preserve"> others E-commerce websites</w:t>
      </w:r>
      <w:r w:rsidRPr="00C0321E">
        <w:rPr>
          <w:rFonts w:ascii="Arial" w:hAnsi="Arial" w:cs="Arial"/>
          <w:sz w:val="24"/>
          <w:szCs w:val="24"/>
          <w:rPrChange w:id="95" w:author="Sang Nguyen" w:date="2012-09-19T16:48:00Z">
            <w:rPr/>
          </w:rPrChange>
        </w:rPr>
        <w:t>:</w:t>
      </w:r>
    </w:p>
    <w:p w:rsidR="00373C40" w:rsidRPr="006E0737" w:rsidRDefault="006E0737" w:rsidP="00666B6E">
      <w:pPr>
        <w:pStyle w:val="ListParagraph"/>
        <w:numPr>
          <w:ilvl w:val="1"/>
          <w:numId w:val="13"/>
        </w:numPr>
        <w:jc w:val="both"/>
        <w:rPr>
          <w:rFonts w:ascii="Arial" w:hAnsi="Arial" w:cs="Arial"/>
          <w:b/>
          <w:sz w:val="24"/>
          <w:szCs w:val="24"/>
        </w:rPr>
      </w:pPr>
      <w:r>
        <w:rPr>
          <w:rFonts w:ascii="Arial" w:hAnsi="Arial" w:cs="Arial"/>
          <w:sz w:val="24"/>
          <w:szCs w:val="24"/>
        </w:rPr>
        <w:t>Better User Interface: the system provides an attractive, friendly and easy to use User Interface.</w:t>
      </w:r>
    </w:p>
    <w:p w:rsidR="006E0737" w:rsidRPr="006E0737" w:rsidRDefault="006E0737" w:rsidP="00666B6E">
      <w:pPr>
        <w:pStyle w:val="ListParagraph"/>
        <w:numPr>
          <w:ilvl w:val="1"/>
          <w:numId w:val="13"/>
        </w:numPr>
        <w:jc w:val="both"/>
        <w:rPr>
          <w:rFonts w:ascii="Arial" w:hAnsi="Arial" w:cs="Arial"/>
          <w:b/>
          <w:sz w:val="24"/>
          <w:szCs w:val="24"/>
        </w:rPr>
      </w:pPr>
      <w:r>
        <w:rPr>
          <w:rFonts w:ascii="Arial" w:hAnsi="Arial" w:cs="Arial"/>
          <w:sz w:val="24"/>
          <w:szCs w:val="24"/>
        </w:rPr>
        <w:t>Support multiple languages and currencies.</w:t>
      </w:r>
    </w:p>
    <w:p w:rsidR="006E0737" w:rsidRPr="00324BD7" w:rsidRDefault="006E0737" w:rsidP="00666B6E">
      <w:pPr>
        <w:pStyle w:val="ListParagraph"/>
        <w:numPr>
          <w:ilvl w:val="1"/>
          <w:numId w:val="13"/>
        </w:numPr>
        <w:jc w:val="both"/>
        <w:rPr>
          <w:rFonts w:ascii="Arial" w:hAnsi="Arial" w:cs="Arial"/>
          <w:b/>
          <w:sz w:val="24"/>
          <w:szCs w:val="24"/>
        </w:rPr>
      </w:pPr>
      <w:r>
        <w:rPr>
          <w:rFonts w:ascii="Arial" w:hAnsi="Arial" w:cs="Arial"/>
          <w:sz w:val="24"/>
          <w:szCs w:val="24"/>
        </w:rPr>
        <w:t xml:space="preserve">Support </w:t>
      </w:r>
      <w:r w:rsidR="00324BD7">
        <w:rPr>
          <w:rFonts w:ascii="Arial" w:hAnsi="Arial" w:cs="Arial"/>
          <w:sz w:val="24"/>
          <w:szCs w:val="24"/>
        </w:rPr>
        <w:t xml:space="preserve">a better </w:t>
      </w:r>
      <w:r>
        <w:rPr>
          <w:rFonts w:ascii="Arial" w:hAnsi="Arial" w:cs="Arial"/>
          <w:sz w:val="24"/>
          <w:szCs w:val="24"/>
        </w:rPr>
        <w:t xml:space="preserve">product recommendation </w:t>
      </w:r>
      <w:r w:rsidR="00324BD7">
        <w:rPr>
          <w:rFonts w:ascii="Arial" w:hAnsi="Arial" w:cs="Arial"/>
          <w:sz w:val="24"/>
          <w:szCs w:val="24"/>
        </w:rPr>
        <w:t xml:space="preserve">for users </w:t>
      </w:r>
      <w:r>
        <w:rPr>
          <w:rFonts w:ascii="Arial" w:hAnsi="Arial" w:cs="Arial"/>
          <w:sz w:val="24"/>
          <w:szCs w:val="24"/>
        </w:rPr>
        <w:t>and more detail</w:t>
      </w:r>
      <w:r w:rsidR="00324BD7">
        <w:rPr>
          <w:rFonts w:ascii="Arial" w:hAnsi="Arial" w:cs="Arial"/>
          <w:sz w:val="24"/>
          <w:szCs w:val="24"/>
        </w:rPr>
        <w:t>ed reports for administrators.</w:t>
      </w:r>
    </w:p>
    <w:p w:rsidR="008719ED" w:rsidRPr="008719ED" w:rsidRDefault="00324BD7" w:rsidP="00666B6E">
      <w:pPr>
        <w:pStyle w:val="ListParagraph"/>
        <w:numPr>
          <w:ilvl w:val="1"/>
          <w:numId w:val="13"/>
        </w:numPr>
        <w:jc w:val="both"/>
        <w:rPr>
          <w:rStyle w:val="hps"/>
          <w:rFonts w:ascii="Arial" w:hAnsi="Arial" w:cs="Arial"/>
          <w:sz w:val="24"/>
          <w:szCs w:val="24"/>
        </w:rPr>
      </w:pPr>
      <w:r w:rsidRPr="00324BD7">
        <w:rPr>
          <w:rFonts w:ascii="Arial" w:hAnsi="Arial" w:cs="Arial"/>
          <w:sz w:val="24"/>
          <w:szCs w:val="24"/>
        </w:rPr>
        <w:t xml:space="preserve">Provides </w:t>
      </w:r>
      <w:r>
        <w:rPr>
          <w:rFonts w:ascii="Arial" w:hAnsi="Arial" w:cs="Arial"/>
          <w:sz w:val="24"/>
          <w:szCs w:val="24"/>
        </w:rPr>
        <w:t xml:space="preserve">only </w:t>
      </w:r>
      <w:r w:rsidRPr="00324BD7">
        <w:rPr>
          <w:rFonts w:ascii="Arial" w:hAnsi="Arial" w:cs="Arial"/>
          <w:sz w:val="24"/>
          <w:szCs w:val="24"/>
        </w:rPr>
        <w:t>3 main product categories: laptop, mobile phone, and tablet</w:t>
      </w:r>
      <w:r>
        <w:rPr>
          <w:rFonts w:ascii="Arial" w:hAnsi="Arial" w:cs="Arial"/>
          <w:sz w:val="24"/>
          <w:szCs w:val="24"/>
        </w:rPr>
        <w:t>. It helps user easy to find products that they want to buy and is useful for customers</w:t>
      </w:r>
      <w:r w:rsidR="008719ED">
        <w:rPr>
          <w:rFonts w:ascii="Arial" w:hAnsi="Arial" w:cs="Arial"/>
          <w:sz w:val="24"/>
          <w:szCs w:val="24"/>
        </w:rPr>
        <w:t>’</w:t>
      </w:r>
      <w:r>
        <w:rPr>
          <w:rFonts w:ascii="Arial" w:hAnsi="Arial" w:cs="Arial"/>
          <w:sz w:val="24"/>
          <w:szCs w:val="24"/>
        </w:rPr>
        <w:t xml:space="preserve"> behavior analysis.</w:t>
      </w:r>
      <w:r w:rsidRPr="006A0D60">
        <w:rPr>
          <w:rStyle w:val="hps"/>
          <w:rFonts w:ascii="Arial" w:hAnsi="Arial" w:cs="Arial"/>
          <w:sz w:val="24"/>
          <w:szCs w:val="24"/>
        </w:rPr>
        <w:t xml:space="preserve"> </w:t>
      </w:r>
    </w:p>
    <w:p w:rsidR="008719ED" w:rsidRPr="008719ED" w:rsidRDefault="008719ED" w:rsidP="008719ED">
      <w:pPr>
        <w:jc w:val="both"/>
        <w:rPr>
          <w:rStyle w:val="hps"/>
          <w:rFonts w:ascii="Arial" w:hAnsi="Arial" w:cs="Arial"/>
          <w:sz w:val="24"/>
          <w:szCs w:val="24"/>
        </w:rPr>
      </w:pPr>
    </w:p>
    <w:p w:rsidR="00373C40" w:rsidRDefault="00373C40" w:rsidP="00373C40">
      <w:pPr>
        <w:pStyle w:val="Heading2"/>
        <w:numPr>
          <w:ilvl w:val="1"/>
          <w:numId w:val="1"/>
        </w:numPr>
        <w:ind w:left="0" w:firstLine="0"/>
        <w:rPr>
          <w:rFonts w:ascii="Arial" w:hAnsi="Arial" w:cs="Arial"/>
          <w:szCs w:val="24"/>
        </w:rPr>
      </w:pPr>
      <w:bookmarkStart w:id="96" w:name="_Toc332648095"/>
      <w:r>
        <w:rPr>
          <w:rFonts w:ascii="Arial" w:hAnsi="Arial" w:cs="Arial"/>
          <w:szCs w:val="24"/>
        </w:rPr>
        <w:lastRenderedPageBreak/>
        <w:t>Brief description about system</w:t>
      </w:r>
      <w:bookmarkEnd w:id="96"/>
    </w:p>
    <w:p w:rsidR="00373C40" w:rsidRPr="00B7390D" w:rsidRDefault="00C0321E" w:rsidP="00373C40">
      <w:ins w:id="97" w:author="Sang Nguyen" w:date="2012-09-19T16:49:00Z">
        <w:r>
          <w:t>&lt;Nên có 1 sơ đồ khái quát tổng thể hệ thống</w:t>
        </w:r>
        <w:r w:rsidR="00595007">
          <w:t xml:space="preserve"> và</w:t>
        </w:r>
      </w:ins>
      <w:ins w:id="98" w:author="Sang Nguyen" w:date="2012-09-19T16:53:00Z">
        <w:r w:rsidR="00595007">
          <w:t xml:space="preserve"> khái</w:t>
        </w:r>
      </w:ins>
      <w:ins w:id="99" w:author="Sang Nguyen" w:date="2012-09-19T16:49:00Z">
        <w:r w:rsidR="00595007">
          <w:t xml:space="preserve"> các mục tiêu </w:t>
        </w:r>
      </w:ins>
      <w:ins w:id="100" w:author="Sang Nguyen" w:date="2012-09-19T16:53:00Z">
        <w:r w:rsidR="00595007">
          <w:t xml:space="preserve">chức năng &amp; phi chức năng </w:t>
        </w:r>
      </w:ins>
      <w:ins w:id="101" w:author="Sang Nguyen" w:date="2012-09-19T16:49:00Z">
        <w:r w:rsidR="00595007">
          <w:t>của hệ thống cấn đạt được the</w:t>
        </w:r>
      </w:ins>
      <w:ins w:id="102" w:author="Sang Nguyen" w:date="2012-09-19T16:50:00Z">
        <w:r w:rsidR="00595007">
          <w:t>o ý tưởng đã đề ra</w:t>
        </w:r>
      </w:ins>
      <w:ins w:id="103" w:author="Sang Nguyen" w:date="2012-09-19T16:49:00Z">
        <w:r>
          <w:t>&gt;</w:t>
        </w:r>
      </w:ins>
    </w:p>
    <w:p w:rsidR="008719ED" w:rsidRPr="008719ED" w:rsidRDefault="008719ED" w:rsidP="008719ED">
      <w:pPr>
        <w:pStyle w:val="ListParagraph"/>
        <w:numPr>
          <w:ilvl w:val="0"/>
          <w:numId w:val="13"/>
        </w:numPr>
        <w:jc w:val="both"/>
        <w:rPr>
          <w:rFonts w:ascii="Arial" w:hAnsi="Arial" w:cs="Arial"/>
          <w:sz w:val="24"/>
          <w:szCs w:val="26"/>
        </w:rPr>
      </w:pPr>
      <w:r>
        <w:rPr>
          <w:rFonts w:ascii="Arial" w:eastAsiaTheme="majorEastAsia" w:hAnsi="Arial" w:cs="Arial"/>
          <w:bCs/>
          <w:sz w:val="24"/>
          <w:szCs w:val="26"/>
        </w:rPr>
        <w:t xml:space="preserve">The system has almost general functions of an E-commerce websites. Besides, it uses web usage mining methods as discussed in the Abstract section to analyze customers’ behavior. Thence, it gives users </w:t>
      </w:r>
      <w:r w:rsidR="00666B6E">
        <w:rPr>
          <w:rFonts w:ascii="Arial" w:eastAsiaTheme="majorEastAsia" w:hAnsi="Arial" w:cs="Arial"/>
          <w:bCs/>
          <w:sz w:val="24"/>
          <w:szCs w:val="26"/>
        </w:rPr>
        <w:t>recommendation</w:t>
      </w:r>
      <w:r>
        <w:rPr>
          <w:rFonts w:ascii="Arial" w:eastAsiaTheme="majorEastAsia" w:hAnsi="Arial" w:cs="Arial"/>
          <w:bCs/>
          <w:sz w:val="24"/>
          <w:szCs w:val="26"/>
        </w:rPr>
        <w:t xml:space="preserve"> for products that they might be want to purchase and </w:t>
      </w:r>
      <w:r w:rsidR="00666B6E">
        <w:rPr>
          <w:rFonts w:ascii="Arial" w:eastAsiaTheme="majorEastAsia" w:hAnsi="Arial" w:cs="Arial"/>
          <w:bCs/>
          <w:sz w:val="24"/>
          <w:szCs w:val="26"/>
        </w:rPr>
        <w:t>gives administrators suggestion for strategies that they can use to promote productivities.</w:t>
      </w:r>
    </w:p>
    <w:p w:rsidR="00373C40" w:rsidRPr="008719ED" w:rsidRDefault="008719ED" w:rsidP="008719ED">
      <w:pPr>
        <w:jc w:val="both"/>
        <w:rPr>
          <w:rFonts w:ascii="Arial" w:hAnsi="Arial" w:cs="Arial"/>
          <w:sz w:val="24"/>
          <w:szCs w:val="26"/>
        </w:rPr>
      </w:pPr>
      <w:r w:rsidRPr="008719ED">
        <w:rPr>
          <w:rFonts w:ascii="Arial" w:hAnsi="Arial" w:cs="Arial"/>
          <w:noProof/>
          <w:sz w:val="24"/>
          <w:szCs w:val="26"/>
          <w:lang w:eastAsia="en-US"/>
        </w:rPr>
        <w:t xml:space="preserve"> </w:t>
      </w:r>
    </w:p>
    <w:p w:rsidR="00373C40" w:rsidRDefault="00373C40" w:rsidP="00373C40">
      <w:pPr>
        <w:pStyle w:val="Heading2"/>
        <w:numPr>
          <w:ilvl w:val="1"/>
          <w:numId w:val="1"/>
        </w:numPr>
        <w:ind w:left="0" w:firstLine="0"/>
        <w:rPr>
          <w:rFonts w:ascii="Arial" w:hAnsi="Arial" w:cs="Arial"/>
          <w:szCs w:val="24"/>
        </w:rPr>
      </w:pPr>
      <w:bookmarkStart w:id="104" w:name="_Toc332648096"/>
      <w:r>
        <w:rPr>
          <w:rFonts w:ascii="Arial" w:hAnsi="Arial" w:cs="Arial"/>
          <w:szCs w:val="24"/>
        </w:rPr>
        <w:t>Details about our system features</w:t>
      </w:r>
      <w:bookmarkEnd w:id="104"/>
    </w:p>
    <w:p w:rsidR="00373C40" w:rsidRPr="006362A7" w:rsidRDefault="00373C40" w:rsidP="00373C40"/>
    <w:p w:rsidR="00666B6E" w:rsidRDefault="00373C40" w:rsidP="00666B6E">
      <w:pPr>
        <w:pStyle w:val="ListParagraph"/>
        <w:numPr>
          <w:ilvl w:val="0"/>
          <w:numId w:val="13"/>
        </w:numPr>
        <w:rPr>
          <w:rFonts w:ascii="Arial" w:hAnsi="Arial" w:cs="Arial"/>
          <w:sz w:val="24"/>
          <w:szCs w:val="26"/>
        </w:rPr>
      </w:pPr>
      <w:r w:rsidRPr="00666B6E">
        <w:rPr>
          <w:rFonts w:ascii="Arial" w:hAnsi="Arial" w:cs="Arial"/>
          <w:sz w:val="24"/>
          <w:szCs w:val="26"/>
        </w:rPr>
        <w:t xml:space="preserve">The </w:t>
      </w:r>
      <w:r w:rsidR="00666B6E" w:rsidRPr="00666B6E">
        <w:rPr>
          <w:rFonts w:ascii="Arial" w:hAnsi="Arial" w:cs="Arial"/>
          <w:sz w:val="24"/>
          <w:szCs w:val="26"/>
        </w:rPr>
        <w:t>EWUM</w:t>
      </w:r>
      <w:r w:rsidRPr="00666B6E">
        <w:rPr>
          <w:rFonts w:ascii="Arial" w:hAnsi="Arial" w:cs="Arial"/>
          <w:sz w:val="24"/>
          <w:szCs w:val="26"/>
        </w:rPr>
        <w:t xml:space="preserve"> system has </w:t>
      </w:r>
      <w:r w:rsidR="00666B6E" w:rsidRPr="00666B6E">
        <w:rPr>
          <w:rFonts w:ascii="Arial" w:hAnsi="Arial" w:cs="Arial"/>
          <w:sz w:val="24"/>
          <w:szCs w:val="26"/>
        </w:rPr>
        <w:t>two</w:t>
      </w:r>
      <w:r w:rsidRPr="00666B6E">
        <w:rPr>
          <w:rFonts w:ascii="Arial" w:hAnsi="Arial" w:cs="Arial"/>
          <w:sz w:val="24"/>
          <w:szCs w:val="26"/>
        </w:rPr>
        <w:t xml:space="preserve"> main modules:</w:t>
      </w:r>
      <w:r w:rsidR="00666B6E" w:rsidRPr="00666B6E">
        <w:rPr>
          <w:rFonts w:ascii="Arial" w:hAnsi="Arial" w:cs="Arial"/>
          <w:sz w:val="24"/>
          <w:szCs w:val="26"/>
        </w:rPr>
        <w:t xml:space="preserve"> front end and back end.</w:t>
      </w:r>
    </w:p>
    <w:p w:rsidR="004965CC" w:rsidRPr="00666B6E" w:rsidRDefault="004965CC" w:rsidP="004965CC">
      <w:pPr>
        <w:pStyle w:val="ListParagraph"/>
        <w:rPr>
          <w:rFonts w:ascii="Arial" w:hAnsi="Arial" w:cs="Arial"/>
          <w:sz w:val="24"/>
          <w:szCs w:val="26"/>
        </w:rPr>
      </w:pPr>
    </w:p>
    <w:p w:rsidR="00666B6E" w:rsidRPr="00666B6E" w:rsidRDefault="00666B6E" w:rsidP="00666B6E">
      <w:pPr>
        <w:pStyle w:val="ListParagraph"/>
        <w:numPr>
          <w:ilvl w:val="1"/>
          <w:numId w:val="13"/>
        </w:numPr>
        <w:jc w:val="both"/>
        <w:rPr>
          <w:color w:val="000000" w:themeColor="text1"/>
          <w:szCs w:val="26"/>
        </w:rPr>
      </w:pPr>
      <w:r w:rsidRPr="00666B6E">
        <w:rPr>
          <w:b/>
        </w:rPr>
        <w:t xml:space="preserve">Front end: </w:t>
      </w:r>
      <w:r w:rsidR="00373C40" w:rsidRPr="00666B6E">
        <w:rPr>
          <w:szCs w:val="26"/>
        </w:rPr>
        <w:t xml:space="preserve">This module allows users to </w:t>
      </w:r>
      <w:r w:rsidRPr="00666B6E">
        <w:rPr>
          <w:szCs w:val="26"/>
        </w:rPr>
        <w:t>interact with the system. They can view, find and buy products that they</w:t>
      </w:r>
      <w:r w:rsidR="00A10455">
        <w:rPr>
          <w:szCs w:val="26"/>
        </w:rPr>
        <w:t xml:space="preserve"> want</w:t>
      </w:r>
      <w:r w:rsidRPr="00666B6E">
        <w:rPr>
          <w:szCs w:val="26"/>
        </w:rPr>
        <w:t>. I</w:t>
      </w:r>
      <w:r w:rsidR="00A10455">
        <w:rPr>
          <w:szCs w:val="26"/>
        </w:rPr>
        <w:t>n short, all E-commerce bus</w:t>
      </w:r>
      <w:r w:rsidRPr="00666B6E">
        <w:rPr>
          <w:szCs w:val="26"/>
        </w:rPr>
        <w:t>ine</w:t>
      </w:r>
      <w:r w:rsidR="00A10455">
        <w:rPr>
          <w:szCs w:val="26"/>
        </w:rPr>
        <w:t>s</w:t>
      </w:r>
      <w:r w:rsidRPr="00666B6E">
        <w:rPr>
          <w:szCs w:val="26"/>
        </w:rPr>
        <w:t xml:space="preserve">ses are contained in the front end </w:t>
      </w:r>
      <w:r>
        <w:rPr>
          <w:szCs w:val="26"/>
        </w:rPr>
        <w:t>module.</w:t>
      </w:r>
    </w:p>
    <w:p w:rsidR="00373C40" w:rsidRPr="00A10455" w:rsidRDefault="00666B6E" w:rsidP="00A10455">
      <w:pPr>
        <w:pStyle w:val="ListParagraph"/>
        <w:numPr>
          <w:ilvl w:val="1"/>
          <w:numId w:val="13"/>
        </w:numPr>
        <w:jc w:val="both"/>
        <w:rPr>
          <w:color w:val="000000" w:themeColor="text1"/>
          <w:szCs w:val="26"/>
        </w:rPr>
      </w:pPr>
      <w:r>
        <w:rPr>
          <w:b/>
        </w:rPr>
        <w:t>Back end:</w:t>
      </w:r>
      <w:r>
        <w:rPr>
          <w:color w:val="000000" w:themeColor="text1"/>
          <w:szCs w:val="26"/>
        </w:rPr>
        <w:t xml:space="preserve"> This module enables administrators to manage the system. They can</w:t>
      </w:r>
      <w:r w:rsidR="00A10455">
        <w:rPr>
          <w:color w:val="000000" w:themeColor="text1"/>
          <w:szCs w:val="26"/>
        </w:rPr>
        <w:t xml:space="preserve"> view, add, edit and delete contents in the website. </w:t>
      </w:r>
    </w:p>
    <w:p w:rsidR="00373C40" w:rsidRPr="006362A7" w:rsidRDefault="00595007" w:rsidP="00373C40">
      <w:pPr>
        <w:tabs>
          <w:tab w:val="left" w:pos="729"/>
        </w:tabs>
        <w:rPr>
          <w:rFonts w:ascii="Arial" w:hAnsi="Arial" w:cs="Arial"/>
          <w:i/>
          <w:szCs w:val="26"/>
        </w:rPr>
      </w:pPr>
      <w:ins w:id="105" w:author="Sang Nguyen" w:date="2012-09-19T16:50:00Z">
        <w:r>
          <w:rPr>
            <w:rFonts w:ascii="Arial" w:hAnsi="Arial" w:cs="Arial"/>
            <w:i/>
            <w:szCs w:val="26"/>
          </w:rPr>
          <w:tab/>
          <w:t>&lt;Khái quát các chức năng</w:t>
        </w:r>
      </w:ins>
      <w:ins w:id="106" w:author="Sang Nguyen" w:date="2012-09-19T16:52:00Z">
        <w:r>
          <w:rPr>
            <w:rFonts w:ascii="Arial" w:hAnsi="Arial" w:cs="Arial"/>
            <w:i/>
            <w:szCs w:val="26"/>
          </w:rPr>
          <w:t xml:space="preserve"> của hệ thống</w:t>
        </w:r>
      </w:ins>
      <w:ins w:id="107" w:author="Sang Nguyen" w:date="2012-09-19T16:50:00Z">
        <w:r>
          <w:rPr>
            <w:rFonts w:ascii="Arial" w:hAnsi="Arial" w:cs="Arial"/>
            <w:i/>
            <w:szCs w:val="26"/>
          </w:rPr>
          <w:t>&gt;</w:t>
        </w:r>
      </w:ins>
    </w:p>
    <w:p w:rsidR="00595007" w:rsidRDefault="00595007" w:rsidP="00373C40">
      <w:pPr>
        <w:pStyle w:val="Heading2"/>
        <w:numPr>
          <w:ilvl w:val="1"/>
          <w:numId w:val="1"/>
        </w:numPr>
        <w:ind w:left="0" w:firstLine="0"/>
        <w:rPr>
          <w:ins w:id="108" w:author="Sang Nguyen" w:date="2012-09-19T16:57:00Z"/>
          <w:rFonts w:ascii="Arial" w:hAnsi="Arial" w:cs="Arial"/>
          <w:szCs w:val="24"/>
        </w:rPr>
      </w:pPr>
      <w:bookmarkStart w:id="109" w:name="_Toc332648097"/>
      <w:ins w:id="110" w:author="Sang Nguyen" w:date="2012-09-19T16:57:00Z">
        <w:r>
          <w:rPr>
            <w:rFonts w:ascii="Arial" w:hAnsi="Arial" w:cs="Arial"/>
            <w:szCs w:val="24"/>
          </w:rPr>
          <w:t>Objectives</w:t>
        </w:r>
      </w:ins>
    </w:p>
    <w:p w:rsidR="00595007" w:rsidRDefault="00595007" w:rsidP="00595007">
      <w:pPr>
        <w:rPr>
          <w:ins w:id="111" w:author="Sang Nguyen" w:date="2012-09-19T16:57:00Z"/>
        </w:rPr>
        <w:pPrChange w:id="112" w:author="Sang Nguyen" w:date="2012-09-19T16:57:00Z">
          <w:pPr>
            <w:pStyle w:val="Heading2"/>
            <w:numPr>
              <w:numId w:val="1"/>
            </w:numPr>
            <w:ind w:left="0" w:firstLine="0"/>
          </w:pPr>
        </w:pPrChange>
      </w:pPr>
      <w:ins w:id="113" w:author="Sang Nguyen" w:date="2012-09-19T16:57:00Z">
        <w:r>
          <w:t>Tón tắt mục tiêu của đồ án</w:t>
        </w:r>
      </w:ins>
    </w:p>
    <w:p w:rsidR="00595007" w:rsidRDefault="00595007" w:rsidP="00595007">
      <w:pPr>
        <w:pStyle w:val="ListParagraph"/>
        <w:numPr>
          <w:ilvl w:val="0"/>
          <w:numId w:val="13"/>
        </w:numPr>
        <w:rPr>
          <w:ins w:id="114" w:author="Sang Nguyen" w:date="2012-09-19T16:57:00Z"/>
        </w:rPr>
        <w:pPrChange w:id="115" w:author="Sang Nguyen" w:date="2012-09-19T16:57:00Z">
          <w:pPr>
            <w:pStyle w:val="Heading2"/>
            <w:numPr>
              <w:numId w:val="1"/>
            </w:numPr>
            <w:ind w:left="0" w:firstLine="0"/>
          </w:pPr>
        </w:pPrChange>
      </w:pPr>
      <w:ins w:id="116" w:author="Sang Nguyen" w:date="2012-09-19T16:57:00Z">
        <w:r>
          <w:t>Mục tiêu nghiên cứu, học tập</w:t>
        </w:r>
      </w:ins>
    </w:p>
    <w:p w:rsidR="00595007" w:rsidRPr="00595007" w:rsidRDefault="00595007" w:rsidP="00595007">
      <w:pPr>
        <w:pStyle w:val="ListParagraph"/>
        <w:numPr>
          <w:ilvl w:val="0"/>
          <w:numId w:val="13"/>
        </w:numPr>
        <w:rPr>
          <w:ins w:id="117" w:author="Sang Nguyen" w:date="2012-09-19T16:57:00Z"/>
          <w:rPrChange w:id="118" w:author="Sang Nguyen" w:date="2012-09-19T16:57:00Z">
            <w:rPr>
              <w:ins w:id="119" w:author="Sang Nguyen" w:date="2012-09-19T16:57:00Z"/>
              <w:rFonts w:ascii="Arial" w:hAnsi="Arial" w:cs="Arial"/>
              <w:szCs w:val="24"/>
            </w:rPr>
          </w:rPrChange>
        </w:rPr>
        <w:pPrChange w:id="120" w:author="Sang Nguyen" w:date="2012-09-19T16:57:00Z">
          <w:pPr>
            <w:pStyle w:val="Heading2"/>
            <w:numPr>
              <w:numId w:val="1"/>
            </w:numPr>
            <w:ind w:left="0" w:firstLine="0"/>
          </w:pPr>
        </w:pPrChange>
      </w:pPr>
      <w:ins w:id="121" w:author="Sang Nguyen" w:date="2012-09-19T16:57:00Z">
        <w:r>
          <w:t xml:space="preserve">Mục tiêu xây dựng một ứng dụng </w:t>
        </w:r>
      </w:ins>
      <w:ins w:id="122" w:author="Sang Nguyen" w:date="2012-09-19T16:58:00Z">
        <w:r>
          <w:t xml:space="preserve"> để đáp ứng </w:t>
        </w:r>
      </w:ins>
      <w:ins w:id="123" w:author="Sang Nguyen" w:date="2012-09-19T16:57:00Z">
        <w:r>
          <w:t>áp dụng các vấn</w:t>
        </w:r>
      </w:ins>
      <w:ins w:id="124" w:author="Sang Nguyen" w:date="2012-09-19T16:58:00Z">
        <w:r>
          <w:t xml:space="preserve"> đề đã nghiên cứu</w:t>
        </w:r>
      </w:ins>
    </w:p>
    <w:p w:rsidR="00373C40" w:rsidRDefault="00373C40" w:rsidP="00373C40">
      <w:pPr>
        <w:pStyle w:val="Heading2"/>
        <w:numPr>
          <w:ilvl w:val="1"/>
          <w:numId w:val="1"/>
        </w:numPr>
        <w:ind w:left="0" w:firstLine="0"/>
        <w:rPr>
          <w:rFonts w:ascii="Arial" w:hAnsi="Arial" w:cs="Arial"/>
          <w:szCs w:val="24"/>
        </w:rPr>
      </w:pPr>
      <w:r>
        <w:rPr>
          <w:rFonts w:ascii="Arial" w:hAnsi="Arial" w:cs="Arial"/>
          <w:szCs w:val="24"/>
        </w:rPr>
        <w:t>Scope</w:t>
      </w:r>
      <w:bookmarkEnd w:id="109"/>
      <w:ins w:id="125" w:author="Sang Nguyen" w:date="2012-09-19T16:55:00Z">
        <w:r w:rsidR="00595007">
          <w:rPr>
            <w:rFonts w:ascii="Arial" w:hAnsi="Arial" w:cs="Arial"/>
            <w:szCs w:val="24"/>
          </w:rPr>
          <w:t xml:space="preserve"> </w:t>
        </w:r>
      </w:ins>
    </w:p>
    <w:p w:rsidR="00595007" w:rsidRDefault="00595007" w:rsidP="00373C40">
      <w:pPr>
        <w:rPr>
          <w:ins w:id="126" w:author="Sang Nguyen" w:date="2012-09-19T16:51:00Z"/>
        </w:rPr>
      </w:pPr>
      <w:ins w:id="127" w:author="Sang Nguyen" w:date="2012-09-19T16:50:00Z">
        <w:r>
          <w:t>&lt;Phần này nêu phạm vi của đồ án</w:t>
        </w:r>
      </w:ins>
      <w:ins w:id="128" w:author="Sang Nguyen" w:date="2012-09-19T16:55:00Z">
        <w:r>
          <w:t xml:space="preserve"> </w:t>
        </w:r>
      </w:ins>
    </w:p>
    <w:p w:rsidR="00595007" w:rsidRDefault="00595007" w:rsidP="00595007">
      <w:pPr>
        <w:pStyle w:val="ListParagraph"/>
        <w:numPr>
          <w:ilvl w:val="0"/>
          <w:numId w:val="17"/>
        </w:numPr>
        <w:rPr>
          <w:ins w:id="129" w:author="Sang Nguyen" w:date="2012-09-19T16:53:00Z"/>
        </w:rPr>
        <w:pPrChange w:id="130" w:author="Sang Nguyen" w:date="2012-09-19T16:51:00Z">
          <w:pPr/>
        </w:pPrChange>
      </w:pPr>
      <w:ins w:id="131" w:author="Sang Nguyen" w:date="2012-09-19T16:53:00Z">
        <w:r>
          <w:t>Phạm vi về nghiên cứu,</w:t>
        </w:r>
      </w:ins>
      <w:ins w:id="132" w:author="Sang Nguyen" w:date="2012-09-19T16:58:00Z">
        <w:r>
          <w:t xml:space="preserve"> công nghệ</w:t>
        </w:r>
        <w:r>
          <w:t>…</w:t>
        </w:r>
      </w:ins>
    </w:p>
    <w:p w:rsidR="00595007" w:rsidRDefault="00595007" w:rsidP="00595007">
      <w:pPr>
        <w:pStyle w:val="ListParagraph"/>
        <w:numPr>
          <w:ilvl w:val="0"/>
          <w:numId w:val="17"/>
        </w:numPr>
        <w:rPr>
          <w:ins w:id="133" w:author="Sang Nguyen" w:date="2012-09-19T16:51:00Z"/>
        </w:rPr>
        <w:pPrChange w:id="134" w:author="Sang Nguyen" w:date="2012-09-19T16:51:00Z">
          <w:pPr/>
        </w:pPrChange>
      </w:pPr>
      <w:ins w:id="135" w:author="Sang Nguyen" w:date="2012-09-19T16:51:00Z">
        <w:r>
          <w:t>Phạm vi về công đoạn xây dựng, các yêu cầu khác về phi chức năng</w:t>
        </w:r>
      </w:ins>
    </w:p>
    <w:p w:rsidR="00373C40" w:rsidRDefault="00595007" w:rsidP="00595007">
      <w:pPr>
        <w:pStyle w:val="ListParagraph"/>
        <w:numPr>
          <w:ilvl w:val="0"/>
          <w:numId w:val="17"/>
        </w:numPr>
        <w:rPr>
          <w:ins w:id="136" w:author="Sang Nguyen" w:date="2012-09-19T16:52:00Z"/>
        </w:rPr>
        <w:pPrChange w:id="137" w:author="Sang Nguyen" w:date="2012-09-19T16:51:00Z">
          <w:pPr/>
        </w:pPrChange>
      </w:pPr>
      <w:ins w:id="138" w:author="Sang Nguyen" w:date="2012-09-19T16:51:00Z">
        <w:r>
          <w:t xml:space="preserve">Phạm vi về mặt chức năng </w:t>
        </w:r>
        <w:r>
          <w:t>–</w:t>
        </w:r>
        <w:r>
          <w:t xml:space="preserve"> chỉ cần nói là đã đề cập trong ph</w:t>
        </w:r>
      </w:ins>
      <w:ins w:id="139" w:author="Sang Nguyen" w:date="2012-09-19T16:52:00Z">
        <w:r>
          <w:t>ần 4.3</w:t>
        </w:r>
      </w:ins>
      <w:ins w:id="140" w:author="Sang Nguyen" w:date="2012-09-19T16:50:00Z">
        <w:r>
          <w:t>&gt;</w:t>
        </w:r>
      </w:ins>
    </w:p>
    <w:p w:rsidR="00595007" w:rsidRPr="006362A7" w:rsidRDefault="00595007" w:rsidP="00595007">
      <w:pPr>
        <w:pStyle w:val="ListParagraph"/>
        <w:pPrChange w:id="141" w:author="Sang Nguyen" w:date="2012-09-19T16:52:00Z">
          <w:pPr/>
        </w:pPrChange>
      </w:pPr>
      <w:ins w:id="142" w:author="Sang Nguyen" w:date="2012-09-19T16:52:00Z">
        <w:r>
          <w:t>Phần mô tả chức năng nên để trong phần 4.3</w:t>
        </w:r>
      </w:ins>
    </w:p>
    <w:p w:rsidR="00373C40" w:rsidRDefault="00A10455" w:rsidP="00373C40">
      <w:pPr>
        <w:pStyle w:val="ListParagraph"/>
        <w:numPr>
          <w:ilvl w:val="0"/>
          <w:numId w:val="13"/>
        </w:numPr>
        <w:jc w:val="both"/>
        <w:rPr>
          <w:rFonts w:ascii="Arial" w:hAnsi="Arial" w:cs="Arial"/>
          <w:sz w:val="24"/>
          <w:szCs w:val="24"/>
        </w:rPr>
      </w:pPr>
      <w:r w:rsidRPr="00154340">
        <w:rPr>
          <w:rFonts w:ascii="Arial" w:hAnsi="Arial" w:cs="Arial"/>
          <w:sz w:val="24"/>
          <w:szCs w:val="24"/>
        </w:rPr>
        <w:t>T</w:t>
      </w:r>
      <w:r w:rsidR="00373C40" w:rsidRPr="00154340">
        <w:rPr>
          <w:rFonts w:ascii="Arial" w:hAnsi="Arial" w:cs="Arial"/>
          <w:sz w:val="24"/>
          <w:szCs w:val="24"/>
        </w:rPr>
        <w:t>his project is aimed to develop a</w:t>
      </w:r>
      <w:r w:rsidRPr="00154340">
        <w:rPr>
          <w:rFonts w:ascii="Arial" w:hAnsi="Arial" w:cs="Arial"/>
          <w:sz w:val="24"/>
          <w:szCs w:val="24"/>
        </w:rPr>
        <w:t xml:space="preserve">n intelligent E-commerce website that </w:t>
      </w:r>
      <w:r w:rsidR="00154340" w:rsidRPr="00154340">
        <w:rPr>
          <w:rFonts w:ascii="Arial" w:hAnsi="Arial" w:cs="Arial"/>
          <w:sz w:val="24"/>
          <w:szCs w:val="24"/>
        </w:rPr>
        <w:t>is helpful for both</w:t>
      </w:r>
      <w:r w:rsidRPr="00154340">
        <w:rPr>
          <w:rFonts w:ascii="Arial" w:hAnsi="Arial" w:cs="Arial"/>
          <w:sz w:val="24"/>
          <w:szCs w:val="24"/>
        </w:rPr>
        <w:t xml:space="preserve"> users </w:t>
      </w:r>
      <w:r w:rsidR="00154340" w:rsidRPr="00154340">
        <w:rPr>
          <w:rFonts w:ascii="Arial" w:hAnsi="Arial" w:cs="Arial"/>
          <w:sz w:val="24"/>
          <w:szCs w:val="24"/>
        </w:rPr>
        <w:t xml:space="preserve">and administrators. </w:t>
      </w:r>
    </w:p>
    <w:p w:rsidR="00373C40" w:rsidRDefault="002426AC" w:rsidP="00390E82">
      <w:pPr>
        <w:pStyle w:val="ListParagraph"/>
        <w:numPr>
          <w:ilvl w:val="0"/>
          <w:numId w:val="13"/>
        </w:numPr>
        <w:jc w:val="both"/>
        <w:rPr>
          <w:rFonts w:ascii="Arial" w:hAnsi="Arial" w:cs="Arial"/>
          <w:sz w:val="24"/>
          <w:szCs w:val="24"/>
        </w:rPr>
      </w:pPr>
      <w:r>
        <w:rPr>
          <w:rFonts w:ascii="Arial" w:hAnsi="Arial" w:cs="Arial"/>
          <w:sz w:val="24"/>
          <w:szCs w:val="24"/>
        </w:rPr>
        <w:t>Our website has a c</w:t>
      </w:r>
      <w:r w:rsidR="00154340">
        <w:rPr>
          <w:rFonts w:ascii="Arial" w:hAnsi="Arial" w:cs="Arial"/>
          <w:sz w:val="24"/>
          <w:szCs w:val="24"/>
        </w:rPr>
        <w:t>lear UI with a</w:t>
      </w:r>
      <w:r w:rsidR="00373C40" w:rsidRPr="00154340">
        <w:rPr>
          <w:rFonts w:ascii="Arial" w:hAnsi="Arial" w:cs="Arial"/>
          <w:sz w:val="24"/>
          <w:szCs w:val="24"/>
        </w:rPr>
        <w:t xml:space="preserve"> friendly design; users can use our </w:t>
      </w:r>
      <w:r w:rsidR="00154340">
        <w:rPr>
          <w:rFonts w:ascii="Arial" w:hAnsi="Arial" w:cs="Arial"/>
          <w:sz w:val="24"/>
          <w:szCs w:val="24"/>
        </w:rPr>
        <w:t>website</w:t>
      </w:r>
      <w:r w:rsidR="00373C40" w:rsidRPr="00154340">
        <w:rPr>
          <w:rFonts w:ascii="Arial" w:hAnsi="Arial" w:cs="Arial"/>
          <w:sz w:val="24"/>
          <w:szCs w:val="24"/>
        </w:rPr>
        <w:t xml:space="preserve"> easily. </w:t>
      </w:r>
    </w:p>
    <w:p w:rsidR="00154340" w:rsidRPr="002426AC" w:rsidRDefault="00154340" w:rsidP="002426AC">
      <w:pPr>
        <w:pStyle w:val="ListParagraph"/>
        <w:numPr>
          <w:ilvl w:val="1"/>
          <w:numId w:val="13"/>
        </w:numPr>
        <w:jc w:val="both"/>
        <w:rPr>
          <w:rFonts w:ascii="Arial" w:hAnsi="Arial" w:cs="Arial"/>
          <w:sz w:val="24"/>
          <w:szCs w:val="24"/>
        </w:rPr>
      </w:pPr>
      <w:r w:rsidRPr="002426AC">
        <w:rPr>
          <w:rFonts w:ascii="Arial" w:hAnsi="Arial" w:cs="Arial"/>
          <w:sz w:val="24"/>
          <w:szCs w:val="24"/>
        </w:rPr>
        <w:t>Buttons and Labels have consistent size.</w:t>
      </w:r>
    </w:p>
    <w:p w:rsidR="00154340" w:rsidRPr="002426AC" w:rsidRDefault="00154340" w:rsidP="002426AC">
      <w:pPr>
        <w:pStyle w:val="ListParagraph"/>
        <w:numPr>
          <w:ilvl w:val="1"/>
          <w:numId w:val="13"/>
        </w:numPr>
        <w:jc w:val="both"/>
        <w:rPr>
          <w:rFonts w:ascii="Arial" w:hAnsi="Arial" w:cs="Arial"/>
          <w:sz w:val="24"/>
          <w:szCs w:val="24"/>
        </w:rPr>
      </w:pPr>
      <w:r w:rsidRPr="002426AC">
        <w:rPr>
          <w:rFonts w:ascii="Arial" w:hAnsi="Arial" w:cs="Arial"/>
          <w:sz w:val="24"/>
          <w:szCs w:val="24"/>
        </w:rPr>
        <w:t>All the icons and symbols are simple and easy to understand.</w:t>
      </w:r>
    </w:p>
    <w:p w:rsidR="00154340" w:rsidRDefault="00154340" w:rsidP="002426AC">
      <w:pPr>
        <w:pStyle w:val="ListParagraph"/>
        <w:numPr>
          <w:ilvl w:val="1"/>
          <w:numId w:val="13"/>
        </w:numPr>
        <w:jc w:val="both"/>
        <w:rPr>
          <w:rFonts w:ascii="Arial" w:hAnsi="Arial" w:cs="Arial"/>
          <w:sz w:val="24"/>
          <w:szCs w:val="24"/>
        </w:rPr>
      </w:pPr>
      <w:r w:rsidRPr="006B3108">
        <w:rPr>
          <w:rFonts w:ascii="Arial" w:hAnsi="Arial" w:cs="Arial"/>
          <w:sz w:val="24"/>
          <w:szCs w:val="24"/>
        </w:rPr>
        <w:t>Not too much text and label</w:t>
      </w:r>
    </w:p>
    <w:p w:rsidR="00154340" w:rsidRDefault="00154340" w:rsidP="002426AC">
      <w:pPr>
        <w:pStyle w:val="ListParagraph"/>
        <w:numPr>
          <w:ilvl w:val="1"/>
          <w:numId w:val="13"/>
        </w:numPr>
        <w:jc w:val="both"/>
        <w:rPr>
          <w:rFonts w:ascii="Arial" w:hAnsi="Arial" w:cs="Arial"/>
          <w:sz w:val="24"/>
          <w:szCs w:val="24"/>
        </w:rPr>
      </w:pPr>
      <w:r w:rsidRPr="006B3108">
        <w:rPr>
          <w:rFonts w:ascii="Arial" w:hAnsi="Arial" w:cs="Arial"/>
          <w:sz w:val="24"/>
          <w:szCs w:val="24"/>
        </w:rPr>
        <w:lastRenderedPageBreak/>
        <w:t>Texts and labels are easy to understand.</w:t>
      </w:r>
    </w:p>
    <w:p w:rsidR="003968A1" w:rsidRPr="00154340" w:rsidDel="00595007" w:rsidRDefault="003968A1" w:rsidP="00390E82">
      <w:pPr>
        <w:pStyle w:val="ListParagraph"/>
        <w:ind w:left="2160"/>
        <w:jc w:val="both"/>
        <w:rPr>
          <w:del w:id="143" w:author="Sang Nguyen" w:date="2012-09-19T16:52:00Z"/>
          <w:rFonts w:ascii="Arial" w:hAnsi="Arial" w:cs="Arial"/>
          <w:sz w:val="24"/>
          <w:szCs w:val="24"/>
        </w:rPr>
      </w:pPr>
    </w:p>
    <w:p w:rsidR="00390E82" w:rsidRPr="002426AC" w:rsidRDefault="00373C40" w:rsidP="002426AC">
      <w:pPr>
        <w:pStyle w:val="ListParagraph"/>
        <w:numPr>
          <w:ilvl w:val="0"/>
          <w:numId w:val="13"/>
        </w:numPr>
        <w:jc w:val="both"/>
        <w:rPr>
          <w:rFonts w:ascii="Arial" w:hAnsi="Arial" w:cs="Arial"/>
          <w:sz w:val="24"/>
          <w:szCs w:val="24"/>
        </w:rPr>
      </w:pPr>
      <w:r w:rsidRPr="002426AC">
        <w:rPr>
          <w:rFonts w:ascii="Arial" w:hAnsi="Arial" w:cs="Arial"/>
          <w:sz w:val="24"/>
          <w:szCs w:val="24"/>
        </w:rPr>
        <w:t xml:space="preserve">What can </w:t>
      </w:r>
      <w:r w:rsidR="00390E82" w:rsidRPr="002426AC">
        <w:rPr>
          <w:rFonts w:ascii="Arial" w:hAnsi="Arial" w:cs="Arial"/>
          <w:sz w:val="24"/>
          <w:szCs w:val="24"/>
        </w:rPr>
        <w:t xml:space="preserve">our website </w:t>
      </w:r>
      <w:r w:rsidRPr="002426AC">
        <w:rPr>
          <w:rFonts w:ascii="Arial" w:hAnsi="Arial" w:cs="Arial"/>
          <w:sz w:val="24"/>
          <w:szCs w:val="24"/>
        </w:rPr>
        <w:t xml:space="preserve">does? </w:t>
      </w:r>
    </w:p>
    <w:p w:rsidR="00390E82" w:rsidRDefault="00390E82" w:rsidP="002426AC">
      <w:pPr>
        <w:pStyle w:val="ListParagraph"/>
        <w:numPr>
          <w:ilvl w:val="1"/>
          <w:numId w:val="13"/>
        </w:numPr>
        <w:jc w:val="both"/>
      </w:pPr>
      <w:r>
        <w:t>Anonymous</w:t>
      </w:r>
      <w:r w:rsidR="00373C40" w:rsidRPr="00513D09">
        <w:t>:</w:t>
      </w:r>
      <w:r w:rsidR="00373C40" w:rsidRPr="00393661">
        <w:t xml:space="preserve"> </w:t>
      </w:r>
    </w:p>
    <w:p w:rsidR="00390E82" w:rsidRDefault="00390E82" w:rsidP="002426AC">
      <w:pPr>
        <w:pStyle w:val="Body"/>
        <w:numPr>
          <w:ilvl w:val="2"/>
          <w:numId w:val="13"/>
        </w:numPr>
        <w:jc w:val="both"/>
      </w:pPr>
      <w:r>
        <w:t>Search for products</w:t>
      </w:r>
    </w:p>
    <w:p w:rsidR="00390E82" w:rsidRDefault="00390E82" w:rsidP="002426AC">
      <w:pPr>
        <w:pStyle w:val="Body"/>
        <w:numPr>
          <w:ilvl w:val="2"/>
          <w:numId w:val="13"/>
        </w:numPr>
        <w:jc w:val="both"/>
      </w:pPr>
      <w:r>
        <w:t>See products view</w:t>
      </w:r>
    </w:p>
    <w:p w:rsidR="00390E82" w:rsidRDefault="00390E82" w:rsidP="002426AC">
      <w:pPr>
        <w:pStyle w:val="Body"/>
        <w:numPr>
          <w:ilvl w:val="2"/>
          <w:numId w:val="13"/>
        </w:numPr>
        <w:jc w:val="both"/>
      </w:pPr>
      <w:r>
        <w:t>See products details</w:t>
      </w:r>
    </w:p>
    <w:p w:rsidR="00390E82" w:rsidRPr="00390E82" w:rsidRDefault="00390E82" w:rsidP="002426AC">
      <w:pPr>
        <w:pStyle w:val="ListParagraph"/>
        <w:numPr>
          <w:ilvl w:val="2"/>
          <w:numId w:val="13"/>
        </w:numPr>
        <w:jc w:val="both"/>
        <w:rPr>
          <w:rFonts w:ascii="Arial" w:hAnsi="Arial" w:cs="Arial"/>
          <w:sz w:val="24"/>
          <w:szCs w:val="24"/>
        </w:rPr>
      </w:pPr>
      <w:r w:rsidRPr="00390E82">
        <w:rPr>
          <w:sz w:val="24"/>
          <w:szCs w:val="24"/>
        </w:rPr>
        <w:t>See related products</w:t>
      </w:r>
      <w:r w:rsidRPr="00390E82">
        <w:rPr>
          <w:rFonts w:ascii="Arial" w:hAnsi="Arial" w:cs="Arial"/>
          <w:sz w:val="24"/>
          <w:szCs w:val="24"/>
        </w:rPr>
        <w:t xml:space="preserve"> that are best sell, most view and same price products</w:t>
      </w:r>
    </w:p>
    <w:p w:rsidR="00390E82" w:rsidRDefault="00390E82" w:rsidP="002426AC">
      <w:pPr>
        <w:pStyle w:val="Body"/>
        <w:numPr>
          <w:ilvl w:val="1"/>
          <w:numId w:val="13"/>
        </w:numPr>
        <w:jc w:val="both"/>
      </w:pPr>
      <w:r>
        <w:t>Registered users:</w:t>
      </w:r>
    </w:p>
    <w:p w:rsidR="00390E82" w:rsidRDefault="00390E82" w:rsidP="002426AC">
      <w:pPr>
        <w:pStyle w:val="Body"/>
        <w:numPr>
          <w:ilvl w:val="2"/>
          <w:numId w:val="13"/>
        </w:numPr>
        <w:jc w:val="both"/>
      </w:pPr>
      <w:r>
        <w:t>All functions and services that apply for anonymous</w:t>
      </w:r>
    </w:p>
    <w:p w:rsidR="00390E82" w:rsidRDefault="00390E82" w:rsidP="002426AC">
      <w:pPr>
        <w:pStyle w:val="Body"/>
        <w:numPr>
          <w:ilvl w:val="2"/>
          <w:numId w:val="13"/>
        </w:numPr>
        <w:jc w:val="both"/>
      </w:pPr>
      <w:r>
        <w:t>Compare products</w:t>
      </w:r>
    </w:p>
    <w:p w:rsidR="00390E82" w:rsidRDefault="00390E82" w:rsidP="002426AC">
      <w:pPr>
        <w:pStyle w:val="Body"/>
        <w:numPr>
          <w:ilvl w:val="2"/>
          <w:numId w:val="13"/>
        </w:numPr>
        <w:jc w:val="both"/>
      </w:pPr>
      <w:r>
        <w:t>Add products to cart</w:t>
      </w:r>
    </w:p>
    <w:p w:rsidR="00390E82" w:rsidRDefault="00390E82" w:rsidP="002426AC">
      <w:pPr>
        <w:pStyle w:val="Body"/>
        <w:numPr>
          <w:ilvl w:val="2"/>
          <w:numId w:val="13"/>
        </w:numPr>
        <w:jc w:val="both"/>
      </w:pPr>
      <w:r>
        <w:t>Add products to wish list</w:t>
      </w:r>
    </w:p>
    <w:p w:rsidR="00390E82" w:rsidRDefault="00390E82" w:rsidP="002426AC">
      <w:pPr>
        <w:pStyle w:val="Body"/>
        <w:numPr>
          <w:ilvl w:val="2"/>
          <w:numId w:val="13"/>
        </w:numPr>
        <w:jc w:val="both"/>
      </w:pPr>
      <w:r>
        <w:t>Checkout products</w:t>
      </w:r>
    </w:p>
    <w:p w:rsidR="00390E82" w:rsidRDefault="00390E82" w:rsidP="002426AC">
      <w:pPr>
        <w:pStyle w:val="Body"/>
        <w:numPr>
          <w:ilvl w:val="2"/>
          <w:numId w:val="13"/>
        </w:numPr>
        <w:jc w:val="both"/>
      </w:pPr>
      <w:r>
        <w:t>Review products</w:t>
      </w:r>
    </w:p>
    <w:p w:rsidR="00390E82" w:rsidRDefault="00390E82" w:rsidP="002426AC">
      <w:pPr>
        <w:pStyle w:val="Body"/>
        <w:numPr>
          <w:ilvl w:val="2"/>
          <w:numId w:val="13"/>
        </w:numPr>
        <w:jc w:val="both"/>
      </w:pPr>
      <w:r>
        <w:t>See recommend products</w:t>
      </w:r>
    </w:p>
    <w:p w:rsidR="00390E82" w:rsidRDefault="00390E82" w:rsidP="002426AC">
      <w:pPr>
        <w:pStyle w:val="Body"/>
        <w:numPr>
          <w:ilvl w:val="2"/>
          <w:numId w:val="13"/>
        </w:numPr>
        <w:jc w:val="both"/>
      </w:pPr>
      <w:r>
        <w:t>See ‘My account’ that contains:</w:t>
      </w:r>
    </w:p>
    <w:p w:rsidR="00390E82" w:rsidRDefault="00390E82" w:rsidP="002426AC">
      <w:pPr>
        <w:pStyle w:val="Body"/>
        <w:numPr>
          <w:ilvl w:val="3"/>
          <w:numId w:val="13"/>
        </w:numPr>
        <w:jc w:val="both"/>
      </w:pPr>
      <w:r>
        <w:t>Profiles</w:t>
      </w:r>
    </w:p>
    <w:p w:rsidR="00390E82" w:rsidRDefault="00390E82" w:rsidP="002426AC">
      <w:pPr>
        <w:pStyle w:val="Body"/>
        <w:numPr>
          <w:ilvl w:val="3"/>
          <w:numId w:val="13"/>
        </w:numPr>
        <w:jc w:val="both"/>
      </w:pPr>
      <w:r>
        <w:t>Orders history</w:t>
      </w:r>
    </w:p>
    <w:p w:rsidR="00390E82" w:rsidRDefault="00390E82" w:rsidP="002426AC">
      <w:pPr>
        <w:pStyle w:val="Body"/>
        <w:numPr>
          <w:ilvl w:val="3"/>
          <w:numId w:val="13"/>
        </w:numPr>
        <w:jc w:val="both"/>
      </w:pPr>
      <w:r>
        <w:t>Wish list</w:t>
      </w:r>
    </w:p>
    <w:p w:rsidR="00390E82" w:rsidRDefault="002426AC" w:rsidP="002426AC">
      <w:pPr>
        <w:pStyle w:val="Body"/>
        <w:numPr>
          <w:ilvl w:val="1"/>
          <w:numId w:val="13"/>
        </w:numPr>
        <w:jc w:val="both"/>
      </w:pPr>
      <w:r>
        <w:t>Administrators:</w:t>
      </w:r>
    </w:p>
    <w:p w:rsidR="002426AC" w:rsidRDefault="002426AC" w:rsidP="002426AC">
      <w:pPr>
        <w:pStyle w:val="Body"/>
        <w:numPr>
          <w:ilvl w:val="2"/>
          <w:numId w:val="13"/>
        </w:numPr>
        <w:jc w:val="both"/>
      </w:pPr>
      <w:r>
        <w:t>Authenticate users</w:t>
      </w:r>
    </w:p>
    <w:p w:rsidR="002426AC" w:rsidRDefault="002426AC" w:rsidP="002426AC">
      <w:pPr>
        <w:pStyle w:val="Body"/>
        <w:numPr>
          <w:ilvl w:val="2"/>
          <w:numId w:val="13"/>
        </w:numPr>
        <w:jc w:val="both"/>
      </w:pPr>
      <w:r>
        <w:t>Manage back up files</w:t>
      </w:r>
    </w:p>
    <w:p w:rsidR="002426AC" w:rsidRDefault="002426AC" w:rsidP="002426AC">
      <w:pPr>
        <w:pStyle w:val="Body"/>
        <w:numPr>
          <w:ilvl w:val="2"/>
          <w:numId w:val="13"/>
        </w:numPr>
        <w:jc w:val="both"/>
      </w:pPr>
      <w:r>
        <w:t>Manage products</w:t>
      </w:r>
    </w:p>
    <w:p w:rsidR="002426AC" w:rsidRDefault="002426AC" w:rsidP="002426AC">
      <w:pPr>
        <w:pStyle w:val="Body"/>
        <w:numPr>
          <w:ilvl w:val="2"/>
          <w:numId w:val="13"/>
        </w:numPr>
        <w:jc w:val="both"/>
      </w:pPr>
      <w:r>
        <w:lastRenderedPageBreak/>
        <w:t>Manage orders</w:t>
      </w:r>
    </w:p>
    <w:p w:rsidR="002426AC" w:rsidRDefault="002426AC" w:rsidP="002426AC">
      <w:pPr>
        <w:pStyle w:val="Body"/>
        <w:numPr>
          <w:ilvl w:val="2"/>
          <w:numId w:val="13"/>
        </w:numPr>
        <w:jc w:val="both"/>
      </w:pPr>
      <w:r>
        <w:t>Manage shipment</w:t>
      </w:r>
    </w:p>
    <w:p w:rsidR="002426AC" w:rsidRDefault="002426AC" w:rsidP="002426AC">
      <w:pPr>
        <w:pStyle w:val="Body"/>
        <w:numPr>
          <w:ilvl w:val="2"/>
          <w:numId w:val="13"/>
        </w:numPr>
        <w:jc w:val="both"/>
      </w:pPr>
      <w:r>
        <w:t>Manage reports</w:t>
      </w:r>
    </w:p>
    <w:p w:rsidR="002426AC" w:rsidRDefault="002426AC" w:rsidP="002426AC">
      <w:pPr>
        <w:pStyle w:val="Body"/>
        <w:numPr>
          <w:ilvl w:val="2"/>
          <w:numId w:val="13"/>
        </w:numPr>
        <w:jc w:val="both"/>
      </w:pPr>
    </w:p>
    <w:p w:rsidR="00373C40" w:rsidRPr="002426AC" w:rsidRDefault="00373C40" w:rsidP="002426AC">
      <w:pPr>
        <w:pStyle w:val="ListParagraph"/>
        <w:numPr>
          <w:ilvl w:val="0"/>
          <w:numId w:val="13"/>
        </w:numPr>
        <w:jc w:val="both"/>
        <w:rPr>
          <w:rFonts w:ascii="Arial" w:hAnsi="Arial" w:cs="Arial"/>
          <w:sz w:val="24"/>
          <w:szCs w:val="26"/>
        </w:rPr>
      </w:pPr>
      <w:r w:rsidRPr="002426AC">
        <w:rPr>
          <w:rFonts w:ascii="Arial" w:hAnsi="Arial" w:cs="Arial"/>
          <w:sz w:val="24"/>
          <w:szCs w:val="24"/>
        </w:rPr>
        <w:t>This project is also a chance for our whole team to experience and study the standard process of making a software project. We will be more understanding about each step of making a project, from analysis, design, development, QA &amp; testing, deployment to customer support. During the development process, our team has chances to research and study the technologies from the older system and new technologies nowadays that can make our system become more advanced, more flexible and more secured</w:t>
      </w:r>
      <w:r w:rsidRPr="002426AC">
        <w:rPr>
          <w:rFonts w:ascii="Arial" w:hAnsi="Arial" w:cs="Arial"/>
          <w:sz w:val="24"/>
          <w:szCs w:val="26"/>
        </w:rPr>
        <w:t>.</w:t>
      </w:r>
    </w:p>
    <w:p w:rsidR="00373C40" w:rsidRDefault="00373C40" w:rsidP="00373C40">
      <w:pPr>
        <w:pStyle w:val="Heading1"/>
        <w:numPr>
          <w:ilvl w:val="0"/>
          <w:numId w:val="1"/>
        </w:numPr>
        <w:rPr>
          <w:rFonts w:ascii="Arial" w:hAnsi="Arial" w:cs="Arial"/>
        </w:rPr>
      </w:pPr>
      <w:bookmarkStart w:id="144" w:name="_Toc332648098"/>
      <w:r w:rsidRPr="00CB364F">
        <w:rPr>
          <w:rFonts w:ascii="Arial" w:hAnsi="Arial" w:cs="Arial"/>
        </w:rPr>
        <w:t>BENEFIT FROM PROJECT</w:t>
      </w:r>
      <w:bookmarkEnd w:id="144"/>
    </w:p>
    <w:p w:rsidR="00373C40" w:rsidRDefault="00373C40" w:rsidP="00373C40"/>
    <w:p w:rsidR="00373C40" w:rsidRPr="00225153" w:rsidRDefault="00373C40" w:rsidP="00225153">
      <w:pPr>
        <w:jc w:val="both"/>
        <w:rPr>
          <w:rStyle w:val="hps"/>
          <w:rFonts w:ascii="Arial" w:hAnsi="Arial" w:cs="Arial"/>
          <w:sz w:val="24"/>
          <w:szCs w:val="24"/>
          <w:rPrChange w:id="145" w:author="Sang Nguyen" w:date="2012-09-19T16:59:00Z">
            <w:rPr>
              <w:rStyle w:val="hps"/>
              <w:rFonts w:ascii="Arial" w:hAnsi="Arial" w:cs="Arial"/>
              <w:sz w:val="24"/>
              <w:szCs w:val="24"/>
            </w:rPr>
          </w:rPrChange>
        </w:rPr>
        <w:pPrChange w:id="146" w:author="Sang Nguyen" w:date="2012-09-19T16:59:00Z">
          <w:pPr>
            <w:pStyle w:val="ListParagraph"/>
            <w:numPr>
              <w:numId w:val="13"/>
            </w:numPr>
            <w:ind w:hanging="360"/>
            <w:jc w:val="both"/>
          </w:pPr>
        </w:pPrChange>
      </w:pPr>
      <w:r w:rsidRPr="00225153">
        <w:rPr>
          <w:rFonts w:ascii="Arial" w:hAnsi="Arial" w:cs="Arial"/>
          <w:sz w:val="24"/>
          <w:szCs w:val="24"/>
          <w:rPrChange w:id="147" w:author="Sang Nguyen" w:date="2012-09-19T16:59:00Z">
            <w:rPr/>
          </w:rPrChange>
        </w:rPr>
        <w:t>A</w:t>
      </w:r>
      <w:r w:rsidR="002426AC" w:rsidRPr="00225153">
        <w:rPr>
          <w:rFonts w:ascii="Arial" w:hAnsi="Arial" w:cs="Arial"/>
          <w:sz w:val="24"/>
          <w:szCs w:val="24"/>
          <w:rPrChange w:id="148" w:author="Sang Nguyen" w:date="2012-09-19T16:59:00Z">
            <w:rPr/>
          </w:rPrChange>
        </w:rPr>
        <w:t xml:space="preserve">fter implementing this project, </w:t>
      </w:r>
      <w:r w:rsidRPr="00225153">
        <w:rPr>
          <w:rStyle w:val="hps"/>
          <w:rFonts w:ascii="Arial" w:hAnsi="Arial" w:cs="Arial"/>
          <w:sz w:val="24"/>
          <w:szCs w:val="24"/>
        </w:rPr>
        <w:t>community development and the group developing also has many benefits.</w:t>
      </w:r>
    </w:p>
    <w:p w:rsidR="007A7759" w:rsidRPr="007A7759" w:rsidRDefault="00225153" w:rsidP="007A7759">
      <w:pPr>
        <w:pStyle w:val="ListParagraph"/>
        <w:jc w:val="both"/>
        <w:rPr>
          <w:rFonts w:ascii="Arial" w:hAnsi="Arial" w:cs="Arial"/>
          <w:sz w:val="24"/>
          <w:szCs w:val="24"/>
        </w:rPr>
      </w:pPr>
      <w:ins w:id="149" w:author="Sang Nguyen" w:date="2012-09-19T16:59:00Z">
        <w:r>
          <w:rPr>
            <w:rFonts w:ascii="Arial" w:hAnsi="Arial" w:cs="Arial"/>
            <w:sz w:val="24"/>
            <w:szCs w:val="24"/>
          </w:rPr>
          <w:t>&lt;Đố án này chỉ thấy rõ 2 lợi ích</w:t>
        </w:r>
        <w:r w:rsidR="008463C3">
          <w:rPr>
            <w:rFonts w:ascii="Arial" w:hAnsi="Arial" w:cs="Arial"/>
            <w:sz w:val="24"/>
            <w:szCs w:val="24"/>
          </w:rPr>
          <w:t xml:space="preserve"> là của nhóm và lợi ích cho tổ chức áp d</w:t>
        </w:r>
      </w:ins>
      <w:ins w:id="150" w:author="Sang Nguyen" w:date="2012-09-19T17:00:00Z">
        <w:r w:rsidR="008463C3">
          <w:rPr>
            <w:rFonts w:ascii="Arial" w:hAnsi="Arial" w:cs="Arial"/>
            <w:sz w:val="24"/>
            <w:szCs w:val="24"/>
          </w:rPr>
          <w:t xml:space="preserve">ụng kết quả của nhóm </w:t>
        </w:r>
        <w:r w:rsidR="008463C3">
          <w:rPr>
            <w:rFonts w:ascii="Arial" w:hAnsi="Arial" w:cs="Arial"/>
            <w:sz w:val="24"/>
            <w:szCs w:val="24"/>
          </w:rPr>
          <w:t>–</w:t>
        </w:r>
        <w:r w:rsidR="008463C3">
          <w:rPr>
            <w:rFonts w:ascii="Arial" w:hAnsi="Arial" w:cs="Arial"/>
            <w:sz w:val="24"/>
            <w:szCs w:val="24"/>
          </w:rPr>
          <w:t xml:space="preserve"> vì chưa có các nghiên cứu mới có thể áp dụng cho xã hội, cho cộng đồng nên phần lợi ích cho cộng đồng chưa thấy rõ</w:t>
        </w:r>
      </w:ins>
      <w:ins w:id="151" w:author="Sang Nguyen" w:date="2012-09-19T16:59:00Z">
        <w:r>
          <w:rPr>
            <w:rFonts w:ascii="Arial" w:hAnsi="Arial" w:cs="Arial"/>
            <w:sz w:val="24"/>
            <w:szCs w:val="24"/>
          </w:rPr>
          <w:t>&gt;</w:t>
        </w:r>
      </w:ins>
    </w:p>
    <w:p w:rsidR="00373C40" w:rsidRPr="00CB364F" w:rsidRDefault="00373C40" w:rsidP="00373C40">
      <w:pPr>
        <w:pStyle w:val="Heading2"/>
        <w:numPr>
          <w:ilvl w:val="1"/>
          <w:numId w:val="1"/>
        </w:numPr>
        <w:rPr>
          <w:rStyle w:val="hps"/>
          <w:rFonts w:ascii="Arial" w:hAnsi="Arial" w:cs="Arial"/>
        </w:rPr>
      </w:pPr>
      <w:bookmarkStart w:id="152" w:name="_Toc332648100"/>
      <w:r w:rsidRPr="00CB364F">
        <w:rPr>
          <w:rFonts w:ascii="Arial" w:hAnsi="Arial" w:cs="Arial"/>
        </w:rPr>
        <w:t xml:space="preserve">For </w:t>
      </w:r>
      <w:r w:rsidRPr="00CB364F">
        <w:rPr>
          <w:rStyle w:val="hps"/>
          <w:rFonts w:ascii="Arial" w:hAnsi="Arial" w:cs="Arial"/>
        </w:rPr>
        <w:t>our group</w:t>
      </w:r>
      <w:bookmarkEnd w:id="152"/>
    </w:p>
    <w:p w:rsidR="00373C40" w:rsidRPr="000821D9" w:rsidRDefault="00373C40" w:rsidP="00373C40"/>
    <w:p w:rsidR="00373C40" w:rsidRPr="002426AC" w:rsidRDefault="00373C40" w:rsidP="002426AC">
      <w:pPr>
        <w:pStyle w:val="ListParagraph"/>
        <w:numPr>
          <w:ilvl w:val="0"/>
          <w:numId w:val="13"/>
        </w:numPr>
        <w:jc w:val="both"/>
        <w:rPr>
          <w:rFonts w:ascii="Arial" w:hAnsi="Arial" w:cs="Arial"/>
          <w:sz w:val="24"/>
          <w:szCs w:val="24"/>
        </w:rPr>
      </w:pPr>
      <w:r w:rsidRPr="002426AC">
        <w:rPr>
          <w:rFonts w:ascii="Arial" w:hAnsi="Arial" w:cs="Arial"/>
          <w:sz w:val="24"/>
          <w:szCs w:val="24"/>
        </w:rPr>
        <w:t xml:space="preserve">After developing and implementing </w:t>
      </w:r>
      <w:r w:rsidR="002426AC">
        <w:rPr>
          <w:rFonts w:ascii="Arial" w:hAnsi="Arial" w:cs="Arial"/>
          <w:sz w:val="24"/>
          <w:szCs w:val="24"/>
        </w:rPr>
        <w:t>EWUM</w:t>
      </w:r>
      <w:r w:rsidRPr="002426AC">
        <w:rPr>
          <w:rFonts w:ascii="Arial" w:hAnsi="Arial" w:cs="Arial"/>
          <w:sz w:val="24"/>
          <w:szCs w:val="24"/>
        </w:rPr>
        <w:t xml:space="preserve"> </w:t>
      </w:r>
      <w:r w:rsidR="00FF6D31">
        <w:rPr>
          <w:rFonts w:ascii="Arial" w:hAnsi="Arial" w:cs="Arial"/>
          <w:sz w:val="24"/>
          <w:szCs w:val="24"/>
        </w:rPr>
        <w:t>project</w:t>
      </w:r>
      <w:r w:rsidRPr="002426AC">
        <w:rPr>
          <w:rFonts w:ascii="Arial" w:hAnsi="Arial" w:cs="Arial"/>
          <w:sz w:val="24"/>
          <w:szCs w:val="24"/>
        </w:rPr>
        <w:t xml:space="preserve"> we will:</w:t>
      </w:r>
    </w:p>
    <w:p w:rsidR="00373C40" w:rsidRPr="002D6D69" w:rsidRDefault="00373C40" w:rsidP="002426AC">
      <w:pPr>
        <w:pStyle w:val="Body"/>
        <w:numPr>
          <w:ilvl w:val="1"/>
          <w:numId w:val="13"/>
        </w:numPr>
        <w:jc w:val="both"/>
      </w:pPr>
      <w:r w:rsidRPr="002D6D69">
        <w:t xml:space="preserve">Have experience and deeply understand about </w:t>
      </w:r>
      <w:r w:rsidR="00FF6D31" w:rsidRPr="00513D09">
        <w:t>the general process or work flow</w:t>
      </w:r>
      <w:r w:rsidR="00FF6D31">
        <w:t xml:space="preserve"> of an </w:t>
      </w:r>
      <w:r w:rsidR="002426AC">
        <w:t>E-commerce</w:t>
      </w:r>
      <w:r w:rsidR="00FF6D31">
        <w:t xml:space="preserve"> website.</w:t>
      </w:r>
    </w:p>
    <w:p w:rsidR="00FF6D31" w:rsidRDefault="00373C40" w:rsidP="00FF6D31">
      <w:pPr>
        <w:pStyle w:val="Body"/>
        <w:numPr>
          <w:ilvl w:val="1"/>
          <w:numId w:val="13"/>
        </w:numPr>
        <w:jc w:val="both"/>
      </w:pPr>
      <w:r w:rsidRPr="002D6D69">
        <w:t xml:space="preserve">Understand new technology like </w:t>
      </w:r>
      <w:r w:rsidR="00FF6D31">
        <w:t>MVC4</w:t>
      </w:r>
      <w:r>
        <w:t xml:space="preserve">, JavaScript, </w:t>
      </w:r>
      <w:r w:rsidR="00FF6D31">
        <w:t>HTML</w:t>
      </w:r>
      <w:r>
        <w:t xml:space="preserve">, </w:t>
      </w:r>
      <w:r w:rsidR="00FF6D31">
        <w:t>ASP</w:t>
      </w:r>
      <w:r w:rsidR="00FF6D31">
        <w:rPr>
          <w:rStyle w:val="msg-content-inner"/>
        </w:rPr>
        <w:t>.NET.</w:t>
      </w:r>
      <w:r w:rsidR="00FF6D31" w:rsidRPr="00513D09">
        <w:t xml:space="preserve"> </w:t>
      </w:r>
    </w:p>
    <w:p w:rsidR="00373C40" w:rsidRPr="00513D09" w:rsidRDefault="00373C40" w:rsidP="00FF6D31">
      <w:pPr>
        <w:pStyle w:val="Body"/>
        <w:numPr>
          <w:ilvl w:val="1"/>
          <w:numId w:val="13"/>
        </w:numPr>
        <w:jc w:val="both"/>
      </w:pPr>
      <w:r w:rsidRPr="00513D09">
        <w:t>Understand working in group skill</w:t>
      </w:r>
      <w:r w:rsidR="00FF6D31">
        <w:t>.</w:t>
      </w:r>
    </w:p>
    <w:p w:rsidR="00373C40" w:rsidRPr="00393661" w:rsidRDefault="00373C40" w:rsidP="00FF6D31">
      <w:pPr>
        <w:pStyle w:val="Body"/>
        <w:numPr>
          <w:ilvl w:val="1"/>
          <w:numId w:val="13"/>
        </w:numPr>
        <w:jc w:val="both"/>
        <w:rPr>
          <w:rStyle w:val="hps"/>
        </w:rPr>
      </w:pPr>
      <w:r w:rsidRPr="00513D09">
        <w:t>Know how to manage project, manage risk</w:t>
      </w:r>
      <w:r>
        <w:t xml:space="preserve">, </w:t>
      </w:r>
      <w:r>
        <w:rPr>
          <w:rStyle w:val="hps"/>
        </w:rPr>
        <w:t>development process</w:t>
      </w:r>
      <w:r>
        <w:t xml:space="preserve"> </w:t>
      </w:r>
    </w:p>
    <w:p w:rsidR="00373C40" w:rsidRDefault="00373C40" w:rsidP="00FF6D31">
      <w:pPr>
        <w:pStyle w:val="Body"/>
        <w:numPr>
          <w:ilvl w:val="1"/>
          <w:numId w:val="13"/>
        </w:numPr>
        <w:jc w:val="both"/>
      </w:pPr>
      <w:r>
        <w:rPr>
          <w:rStyle w:val="hps"/>
        </w:rPr>
        <w:t>Learn how</w:t>
      </w:r>
      <w:r>
        <w:t xml:space="preserve"> to develop </w:t>
      </w:r>
      <w:r>
        <w:rPr>
          <w:rStyle w:val="hps"/>
        </w:rPr>
        <w:t>software</w:t>
      </w:r>
      <w:r>
        <w:t xml:space="preserve"> </w:t>
      </w:r>
      <w:r>
        <w:rPr>
          <w:rStyle w:val="hps"/>
        </w:rPr>
        <w:t>projects</w:t>
      </w:r>
    </w:p>
    <w:p w:rsidR="00373C40" w:rsidRPr="00513D09" w:rsidRDefault="00373C40" w:rsidP="00373C40">
      <w:pPr>
        <w:pStyle w:val="Body"/>
        <w:jc w:val="both"/>
      </w:pPr>
    </w:p>
    <w:p w:rsidR="00373C40" w:rsidRPr="00CB364F" w:rsidRDefault="00373C40" w:rsidP="00373C40">
      <w:pPr>
        <w:pStyle w:val="Heading2"/>
        <w:numPr>
          <w:ilvl w:val="1"/>
          <w:numId w:val="1"/>
        </w:numPr>
        <w:rPr>
          <w:rStyle w:val="hps"/>
          <w:rFonts w:ascii="Arial" w:hAnsi="Arial" w:cs="Arial"/>
        </w:rPr>
      </w:pPr>
      <w:bookmarkStart w:id="153" w:name="_Toc332648101"/>
      <w:r w:rsidRPr="00CB364F">
        <w:rPr>
          <w:rFonts w:ascii="Arial" w:hAnsi="Arial" w:cs="Arial"/>
        </w:rPr>
        <w:lastRenderedPageBreak/>
        <w:t xml:space="preserve">For </w:t>
      </w:r>
      <w:r w:rsidRPr="00CB364F">
        <w:rPr>
          <w:rStyle w:val="hps"/>
          <w:rFonts w:ascii="Arial" w:hAnsi="Arial" w:cs="Arial"/>
        </w:rPr>
        <w:t>Community</w:t>
      </w:r>
      <w:bookmarkEnd w:id="153"/>
      <w:ins w:id="154" w:author="Sang Nguyen" w:date="2012-09-19T14:04:00Z">
        <w:r w:rsidR="00972D58">
          <w:rPr>
            <w:rStyle w:val="hps"/>
            <w:rFonts w:ascii="Arial" w:hAnsi="Arial" w:cs="Arial"/>
          </w:rPr>
          <w:t xml:space="preserve"> &lt;Dự án có đóng góp cho cộng đồng gì ?&gt;</w:t>
        </w:r>
      </w:ins>
    </w:p>
    <w:p w:rsidR="00373C40" w:rsidRPr="000821D9" w:rsidRDefault="00373C40" w:rsidP="00373C40"/>
    <w:p w:rsidR="00972D58" w:rsidRPr="00972D58" w:rsidRDefault="00FF6D31" w:rsidP="00FF6D31">
      <w:pPr>
        <w:pStyle w:val="ListParagraph"/>
        <w:numPr>
          <w:ilvl w:val="0"/>
          <w:numId w:val="13"/>
        </w:numPr>
        <w:jc w:val="both"/>
        <w:rPr>
          <w:ins w:id="155" w:author="Sang Nguyen" w:date="2012-09-19T14:05:00Z"/>
          <w:rFonts w:ascii="Arial" w:hAnsi="Arial" w:cs="Arial"/>
          <w:sz w:val="24"/>
          <w:szCs w:val="24"/>
          <w:rPrChange w:id="156" w:author="Sang Nguyen" w:date="2012-09-19T14:05:00Z">
            <w:rPr>
              <w:ins w:id="157" w:author="Sang Nguyen" w:date="2012-09-19T14:05:00Z"/>
              <w:rFonts w:ascii="Arial" w:hAnsi="Arial" w:cs="Arial"/>
              <w:color w:val="333333"/>
              <w:sz w:val="24"/>
              <w:szCs w:val="24"/>
              <w:shd w:val="clear" w:color="auto" w:fill="FFFFFF"/>
            </w:rPr>
          </w:rPrChange>
        </w:rPr>
      </w:pPr>
      <w:r>
        <w:rPr>
          <w:rStyle w:val="hps"/>
          <w:rFonts w:ascii="Arial" w:hAnsi="Arial" w:cs="Arial"/>
          <w:sz w:val="24"/>
          <w:szCs w:val="24"/>
        </w:rPr>
        <w:t>It h</w:t>
      </w:r>
      <w:r w:rsidR="00373C40" w:rsidRPr="00FF6D31">
        <w:rPr>
          <w:rStyle w:val="hps"/>
          <w:rFonts w:ascii="Arial" w:hAnsi="Arial" w:cs="Arial"/>
          <w:sz w:val="24"/>
          <w:szCs w:val="24"/>
        </w:rPr>
        <w:t>elp</w:t>
      </w:r>
      <w:r>
        <w:rPr>
          <w:rStyle w:val="hps"/>
          <w:rFonts w:ascii="Arial" w:hAnsi="Arial" w:cs="Arial"/>
          <w:sz w:val="24"/>
          <w:szCs w:val="24"/>
        </w:rPr>
        <w:t>s</w:t>
      </w:r>
      <w:r w:rsidR="00373C40" w:rsidRPr="00FF6D31">
        <w:rPr>
          <w:rStyle w:val="hps"/>
          <w:rFonts w:ascii="Arial" w:hAnsi="Arial" w:cs="Arial"/>
          <w:sz w:val="24"/>
          <w:szCs w:val="24"/>
        </w:rPr>
        <w:t xml:space="preserve"> </w:t>
      </w:r>
      <w:r>
        <w:rPr>
          <w:rStyle w:val="hps"/>
          <w:rFonts w:ascii="Arial" w:hAnsi="Arial" w:cs="Arial"/>
          <w:sz w:val="24"/>
          <w:szCs w:val="24"/>
        </w:rPr>
        <w:t xml:space="preserve">people save </w:t>
      </w:r>
      <w:r w:rsidR="00373C40" w:rsidRPr="00FF6D31">
        <w:rPr>
          <w:rStyle w:val="hps"/>
          <w:rFonts w:ascii="Arial" w:hAnsi="Arial" w:cs="Arial"/>
          <w:sz w:val="24"/>
          <w:szCs w:val="24"/>
        </w:rPr>
        <w:t>cost, reduce w</w:t>
      </w:r>
      <w:r w:rsidRPr="00FF6D31">
        <w:rPr>
          <w:rStyle w:val="hps"/>
          <w:rFonts w:ascii="Arial" w:hAnsi="Arial" w:cs="Arial"/>
          <w:sz w:val="24"/>
          <w:szCs w:val="24"/>
        </w:rPr>
        <w:t xml:space="preserve">orking time and labor force of buying/selling </w:t>
      </w:r>
      <w:r>
        <w:rPr>
          <w:rStyle w:val="hps"/>
          <w:rFonts w:ascii="Arial" w:hAnsi="Arial" w:cs="Arial"/>
          <w:sz w:val="24"/>
          <w:szCs w:val="24"/>
        </w:rPr>
        <w:t>products</w:t>
      </w:r>
      <w:r>
        <w:rPr>
          <w:rFonts w:ascii="Arial" w:hAnsi="Arial" w:cs="Arial"/>
          <w:color w:val="333333"/>
          <w:sz w:val="24"/>
          <w:szCs w:val="24"/>
          <w:shd w:val="clear" w:color="auto" w:fill="FFFFFF"/>
        </w:rPr>
        <w:t>.</w:t>
      </w:r>
      <w:ins w:id="158" w:author="Sang Nguyen" w:date="2012-09-19T14:04:00Z">
        <w:r w:rsidR="00972D58">
          <w:rPr>
            <w:rFonts w:ascii="Arial" w:hAnsi="Arial" w:cs="Arial"/>
            <w:color w:val="333333"/>
            <w:sz w:val="24"/>
            <w:szCs w:val="24"/>
            <w:shd w:val="clear" w:color="auto" w:fill="FFFFFF"/>
          </w:rPr>
          <w:t xml:space="preserve"> &lt;Cái này </w:t>
        </w:r>
      </w:ins>
      <w:ins w:id="159" w:author="Sang Nguyen" w:date="2012-09-19T14:05:00Z">
        <w:r w:rsidR="00972D58">
          <w:rPr>
            <w:rFonts w:ascii="Arial" w:hAnsi="Arial" w:cs="Arial"/>
            <w:color w:val="333333"/>
            <w:sz w:val="24"/>
            <w:szCs w:val="24"/>
            <w:shd w:val="clear" w:color="auto" w:fill="FFFFFF"/>
          </w:rPr>
          <w:t xml:space="preserve"> đóng góp cho tổ chức </w:t>
        </w:r>
      </w:ins>
      <w:ins w:id="160" w:author="Sang Nguyen" w:date="2012-09-19T14:04:00Z">
        <w:r w:rsidR="00972D58">
          <w:rPr>
            <w:rFonts w:ascii="Arial" w:hAnsi="Arial" w:cs="Arial"/>
            <w:color w:val="333333"/>
            <w:sz w:val="24"/>
            <w:szCs w:val="24"/>
            <w:shd w:val="clear" w:color="auto" w:fill="FFFFFF"/>
          </w:rPr>
          <w:t xml:space="preserve">nếu dự án </w:t>
        </w:r>
      </w:ins>
      <w:ins w:id="161" w:author="Sang Nguyen" w:date="2012-09-19T14:05:00Z">
        <w:r w:rsidR="00972D58">
          <w:rPr>
            <w:rFonts w:ascii="Arial" w:hAnsi="Arial" w:cs="Arial"/>
            <w:color w:val="333333"/>
            <w:sz w:val="24"/>
            <w:szCs w:val="24"/>
            <w:shd w:val="clear" w:color="auto" w:fill="FFFFFF"/>
          </w:rPr>
          <w:t>được áp dụng cho 1 tổ chức đó, không phải đóng góp cho cộng đồng</w:t>
        </w:r>
      </w:ins>
    </w:p>
    <w:p w:rsidR="00972D58" w:rsidRDefault="00972D58" w:rsidP="00FF6D31">
      <w:pPr>
        <w:pStyle w:val="ListParagraph"/>
        <w:numPr>
          <w:ilvl w:val="0"/>
          <w:numId w:val="13"/>
        </w:numPr>
        <w:jc w:val="both"/>
        <w:rPr>
          <w:ins w:id="162" w:author="Sang Nguyen" w:date="2012-09-19T14:06:00Z"/>
          <w:rFonts w:ascii="Arial" w:hAnsi="Arial" w:cs="Arial"/>
          <w:sz w:val="24"/>
          <w:szCs w:val="24"/>
        </w:rPr>
      </w:pPr>
      <w:ins w:id="163" w:author="Sang Nguyen" w:date="2012-09-19T14:05:00Z">
        <w:r>
          <w:rPr>
            <w:rFonts w:ascii="Arial" w:hAnsi="Arial" w:cs="Arial"/>
            <w:sz w:val="24"/>
            <w:szCs w:val="24"/>
          </w:rPr>
          <w:t>Đóng góp cho cộng đồng ch</w:t>
        </w:r>
      </w:ins>
      <w:ins w:id="164" w:author="Sang Nguyen" w:date="2012-09-19T14:06:00Z">
        <w:r>
          <w:rPr>
            <w:rFonts w:ascii="Arial" w:hAnsi="Arial" w:cs="Arial"/>
            <w:sz w:val="24"/>
            <w:szCs w:val="24"/>
          </w:rPr>
          <w:t>ỉ có khi mà lợi ích nó đem lại là chung cho mọi người</w:t>
        </w:r>
      </w:ins>
    </w:p>
    <w:p w:rsidR="00972D58" w:rsidRPr="00972D58" w:rsidRDefault="00972D58" w:rsidP="00FF6D31">
      <w:pPr>
        <w:pStyle w:val="ListParagraph"/>
        <w:numPr>
          <w:ilvl w:val="0"/>
          <w:numId w:val="13"/>
        </w:numPr>
        <w:jc w:val="both"/>
        <w:rPr>
          <w:ins w:id="165" w:author="Sang Nguyen" w:date="2012-09-19T14:05:00Z"/>
          <w:rFonts w:ascii="Arial" w:hAnsi="Arial" w:cs="Arial"/>
          <w:sz w:val="24"/>
          <w:szCs w:val="24"/>
          <w:rPrChange w:id="166" w:author="Sang Nguyen" w:date="2012-09-19T14:05:00Z">
            <w:rPr>
              <w:ins w:id="167" w:author="Sang Nguyen" w:date="2012-09-19T14:05:00Z"/>
              <w:rFonts w:ascii="Arial" w:hAnsi="Arial" w:cs="Arial"/>
              <w:color w:val="333333"/>
              <w:sz w:val="24"/>
              <w:szCs w:val="24"/>
              <w:shd w:val="clear" w:color="auto" w:fill="FFFFFF"/>
            </w:rPr>
          </w:rPrChange>
        </w:rPr>
      </w:pPr>
    </w:p>
    <w:p w:rsidR="00373C40" w:rsidRPr="00FF6D31" w:rsidRDefault="00972D58" w:rsidP="00FF6D31">
      <w:pPr>
        <w:pStyle w:val="ListParagraph"/>
        <w:numPr>
          <w:ilvl w:val="0"/>
          <w:numId w:val="13"/>
        </w:numPr>
        <w:jc w:val="both"/>
        <w:rPr>
          <w:rFonts w:ascii="Arial" w:hAnsi="Arial" w:cs="Arial"/>
          <w:sz w:val="24"/>
          <w:szCs w:val="24"/>
        </w:rPr>
      </w:pPr>
      <w:ins w:id="168" w:author="Sang Nguyen" w:date="2012-09-19T14:04:00Z">
        <w:r>
          <w:rPr>
            <w:rFonts w:ascii="Arial" w:hAnsi="Arial" w:cs="Arial"/>
            <w:color w:val="333333"/>
            <w:sz w:val="24"/>
            <w:szCs w:val="24"/>
            <w:shd w:val="clear" w:color="auto" w:fill="FFFFFF"/>
          </w:rPr>
          <w:t>&gt;</w:t>
        </w:r>
      </w:ins>
    </w:p>
    <w:p w:rsidR="00373C40" w:rsidRDefault="00373C40" w:rsidP="00373C40">
      <w:pPr>
        <w:pStyle w:val="Heading1"/>
        <w:numPr>
          <w:ilvl w:val="0"/>
          <w:numId w:val="1"/>
        </w:numPr>
        <w:ind w:left="0" w:firstLine="0"/>
        <w:rPr>
          <w:rFonts w:ascii="Arial" w:hAnsi="Arial" w:cs="Arial"/>
        </w:rPr>
      </w:pPr>
      <w:bookmarkStart w:id="169" w:name="_Toc332648102"/>
      <w:r>
        <w:rPr>
          <w:rFonts w:ascii="Arial" w:hAnsi="Arial" w:cs="Arial"/>
        </w:rPr>
        <w:t>CRITICAL ASSUMPTION AND CONSTRAINTS</w:t>
      </w:r>
      <w:bookmarkEnd w:id="169"/>
    </w:p>
    <w:p w:rsidR="00373C40" w:rsidRDefault="00373C40" w:rsidP="00373C40"/>
    <w:p w:rsidR="007C3439" w:rsidRDefault="007C3439" w:rsidP="007C3439">
      <w:pPr>
        <w:pStyle w:val="ListParagraph"/>
        <w:numPr>
          <w:ilvl w:val="0"/>
          <w:numId w:val="13"/>
        </w:numPr>
        <w:rPr>
          <w:sz w:val="24"/>
          <w:szCs w:val="24"/>
        </w:rPr>
      </w:pPr>
      <w:r>
        <w:rPr>
          <w:sz w:val="24"/>
          <w:szCs w:val="24"/>
        </w:rPr>
        <w:t>The product recommendation function base strongly on users’ transaction.</w:t>
      </w:r>
      <w:r w:rsidR="00E56929">
        <w:rPr>
          <w:sz w:val="24"/>
          <w:szCs w:val="24"/>
        </w:rPr>
        <w:t xml:space="preserve"> We need large data to accurately give users recommendations.</w:t>
      </w:r>
    </w:p>
    <w:p w:rsidR="00373C40" w:rsidRPr="00C10306" w:rsidRDefault="00373C40" w:rsidP="00373C40">
      <w:pPr>
        <w:pStyle w:val="Heading1"/>
        <w:numPr>
          <w:ilvl w:val="0"/>
          <w:numId w:val="1"/>
        </w:numPr>
        <w:ind w:left="0" w:firstLine="0"/>
        <w:rPr>
          <w:rFonts w:ascii="Arial" w:hAnsi="Arial" w:cs="Arial"/>
        </w:rPr>
      </w:pPr>
      <w:bookmarkStart w:id="170" w:name="_Toc332648103"/>
      <w:r w:rsidRPr="00C10306">
        <w:rPr>
          <w:rFonts w:ascii="Arial" w:hAnsi="Arial" w:cs="Arial"/>
        </w:rPr>
        <w:t>POTENTIAL RISKS AND LIMITATIONS</w:t>
      </w:r>
      <w:bookmarkEnd w:id="170"/>
    </w:p>
    <w:p w:rsidR="00373C40" w:rsidRPr="00C10306" w:rsidRDefault="00373C40" w:rsidP="00373C40">
      <w:pPr>
        <w:rPr>
          <w:rFonts w:ascii="Arial" w:hAnsi="Arial" w:cs="Arial"/>
        </w:rPr>
      </w:pPr>
    </w:p>
    <w:p w:rsidR="00373C40" w:rsidRPr="00C10306" w:rsidRDefault="00373C40" w:rsidP="00373C40">
      <w:pPr>
        <w:pStyle w:val="Heading2"/>
        <w:numPr>
          <w:ilvl w:val="1"/>
          <w:numId w:val="1"/>
        </w:numPr>
        <w:rPr>
          <w:rFonts w:ascii="Arial" w:hAnsi="Arial" w:cs="Arial"/>
        </w:rPr>
      </w:pPr>
      <w:bookmarkStart w:id="171" w:name="_Toc332648104"/>
      <w:r w:rsidRPr="00C10306">
        <w:rPr>
          <w:rFonts w:ascii="Arial" w:hAnsi="Arial" w:cs="Arial"/>
        </w:rPr>
        <w:t>Potential Risks</w:t>
      </w:r>
      <w:bookmarkEnd w:id="171"/>
    </w:p>
    <w:p w:rsidR="00373C40" w:rsidRPr="00C10306" w:rsidRDefault="00396EF9" w:rsidP="00373C40">
      <w:pPr>
        <w:rPr>
          <w:rFonts w:ascii="Arial" w:hAnsi="Arial" w:cs="Arial"/>
        </w:rPr>
      </w:pPr>
      <w:ins w:id="172" w:author="Sang Nguyen" w:date="2012-09-19T14:06:00Z">
        <w:r>
          <w:rPr>
            <w:rFonts w:ascii="Arial" w:hAnsi="Arial" w:cs="Arial"/>
          </w:rPr>
          <w:t>&lt;Khôn</w:t>
        </w:r>
      </w:ins>
      <w:ins w:id="173" w:author="Sang Nguyen" w:date="2012-09-19T14:07:00Z">
        <w:r>
          <w:rPr>
            <w:rFonts w:ascii="Arial" w:hAnsi="Arial" w:cs="Arial"/>
          </w:rPr>
          <w:t>g copy y nguyên</w:t>
        </w:r>
      </w:ins>
      <w:ins w:id="174" w:author="Sang Nguyen" w:date="2012-09-19T17:01:00Z">
        <w:r w:rsidR="008463C3">
          <w:rPr>
            <w:rFonts w:ascii="Arial" w:hAnsi="Arial" w:cs="Arial"/>
          </w:rPr>
          <w:t xml:space="preserve"> cần </w:t>
        </w:r>
        <w:r w:rsidR="008463C3">
          <w:rPr>
            <w:rFonts w:ascii="Arial" w:hAnsi="Arial" w:cs="Arial"/>
          </w:rPr>
          <w:t>sang</w:t>
        </w:r>
        <w:r w:rsidR="008463C3">
          <w:rPr>
            <w:rFonts w:ascii="Arial" w:hAnsi="Arial" w:cs="Arial"/>
          </w:rPr>
          <w:t xml:space="preserve"> tạo </w:t>
        </w:r>
        <w:r w:rsidR="008463C3">
          <w:rPr>
            <w:rFonts w:ascii="Arial" w:hAnsi="Arial" w:cs="Arial"/>
          </w:rPr>
          <w:t>–</w:t>
        </w:r>
        <w:r w:rsidR="008463C3">
          <w:rPr>
            <w:rFonts w:ascii="Arial" w:hAnsi="Arial" w:cs="Arial"/>
          </w:rPr>
          <w:t xml:space="preserve"> mỗi dự án có rủi ro khác nhau</w:t>
        </w:r>
      </w:ins>
      <w:ins w:id="175" w:author="Sang Nguyen" w:date="2012-09-19T14:06:00Z">
        <w:r>
          <w:rPr>
            <w:rFonts w:ascii="Arial" w:hAnsi="Arial" w:cs="Arial"/>
          </w:rPr>
          <w:t>&gt;</w:t>
        </w:r>
      </w:ins>
    </w:p>
    <w:p w:rsidR="00373C40" w:rsidRDefault="00373C40" w:rsidP="007A7759">
      <w:pPr>
        <w:pStyle w:val="Body"/>
        <w:numPr>
          <w:ilvl w:val="0"/>
          <w:numId w:val="13"/>
        </w:numPr>
        <w:jc w:val="both"/>
        <w:rPr>
          <w:szCs w:val="26"/>
        </w:rPr>
      </w:pPr>
      <w:r w:rsidRPr="00A84008">
        <w:rPr>
          <w:szCs w:val="26"/>
        </w:rPr>
        <w:t>As mentioned in above section, this system might get several potential risks in:</w:t>
      </w:r>
    </w:p>
    <w:tbl>
      <w:tblPr>
        <w:tblStyle w:val="TableGrid"/>
        <w:tblW w:w="9360" w:type="dxa"/>
        <w:tblInd w:w="108" w:type="dxa"/>
        <w:tblLayout w:type="fixed"/>
        <w:tblLook w:val="04A0"/>
      </w:tblPr>
      <w:tblGrid>
        <w:gridCol w:w="540"/>
        <w:gridCol w:w="2790"/>
        <w:gridCol w:w="1080"/>
        <w:gridCol w:w="1080"/>
        <w:gridCol w:w="1080"/>
        <w:gridCol w:w="2790"/>
      </w:tblGrid>
      <w:tr w:rsidR="00373C40" w:rsidRPr="00967F4F" w:rsidTr="0018227F">
        <w:tc>
          <w:tcPr>
            <w:tcW w:w="540" w:type="dxa"/>
            <w:shd w:val="clear" w:color="auto" w:fill="8DB3E2" w:themeFill="text2" w:themeFillTint="66"/>
          </w:tcPr>
          <w:p w:rsidR="00373C40" w:rsidRPr="00967F4F" w:rsidRDefault="00373C40" w:rsidP="0018227F">
            <w:pPr>
              <w:jc w:val="center"/>
              <w:rPr>
                <w:rFonts w:ascii="Arial" w:hAnsi="Arial" w:cs="Arial"/>
                <w:b/>
                <w:sz w:val="24"/>
                <w:szCs w:val="24"/>
              </w:rPr>
            </w:pPr>
            <w:r w:rsidRPr="00967F4F">
              <w:rPr>
                <w:rFonts w:ascii="Arial" w:hAnsi="Arial" w:cs="Arial"/>
                <w:b/>
                <w:sz w:val="24"/>
                <w:szCs w:val="24"/>
              </w:rPr>
              <w:t>ID</w:t>
            </w:r>
          </w:p>
        </w:tc>
        <w:tc>
          <w:tcPr>
            <w:tcW w:w="2790" w:type="dxa"/>
            <w:shd w:val="clear" w:color="auto" w:fill="8DB3E2" w:themeFill="text2" w:themeFillTint="66"/>
          </w:tcPr>
          <w:p w:rsidR="00373C40" w:rsidRPr="00967F4F" w:rsidRDefault="00373C40" w:rsidP="0018227F">
            <w:pPr>
              <w:jc w:val="center"/>
              <w:rPr>
                <w:rFonts w:ascii="Arial" w:hAnsi="Arial" w:cs="Arial"/>
                <w:b/>
                <w:sz w:val="24"/>
                <w:szCs w:val="24"/>
              </w:rPr>
            </w:pPr>
            <w:r w:rsidRPr="00967F4F">
              <w:rPr>
                <w:rFonts w:ascii="Arial" w:hAnsi="Arial" w:cs="Arial"/>
                <w:b/>
                <w:sz w:val="24"/>
                <w:szCs w:val="24"/>
              </w:rPr>
              <w:t>Risk Description</w:t>
            </w:r>
          </w:p>
        </w:tc>
        <w:tc>
          <w:tcPr>
            <w:tcW w:w="1080" w:type="dxa"/>
            <w:shd w:val="clear" w:color="auto" w:fill="8DB3E2" w:themeFill="text2" w:themeFillTint="66"/>
          </w:tcPr>
          <w:p w:rsidR="00373C40" w:rsidRPr="00967F4F" w:rsidRDefault="00373C40" w:rsidP="0018227F">
            <w:pPr>
              <w:jc w:val="center"/>
              <w:rPr>
                <w:rFonts w:ascii="Arial" w:hAnsi="Arial" w:cs="Arial"/>
                <w:b/>
                <w:sz w:val="24"/>
                <w:szCs w:val="24"/>
              </w:rPr>
            </w:pPr>
            <w:r w:rsidRPr="00967F4F">
              <w:rPr>
                <w:rFonts w:ascii="Arial" w:hAnsi="Arial" w:cs="Arial"/>
                <w:b/>
                <w:sz w:val="24"/>
                <w:szCs w:val="24"/>
              </w:rPr>
              <w:t>Type</w:t>
            </w:r>
          </w:p>
        </w:tc>
        <w:tc>
          <w:tcPr>
            <w:tcW w:w="1080" w:type="dxa"/>
            <w:shd w:val="clear" w:color="auto" w:fill="8DB3E2" w:themeFill="text2" w:themeFillTint="66"/>
          </w:tcPr>
          <w:p w:rsidR="00373C40" w:rsidRPr="00967F4F" w:rsidRDefault="00373C40" w:rsidP="0018227F">
            <w:pPr>
              <w:jc w:val="center"/>
              <w:rPr>
                <w:rFonts w:ascii="Arial" w:hAnsi="Arial" w:cs="Arial"/>
                <w:b/>
                <w:sz w:val="24"/>
                <w:szCs w:val="24"/>
              </w:rPr>
            </w:pPr>
            <w:r w:rsidRPr="00967F4F">
              <w:rPr>
                <w:rFonts w:ascii="Arial" w:hAnsi="Arial" w:cs="Arial"/>
                <w:b/>
                <w:sz w:val="24"/>
                <w:szCs w:val="24"/>
              </w:rPr>
              <w:t>Probability</w:t>
            </w:r>
          </w:p>
        </w:tc>
        <w:tc>
          <w:tcPr>
            <w:tcW w:w="1080" w:type="dxa"/>
            <w:shd w:val="clear" w:color="auto" w:fill="8DB3E2" w:themeFill="text2" w:themeFillTint="66"/>
          </w:tcPr>
          <w:p w:rsidR="00373C40" w:rsidRPr="00967F4F" w:rsidRDefault="00373C40" w:rsidP="0018227F">
            <w:pPr>
              <w:jc w:val="center"/>
              <w:rPr>
                <w:rFonts w:ascii="Arial" w:hAnsi="Arial" w:cs="Arial"/>
                <w:b/>
                <w:sz w:val="24"/>
                <w:szCs w:val="24"/>
              </w:rPr>
            </w:pPr>
            <w:r w:rsidRPr="00967F4F">
              <w:rPr>
                <w:rFonts w:ascii="Arial" w:hAnsi="Arial" w:cs="Arial"/>
                <w:b/>
                <w:sz w:val="24"/>
                <w:szCs w:val="24"/>
              </w:rPr>
              <w:t>Effect</w:t>
            </w:r>
          </w:p>
        </w:tc>
        <w:tc>
          <w:tcPr>
            <w:tcW w:w="2790" w:type="dxa"/>
            <w:shd w:val="clear" w:color="auto" w:fill="8DB3E2" w:themeFill="text2" w:themeFillTint="66"/>
          </w:tcPr>
          <w:p w:rsidR="00373C40" w:rsidRPr="00967F4F" w:rsidRDefault="00373C40" w:rsidP="0018227F">
            <w:pPr>
              <w:jc w:val="center"/>
              <w:rPr>
                <w:rFonts w:ascii="Arial" w:hAnsi="Arial" w:cs="Arial"/>
                <w:b/>
                <w:sz w:val="24"/>
                <w:szCs w:val="24"/>
              </w:rPr>
            </w:pPr>
            <w:r w:rsidRPr="00967F4F">
              <w:rPr>
                <w:rFonts w:ascii="Arial" w:hAnsi="Arial" w:cs="Arial"/>
                <w:b/>
                <w:sz w:val="24"/>
                <w:szCs w:val="24"/>
              </w:rPr>
              <w:t>Strategies</w:t>
            </w:r>
          </w:p>
        </w:tc>
      </w:tr>
      <w:tr w:rsidR="00373C40" w:rsidRPr="00967F4F" w:rsidTr="0018227F">
        <w:tc>
          <w:tcPr>
            <w:tcW w:w="54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t>1</w:t>
            </w:r>
          </w:p>
        </w:tc>
        <w:tc>
          <w:tcPr>
            <w:tcW w:w="2790" w:type="dxa"/>
          </w:tcPr>
          <w:p w:rsidR="00373C40" w:rsidRPr="00967F4F" w:rsidRDefault="00373C40" w:rsidP="0018227F">
            <w:pPr>
              <w:rPr>
                <w:rFonts w:ascii="Arial" w:hAnsi="Arial" w:cs="Arial"/>
                <w:sz w:val="24"/>
                <w:szCs w:val="24"/>
              </w:rPr>
            </w:pPr>
            <w:r w:rsidRPr="00967F4F">
              <w:rPr>
                <w:rFonts w:ascii="Arial" w:hAnsi="Arial" w:cs="Arial"/>
                <w:sz w:val="24"/>
                <w:szCs w:val="24"/>
              </w:rPr>
              <w:br/>
              <w:t xml:space="preserve">Wrong time estimation </w:t>
            </w:r>
            <w:r>
              <w:rPr>
                <w:rFonts w:ascii="Arial" w:hAnsi="Arial" w:cs="Arial"/>
                <w:sz w:val="24"/>
                <w:szCs w:val="24"/>
              </w:rPr>
              <w:t>that may cause the project delay</w:t>
            </w:r>
          </w:p>
        </w:tc>
        <w:tc>
          <w:tcPr>
            <w:tcW w:w="1080" w:type="dxa"/>
          </w:tcPr>
          <w:p w:rsidR="00373C40" w:rsidRDefault="00373C40" w:rsidP="0018227F">
            <w:pPr>
              <w:jc w:val="center"/>
              <w:rPr>
                <w:rFonts w:ascii="Arial" w:hAnsi="Arial" w:cs="Arial"/>
                <w:sz w:val="24"/>
                <w:szCs w:val="24"/>
              </w:rPr>
            </w:pPr>
          </w:p>
          <w:p w:rsidR="00373C40" w:rsidRPr="00967F4F" w:rsidRDefault="00373C40" w:rsidP="0018227F">
            <w:pPr>
              <w:jc w:val="center"/>
              <w:rPr>
                <w:rFonts w:ascii="Arial" w:hAnsi="Arial" w:cs="Arial"/>
                <w:sz w:val="24"/>
                <w:szCs w:val="24"/>
              </w:rPr>
            </w:pPr>
            <w:r>
              <w:rPr>
                <w:rFonts w:ascii="Arial" w:hAnsi="Arial" w:cs="Arial"/>
                <w:sz w:val="24"/>
                <w:szCs w:val="24"/>
              </w:rPr>
              <w:t>Schedule</w:t>
            </w:r>
          </w:p>
        </w:tc>
        <w:tc>
          <w:tcPr>
            <w:tcW w:w="108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r>
            <w:r>
              <w:rPr>
                <w:rFonts w:ascii="Arial" w:hAnsi="Arial" w:cs="Arial"/>
                <w:sz w:val="24"/>
                <w:szCs w:val="24"/>
              </w:rPr>
              <w:t>Moderate</w:t>
            </w:r>
          </w:p>
        </w:tc>
        <w:tc>
          <w:tcPr>
            <w:tcW w:w="108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t>S</w:t>
            </w:r>
            <w:r>
              <w:rPr>
                <w:rFonts w:ascii="Arial" w:hAnsi="Arial" w:cs="Arial"/>
                <w:sz w:val="24"/>
                <w:szCs w:val="24"/>
              </w:rPr>
              <w:t>erious</w:t>
            </w:r>
          </w:p>
        </w:tc>
        <w:tc>
          <w:tcPr>
            <w:tcW w:w="2790" w:type="dxa"/>
          </w:tcPr>
          <w:p w:rsidR="00373C40" w:rsidRPr="00967F4F" w:rsidRDefault="00373C40" w:rsidP="0018227F">
            <w:pPr>
              <w:rPr>
                <w:rFonts w:ascii="Arial" w:hAnsi="Arial" w:cs="Arial"/>
                <w:sz w:val="24"/>
                <w:szCs w:val="24"/>
              </w:rPr>
            </w:pPr>
            <w:r w:rsidRPr="00967F4F">
              <w:rPr>
                <w:rFonts w:ascii="Arial" w:hAnsi="Arial" w:cs="Arial"/>
                <w:sz w:val="24"/>
                <w:szCs w:val="24"/>
              </w:rPr>
              <w:br/>
              <w:t>-Stimulate team members to keep up with deadline to ensure development process and cover the time</w:t>
            </w:r>
            <w:r>
              <w:rPr>
                <w:rFonts w:ascii="Arial" w:hAnsi="Arial" w:cs="Arial"/>
                <w:sz w:val="24"/>
                <w:szCs w:val="24"/>
              </w:rPr>
              <w:t xml:space="preserve"> that will lost in unexpected ci</w:t>
            </w:r>
            <w:r w:rsidRPr="00967F4F">
              <w:rPr>
                <w:rFonts w:ascii="Arial" w:hAnsi="Arial" w:cs="Arial"/>
                <w:sz w:val="24"/>
                <w:szCs w:val="24"/>
              </w:rPr>
              <w:t>rcumstances.</w:t>
            </w:r>
            <w:r w:rsidRPr="00967F4F">
              <w:rPr>
                <w:rFonts w:ascii="Arial" w:hAnsi="Arial" w:cs="Arial"/>
                <w:sz w:val="24"/>
                <w:szCs w:val="24"/>
              </w:rPr>
              <w:br/>
              <w:t>-Team members have responsibility to support others when they have indivi</w:t>
            </w:r>
            <w:r>
              <w:rPr>
                <w:rFonts w:ascii="Arial" w:hAnsi="Arial" w:cs="Arial"/>
                <w:sz w:val="24"/>
                <w:szCs w:val="24"/>
              </w:rPr>
              <w:t>dual problems that make them un</w:t>
            </w:r>
            <w:r w:rsidRPr="00967F4F">
              <w:rPr>
                <w:rFonts w:ascii="Arial" w:hAnsi="Arial" w:cs="Arial"/>
                <w:sz w:val="24"/>
                <w:szCs w:val="24"/>
              </w:rPr>
              <w:t>available.</w:t>
            </w:r>
            <w:r w:rsidRPr="00967F4F">
              <w:rPr>
                <w:rFonts w:ascii="Arial" w:hAnsi="Arial" w:cs="Arial"/>
                <w:sz w:val="24"/>
                <w:szCs w:val="24"/>
              </w:rPr>
              <w:br/>
            </w:r>
          </w:p>
        </w:tc>
      </w:tr>
      <w:tr w:rsidR="00373C40" w:rsidRPr="00967F4F" w:rsidTr="0018227F">
        <w:tc>
          <w:tcPr>
            <w:tcW w:w="54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t>2</w:t>
            </w:r>
          </w:p>
        </w:tc>
        <w:tc>
          <w:tcPr>
            <w:tcW w:w="2790" w:type="dxa"/>
          </w:tcPr>
          <w:p w:rsidR="00373C40" w:rsidRPr="00967F4F" w:rsidRDefault="00373C40" w:rsidP="0018227F">
            <w:pPr>
              <w:rPr>
                <w:rFonts w:ascii="Arial" w:hAnsi="Arial" w:cs="Arial"/>
                <w:sz w:val="24"/>
                <w:szCs w:val="24"/>
              </w:rPr>
            </w:pPr>
            <w:r w:rsidRPr="00967F4F">
              <w:rPr>
                <w:rFonts w:ascii="Arial" w:hAnsi="Arial" w:cs="Arial"/>
                <w:sz w:val="24"/>
                <w:szCs w:val="24"/>
              </w:rPr>
              <w:br/>
              <w:t xml:space="preserve">Team members </w:t>
            </w:r>
            <w:r>
              <w:rPr>
                <w:rFonts w:ascii="Arial" w:hAnsi="Arial" w:cs="Arial"/>
                <w:sz w:val="24"/>
                <w:szCs w:val="24"/>
              </w:rPr>
              <w:t xml:space="preserve">may </w:t>
            </w:r>
            <w:r w:rsidRPr="00967F4F">
              <w:rPr>
                <w:rFonts w:ascii="Arial" w:hAnsi="Arial" w:cs="Arial"/>
                <w:sz w:val="24"/>
                <w:szCs w:val="24"/>
              </w:rPr>
              <w:t>conflict with each others</w:t>
            </w:r>
            <w:r>
              <w:rPr>
                <w:rFonts w:ascii="Arial" w:hAnsi="Arial" w:cs="Arial"/>
                <w:sz w:val="24"/>
                <w:szCs w:val="24"/>
              </w:rPr>
              <w:t xml:space="preserve"> </w:t>
            </w:r>
            <w:r>
              <w:rPr>
                <w:rFonts w:ascii="Arial" w:hAnsi="Arial" w:cs="Arial"/>
                <w:sz w:val="24"/>
                <w:szCs w:val="24"/>
              </w:rPr>
              <w:lastRenderedPageBreak/>
              <w:t>that causes the team broken then project fails.</w:t>
            </w:r>
          </w:p>
        </w:tc>
        <w:tc>
          <w:tcPr>
            <w:tcW w:w="1080" w:type="dxa"/>
          </w:tcPr>
          <w:p w:rsidR="00373C40" w:rsidRDefault="00373C40" w:rsidP="0018227F">
            <w:pPr>
              <w:jc w:val="center"/>
              <w:rPr>
                <w:rFonts w:ascii="Arial" w:hAnsi="Arial" w:cs="Arial"/>
                <w:sz w:val="24"/>
                <w:szCs w:val="24"/>
              </w:rPr>
            </w:pPr>
          </w:p>
          <w:p w:rsidR="00373C40" w:rsidRPr="00967F4F" w:rsidRDefault="00373C40" w:rsidP="0018227F">
            <w:pPr>
              <w:jc w:val="center"/>
              <w:rPr>
                <w:rFonts w:ascii="Arial" w:hAnsi="Arial" w:cs="Arial"/>
                <w:sz w:val="24"/>
                <w:szCs w:val="24"/>
              </w:rPr>
            </w:pPr>
            <w:r>
              <w:rPr>
                <w:rFonts w:ascii="Arial" w:hAnsi="Arial" w:cs="Arial"/>
                <w:sz w:val="24"/>
                <w:szCs w:val="24"/>
              </w:rPr>
              <w:t>Communication</w:t>
            </w:r>
          </w:p>
        </w:tc>
        <w:tc>
          <w:tcPr>
            <w:tcW w:w="108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r>
            <w:r>
              <w:rPr>
                <w:rFonts w:ascii="Arial" w:hAnsi="Arial" w:cs="Arial"/>
                <w:sz w:val="24"/>
                <w:szCs w:val="24"/>
              </w:rPr>
              <w:t>High</w:t>
            </w:r>
          </w:p>
        </w:tc>
        <w:tc>
          <w:tcPr>
            <w:tcW w:w="108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t>S</w:t>
            </w:r>
            <w:r>
              <w:rPr>
                <w:rFonts w:ascii="Arial" w:hAnsi="Arial" w:cs="Arial"/>
                <w:sz w:val="24"/>
                <w:szCs w:val="24"/>
              </w:rPr>
              <w:t>erious</w:t>
            </w:r>
          </w:p>
        </w:tc>
        <w:tc>
          <w:tcPr>
            <w:tcW w:w="2790" w:type="dxa"/>
          </w:tcPr>
          <w:p w:rsidR="00373C40" w:rsidRPr="00967F4F" w:rsidRDefault="00373C40" w:rsidP="0018227F">
            <w:pPr>
              <w:rPr>
                <w:rFonts w:ascii="Arial" w:hAnsi="Arial" w:cs="Arial"/>
                <w:sz w:val="24"/>
                <w:szCs w:val="24"/>
              </w:rPr>
            </w:pPr>
            <w:r w:rsidRPr="00967F4F">
              <w:rPr>
                <w:rFonts w:ascii="Arial" w:hAnsi="Arial" w:cs="Arial"/>
                <w:sz w:val="24"/>
                <w:szCs w:val="24"/>
              </w:rPr>
              <w:br/>
              <w:t xml:space="preserve">- Increase in number of communication </w:t>
            </w:r>
            <w:r w:rsidRPr="00967F4F">
              <w:rPr>
                <w:rFonts w:ascii="Arial" w:hAnsi="Arial" w:cs="Arial"/>
                <w:sz w:val="24"/>
                <w:szCs w:val="24"/>
              </w:rPr>
              <w:lastRenderedPageBreak/>
              <w:t>channels that will help tea</w:t>
            </w:r>
            <w:r>
              <w:rPr>
                <w:rFonts w:ascii="Arial" w:hAnsi="Arial" w:cs="Arial"/>
                <w:sz w:val="24"/>
                <w:szCs w:val="24"/>
              </w:rPr>
              <w:t>m members understand each other</w:t>
            </w:r>
            <w:r w:rsidRPr="00967F4F">
              <w:rPr>
                <w:rFonts w:ascii="Arial" w:hAnsi="Arial" w:cs="Arial"/>
                <w:sz w:val="24"/>
                <w:szCs w:val="24"/>
              </w:rPr>
              <w:t xml:space="preserve"> better.</w:t>
            </w:r>
            <w:r w:rsidRPr="00967F4F">
              <w:rPr>
                <w:rFonts w:ascii="Arial" w:hAnsi="Arial" w:cs="Arial"/>
                <w:sz w:val="24"/>
                <w:szCs w:val="24"/>
              </w:rPr>
              <w:br/>
              <w:t>- PM has responsibility to find the root cause and help to solve conflict between individuals.</w:t>
            </w:r>
            <w:r w:rsidRPr="00967F4F">
              <w:rPr>
                <w:rFonts w:ascii="Arial" w:hAnsi="Arial" w:cs="Arial"/>
                <w:sz w:val="24"/>
                <w:szCs w:val="24"/>
              </w:rPr>
              <w:br/>
              <w:t>- Team-building is also an essential activity.</w:t>
            </w:r>
            <w:r w:rsidRPr="00967F4F">
              <w:rPr>
                <w:rFonts w:ascii="Arial" w:hAnsi="Arial" w:cs="Arial"/>
                <w:sz w:val="24"/>
                <w:szCs w:val="24"/>
              </w:rPr>
              <w:br/>
            </w:r>
          </w:p>
        </w:tc>
      </w:tr>
      <w:tr w:rsidR="00373C40" w:rsidRPr="00967F4F" w:rsidTr="0018227F">
        <w:tc>
          <w:tcPr>
            <w:tcW w:w="54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lastRenderedPageBreak/>
              <w:br/>
              <w:t>3</w:t>
            </w:r>
          </w:p>
        </w:tc>
        <w:tc>
          <w:tcPr>
            <w:tcW w:w="2790" w:type="dxa"/>
          </w:tcPr>
          <w:p w:rsidR="00373C40" w:rsidRPr="00967F4F" w:rsidRDefault="00373C40" w:rsidP="0018227F">
            <w:pPr>
              <w:rPr>
                <w:rFonts w:ascii="Arial" w:hAnsi="Arial" w:cs="Arial"/>
                <w:sz w:val="24"/>
                <w:szCs w:val="24"/>
              </w:rPr>
            </w:pPr>
          </w:p>
          <w:p w:rsidR="00373C40" w:rsidRPr="00967F4F" w:rsidRDefault="00373C40" w:rsidP="0018227F">
            <w:pPr>
              <w:rPr>
                <w:rFonts w:ascii="Arial" w:hAnsi="Arial" w:cs="Arial"/>
                <w:sz w:val="24"/>
                <w:szCs w:val="24"/>
              </w:rPr>
            </w:pPr>
            <w:r>
              <w:rPr>
                <w:rFonts w:ascii="Arial" w:hAnsi="Arial" w:cs="Arial"/>
                <w:sz w:val="24"/>
                <w:szCs w:val="24"/>
              </w:rPr>
              <w:t>Documents of the project may not well be documented because a</w:t>
            </w:r>
            <w:r w:rsidRPr="00967F4F">
              <w:rPr>
                <w:rFonts w:ascii="Arial" w:hAnsi="Arial" w:cs="Arial"/>
                <w:sz w:val="24"/>
                <w:szCs w:val="24"/>
              </w:rPr>
              <w:t>lmost team members are lack of</w:t>
            </w:r>
            <w:r>
              <w:rPr>
                <w:rFonts w:ascii="Arial" w:hAnsi="Arial" w:cs="Arial"/>
                <w:sz w:val="24"/>
                <w:szCs w:val="24"/>
              </w:rPr>
              <w:t xml:space="preserve"> ex</w:t>
            </w:r>
            <w:r w:rsidRPr="00967F4F">
              <w:rPr>
                <w:rFonts w:ascii="Arial" w:hAnsi="Arial" w:cs="Arial"/>
                <w:sz w:val="24"/>
                <w:szCs w:val="24"/>
              </w:rPr>
              <w:t>perience in software development process.</w:t>
            </w:r>
          </w:p>
        </w:tc>
        <w:tc>
          <w:tcPr>
            <w:tcW w:w="1080" w:type="dxa"/>
          </w:tcPr>
          <w:p w:rsidR="00373C40" w:rsidRDefault="00373C40" w:rsidP="0018227F">
            <w:pPr>
              <w:jc w:val="center"/>
              <w:rPr>
                <w:rFonts w:ascii="Arial" w:hAnsi="Arial" w:cs="Arial"/>
                <w:sz w:val="24"/>
                <w:szCs w:val="24"/>
              </w:rPr>
            </w:pPr>
          </w:p>
          <w:p w:rsidR="00373C40" w:rsidRPr="00967F4F" w:rsidRDefault="00373C40" w:rsidP="0018227F">
            <w:pPr>
              <w:jc w:val="center"/>
              <w:rPr>
                <w:rFonts w:ascii="Arial" w:hAnsi="Arial" w:cs="Arial"/>
                <w:sz w:val="24"/>
                <w:szCs w:val="24"/>
              </w:rPr>
            </w:pPr>
            <w:r>
              <w:rPr>
                <w:rFonts w:ascii="Arial" w:hAnsi="Arial" w:cs="Arial"/>
                <w:sz w:val="24"/>
                <w:szCs w:val="24"/>
              </w:rPr>
              <w:t>Quality</w:t>
            </w:r>
          </w:p>
        </w:tc>
        <w:tc>
          <w:tcPr>
            <w:tcW w:w="108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r>
            <w:r>
              <w:rPr>
                <w:rFonts w:ascii="Arial" w:hAnsi="Arial" w:cs="Arial"/>
                <w:sz w:val="24"/>
                <w:szCs w:val="24"/>
              </w:rPr>
              <w:t>High</w:t>
            </w:r>
          </w:p>
        </w:tc>
        <w:tc>
          <w:tcPr>
            <w:tcW w:w="1080" w:type="dxa"/>
          </w:tcPr>
          <w:p w:rsidR="00373C40" w:rsidRDefault="00373C40" w:rsidP="0018227F">
            <w:pPr>
              <w:jc w:val="center"/>
              <w:rPr>
                <w:rFonts w:ascii="Arial" w:hAnsi="Arial" w:cs="Arial"/>
                <w:sz w:val="24"/>
                <w:szCs w:val="24"/>
              </w:rPr>
            </w:pPr>
          </w:p>
          <w:p w:rsidR="00373C40" w:rsidRPr="00967F4F" w:rsidRDefault="00373C40" w:rsidP="0018227F">
            <w:pPr>
              <w:jc w:val="center"/>
              <w:rPr>
                <w:rFonts w:ascii="Arial" w:hAnsi="Arial" w:cs="Arial"/>
                <w:sz w:val="24"/>
                <w:szCs w:val="24"/>
              </w:rPr>
            </w:pPr>
            <w:r w:rsidRPr="00967F4F">
              <w:rPr>
                <w:rFonts w:ascii="Arial" w:hAnsi="Arial" w:cs="Arial"/>
                <w:sz w:val="24"/>
                <w:szCs w:val="24"/>
              </w:rPr>
              <w:t>S</w:t>
            </w:r>
            <w:r>
              <w:rPr>
                <w:rFonts w:ascii="Arial" w:hAnsi="Arial" w:cs="Arial"/>
                <w:sz w:val="24"/>
                <w:szCs w:val="24"/>
              </w:rPr>
              <w:t>erious</w:t>
            </w:r>
          </w:p>
        </w:tc>
        <w:tc>
          <w:tcPr>
            <w:tcW w:w="2790" w:type="dxa"/>
          </w:tcPr>
          <w:p w:rsidR="00373C40" w:rsidRPr="00967F4F" w:rsidRDefault="00373C40" w:rsidP="0018227F">
            <w:pPr>
              <w:rPr>
                <w:rFonts w:ascii="Arial" w:hAnsi="Arial" w:cs="Arial"/>
                <w:sz w:val="24"/>
                <w:szCs w:val="24"/>
              </w:rPr>
            </w:pPr>
            <w:r w:rsidRPr="00967F4F">
              <w:rPr>
                <w:rFonts w:ascii="Arial" w:hAnsi="Arial" w:cs="Arial"/>
                <w:sz w:val="24"/>
                <w:szCs w:val="24"/>
              </w:rPr>
              <w:br/>
              <w:t>- Instructor plays an important role in guiding project team to follow a specific process.</w:t>
            </w:r>
            <w:r w:rsidRPr="00967F4F">
              <w:rPr>
                <w:rFonts w:ascii="Arial" w:hAnsi="Arial" w:cs="Arial"/>
                <w:sz w:val="24"/>
                <w:szCs w:val="24"/>
              </w:rPr>
              <w:br/>
              <w:t xml:space="preserve">-Apply theories from </w:t>
            </w:r>
            <w:r w:rsidRPr="00967F4F">
              <w:rPr>
                <w:rFonts w:ascii="Arial" w:hAnsi="Arial" w:cs="Arial"/>
                <w:b/>
                <w:sz w:val="24"/>
                <w:szCs w:val="24"/>
              </w:rPr>
              <w:t xml:space="preserve">Introduction to Software Engineering </w:t>
            </w:r>
            <w:r w:rsidRPr="00967F4F">
              <w:rPr>
                <w:rFonts w:ascii="Arial" w:hAnsi="Arial" w:cs="Arial"/>
                <w:sz w:val="24"/>
                <w:szCs w:val="24"/>
              </w:rPr>
              <w:t xml:space="preserve">and </w:t>
            </w:r>
            <w:r w:rsidRPr="00967F4F">
              <w:rPr>
                <w:rFonts w:ascii="Arial" w:hAnsi="Arial" w:cs="Arial"/>
                <w:b/>
                <w:sz w:val="24"/>
                <w:szCs w:val="24"/>
              </w:rPr>
              <w:t xml:space="preserve">Software Project Management </w:t>
            </w:r>
            <w:r w:rsidRPr="00967F4F">
              <w:rPr>
                <w:rFonts w:ascii="Arial" w:hAnsi="Arial" w:cs="Arial"/>
                <w:sz w:val="24"/>
                <w:szCs w:val="24"/>
              </w:rPr>
              <w:t>courses.</w:t>
            </w:r>
          </w:p>
          <w:p w:rsidR="00373C40" w:rsidRPr="00967F4F" w:rsidRDefault="00373C40" w:rsidP="0018227F">
            <w:pPr>
              <w:rPr>
                <w:rFonts w:ascii="Arial" w:hAnsi="Arial" w:cs="Arial"/>
                <w:sz w:val="24"/>
                <w:szCs w:val="24"/>
              </w:rPr>
            </w:pPr>
          </w:p>
        </w:tc>
      </w:tr>
      <w:tr w:rsidR="00373C40" w:rsidRPr="00967F4F" w:rsidTr="0018227F">
        <w:tc>
          <w:tcPr>
            <w:tcW w:w="54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r>
            <w:r>
              <w:rPr>
                <w:rFonts w:ascii="Arial" w:hAnsi="Arial" w:cs="Arial"/>
                <w:sz w:val="24"/>
                <w:szCs w:val="24"/>
              </w:rPr>
              <w:t>4</w:t>
            </w:r>
          </w:p>
        </w:tc>
        <w:tc>
          <w:tcPr>
            <w:tcW w:w="2790" w:type="dxa"/>
          </w:tcPr>
          <w:p w:rsidR="00373C40" w:rsidRPr="00967F4F" w:rsidRDefault="00373C40" w:rsidP="0018227F">
            <w:pPr>
              <w:rPr>
                <w:rFonts w:ascii="Arial" w:hAnsi="Arial" w:cs="Arial"/>
                <w:sz w:val="24"/>
                <w:szCs w:val="24"/>
              </w:rPr>
            </w:pPr>
            <w:r w:rsidRPr="00967F4F">
              <w:rPr>
                <w:rFonts w:ascii="Arial" w:hAnsi="Arial" w:cs="Arial"/>
                <w:sz w:val="24"/>
                <w:szCs w:val="24"/>
              </w:rPr>
              <w:br/>
            </w:r>
            <w:r>
              <w:rPr>
                <w:rFonts w:ascii="Arial" w:hAnsi="Arial" w:cs="Arial"/>
                <w:sz w:val="24"/>
                <w:szCs w:val="24"/>
              </w:rPr>
              <w:t>The system cannot prevent all h</w:t>
            </w:r>
            <w:r w:rsidRPr="00967F4F">
              <w:rPr>
                <w:rFonts w:ascii="Arial" w:hAnsi="Arial" w:cs="Arial"/>
                <w:sz w:val="24"/>
                <w:szCs w:val="24"/>
              </w:rPr>
              <w:t xml:space="preserve">acking and cheating in exam online </w:t>
            </w:r>
          </w:p>
          <w:p w:rsidR="00373C40" w:rsidRPr="00967F4F" w:rsidRDefault="00972D58" w:rsidP="0018227F">
            <w:pPr>
              <w:rPr>
                <w:rFonts w:ascii="Arial" w:hAnsi="Arial" w:cs="Arial"/>
                <w:sz w:val="24"/>
                <w:szCs w:val="24"/>
              </w:rPr>
            </w:pPr>
            <w:ins w:id="176" w:author="Sang Nguyen" w:date="2012-09-19T14:03:00Z">
              <w:r>
                <w:rPr>
                  <w:rFonts w:ascii="Arial" w:hAnsi="Arial" w:cs="Arial"/>
                  <w:sz w:val="24"/>
                  <w:szCs w:val="24"/>
                </w:rPr>
                <w:t>&lt;What ?, copy thì cần có chọn lọc, dư án có rủi ro về công nghệ là gì?&gt;</w:t>
              </w:r>
            </w:ins>
          </w:p>
        </w:tc>
        <w:tc>
          <w:tcPr>
            <w:tcW w:w="1080" w:type="dxa"/>
          </w:tcPr>
          <w:p w:rsidR="00373C40" w:rsidRDefault="00373C40" w:rsidP="0018227F">
            <w:pPr>
              <w:jc w:val="center"/>
              <w:rPr>
                <w:rFonts w:ascii="Arial" w:hAnsi="Arial" w:cs="Arial"/>
                <w:sz w:val="24"/>
                <w:szCs w:val="24"/>
              </w:rPr>
            </w:pPr>
          </w:p>
          <w:p w:rsidR="00373C40" w:rsidRPr="00967F4F" w:rsidRDefault="00373C40" w:rsidP="0018227F">
            <w:pPr>
              <w:jc w:val="center"/>
              <w:rPr>
                <w:rFonts w:ascii="Arial" w:hAnsi="Arial" w:cs="Arial"/>
                <w:sz w:val="24"/>
                <w:szCs w:val="24"/>
              </w:rPr>
            </w:pPr>
            <w:r w:rsidRPr="00967F4F">
              <w:rPr>
                <w:rFonts w:ascii="Arial" w:hAnsi="Arial" w:cs="Arial"/>
                <w:sz w:val="24"/>
                <w:szCs w:val="24"/>
              </w:rPr>
              <w:t>Technical Risk</w:t>
            </w:r>
          </w:p>
        </w:tc>
        <w:tc>
          <w:tcPr>
            <w:tcW w:w="108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r>
            <w:r>
              <w:rPr>
                <w:rFonts w:ascii="Arial" w:hAnsi="Arial" w:cs="Arial"/>
                <w:sz w:val="24"/>
                <w:szCs w:val="24"/>
              </w:rPr>
              <w:t>High</w:t>
            </w:r>
          </w:p>
        </w:tc>
        <w:tc>
          <w:tcPr>
            <w:tcW w:w="1080" w:type="dxa"/>
          </w:tcPr>
          <w:p w:rsidR="00373C40" w:rsidRPr="00967F4F" w:rsidRDefault="00373C40" w:rsidP="0018227F">
            <w:pPr>
              <w:jc w:val="center"/>
              <w:rPr>
                <w:rFonts w:ascii="Arial" w:hAnsi="Arial" w:cs="Arial"/>
                <w:sz w:val="24"/>
                <w:szCs w:val="24"/>
              </w:rPr>
            </w:pPr>
            <w:r w:rsidRPr="00967F4F">
              <w:rPr>
                <w:rFonts w:ascii="Arial" w:hAnsi="Arial" w:cs="Arial"/>
                <w:sz w:val="24"/>
                <w:szCs w:val="24"/>
              </w:rPr>
              <w:br/>
              <w:t>M</w:t>
            </w:r>
            <w:r>
              <w:rPr>
                <w:rFonts w:ascii="Arial" w:hAnsi="Arial" w:cs="Arial"/>
                <w:sz w:val="24"/>
                <w:szCs w:val="24"/>
              </w:rPr>
              <w:t>edium</w:t>
            </w:r>
          </w:p>
        </w:tc>
        <w:tc>
          <w:tcPr>
            <w:tcW w:w="2790" w:type="dxa"/>
          </w:tcPr>
          <w:p w:rsidR="00373C40" w:rsidRPr="00967F4F" w:rsidRDefault="00373C40" w:rsidP="0018227F">
            <w:pPr>
              <w:rPr>
                <w:rFonts w:ascii="Arial" w:hAnsi="Arial" w:cs="Arial"/>
                <w:sz w:val="24"/>
                <w:szCs w:val="24"/>
              </w:rPr>
            </w:pPr>
            <w:r w:rsidRPr="00967F4F">
              <w:rPr>
                <w:rFonts w:ascii="Arial" w:hAnsi="Arial" w:cs="Arial"/>
                <w:sz w:val="24"/>
                <w:szCs w:val="24"/>
              </w:rPr>
              <w:br/>
              <w:t>- The server which stores database also needs to have a good security so that users cannot hack into database and damage the data inside</w:t>
            </w:r>
          </w:p>
          <w:p w:rsidR="00373C40" w:rsidRPr="00967F4F" w:rsidRDefault="00373C40" w:rsidP="0018227F">
            <w:pPr>
              <w:rPr>
                <w:rFonts w:ascii="Arial" w:hAnsi="Arial" w:cs="Arial"/>
                <w:sz w:val="24"/>
                <w:szCs w:val="24"/>
              </w:rPr>
            </w:pPr>
          </w:p>
        </w:tc>
      </w:tr>
    </w:tbl>
    <w:p w:rsidR="00373C40" w:rsidRPr="00A84008" w:rsidRDefault="00373C40" w:rsidP="00373C40">
      <w:pPr>
        <w:pStyle w:val="Body"/>
        <w:jc w:val="both"/>
        <w:rPr>
          <w:szCs w:val="26"/>
        </w:rPr>
      </w:pPr>
    </w:p>
    <w:p w:rsidR="00373C40" w:rsidRPr="00C10306" w:rsidRDefault="00373C40" w:rsidP="00373C40">
      <w:pPr>
        <w:pStyle w:val="Heading2"/>
        <w:numPr>
          <w:ilvl w:val="1"/>
          <w:numId w:val="1"/>
        </w:numPr>
        <w:rPr>
          <w:rFonts w:ascii="Arial" w:hAnsi="Arial" w:cs="Arial"/>
        </w:rPr>
      </w:pPr>
      <w:bookmarkStart w:id="177" w:name="_Toc332648105"/>
      <w:r w:rsidRPr="00C10306">
        <w:rPr>
          <w:rFonts w:ascii="Arial" w:hAnsi="Arial" w:cs="Arial"/>
        </w:rPr>
        <w:t>Limitations</w:t>
      </w:r>
      <w:bookmarkEnd w:id="177"/>
    </w:p>
    <w:p w:rsidR="00373C40" w:rsidRPr="00C10306" w:rsidRDefault="00373C40" w:rsidP="00373C40">
      <w:pPr>
        <w:rPr>
          <w:rFonts w:ascii="Arial" w:hAnsi="Arial" w:cs="Arial"/>
        </w:rPr>
      </w:pPr>
    </w:p>
    <w:p w:rsidR="00E56929" w:rsidRPr="00E56929" w:rsidRDefault="007C3439" w:rsidP="00E56929">
      <w:pPr>
        <w:pStyle w:val="ListParagraph"/>
        <w:numPr>
          <w:ilvl w:val="0"/>
          <w:numId w:val="13"/>
        </w:numPr>
        <w:jc w:val="both"/>
        <w:rPr>
          <w:rStyle w:val="hps"/>
          <w:rFonts w:ascii="Arial" w:hAnsi="Arial" w:cs="Arial"/>
          <w:sz w:val="24"/>
          <w:szCs w:val="24"/>
        </w:rPr>
      </w:pPr>
      <w:r w:rsidRPr="00E56929">
        <w:rPr>
          <w:rFonts w:ascii="Arial" w:hAnsi="Arial" w:cs="Arial"/>
          <w:sz w:val="24"/>
          <w:szCs w:val="24"/>
        </w:rPr>
        <w:t>EWUM</w:t>
      </w:r>
      <w:r w:rsidR="00373C40" w:rsidRPr="00E56929">
        <w:rPr>
          <w:rFonts w:ascii="Arial" w:hAnsi="Arial" w:cs="Arial"/>
          <w:sz w:val="24"/>
          <w:szCs w:val="24"/>
        </w:rPr>
        <w:t xml:space="preserve"> </w:t>
      </w:r>
      <w:r w:rsidRPr="00E56929">
        <w:rPr>
          <w:rFonts w:ascii="Arial" w:hAnsi="Arial" w:cs="Arial"/>
          <w:sz w:val="24"/>
          <w:szCs w:val="24"/>
        </w:rPr>
        <w:t xml:space="preserve">project </w:t>
      </w:r>
      <w:r w:rsidR="00373C40" w:rsidRPr="00E56929">
        <w:rPr>
          <w:rFonts w:ascii="Arial" w:hAnsi="Arial" w:cs="Arial"/>
          <w:sz w:val="24"/>
          <w:szCs w:val="24"/>
        </w:rPr>
        <w:t xml:space="preserve">is researched and developed under the schedule of CAPSTONE Project with limitations about time, resource and budget so that the system cannot complete with </w:t>
      </w:r>
      <w:r w:rsidR="00E56929" w:rsidRPr="00E56929">
        <w:rPr>
          <w:rFonts w:ascii="Arial" w:hAnsi="Arial" w:cs="Arial"/>
          <w:sz w:val="24"/>
          <w:szCs w:val="24"/>
        </w:rPr>
        <w:t xml:space="preserve">some special functions </w:t>
      </w:r>
      <w:r w:rsidR="00373C40" w:rsidRPr="00E56929">
        <w:rPr>
          <w:rFonts w:ascii="Arial" w:hAnsi="Arial" w:cs="Arial"/>
          <w:sz w:val="24"/>
          <w:szCs w:val="24"/>
        </w:rPr>
        <w:t>such as:</w:t>
      </w:r>
    </w:p>
    <w:p w:rsidR="00E56929" w:rsidRPr="00E56929" w:rsidRDefault="00E56929" w:rsidP="00E56929">
      <w:pPr>
        <w:pStyle w:val="ListParagraph"/>
        <w:numPr>
          <w:ilvl w:val="1"/>
          <w:numId w:val="13"/>
        </w:numPr>
        <w:jc w:val="both"/>
        <w:rPr>
          <w:rFonts w:ascii="Arial" w:hAnsi="Arial" w:cs="Arial"/>
          <w:sz w:val="24"/>
          <w:szCs w:val="24"/>
        </w:rPr>
      </w:pPr>
      <w:r>
        <w:rPr>
          <w:rFonts w:ascii="Arial" w:hAnsi="Arial" w:cs="Arial"/>
          <w:color w:val="333333"/>
          <w:sz w:val="24"/>
          <w:szCs w:val="24"/>
          <w:shd w:val="clear" w:color="auto" w:fill="FFFFFF"/>
        </w:rPr>
        <w:t>G</w:t>
      </w:r>
      <w:r w:rsidRPr="00E56929">
        <w:rPr>
          <w:rFonts w:ascii="Arial" w:hAnsi="Arial" w:cs="Arial"/>
          <w:color w:val="333333"/>
          <w:sz w:val="24"/>
          <w:szCs w:val="24"/>
          <w:shd w:val="clear" w:color="auto" w:fill="FFFFFF"/>
        </w:rPr>
        <w:t>uarantee of product quality</w:t>
      </w:r>
      <w:r>
        <w:rPr>
          <w:rFonts w:ascii="Arial" w:hAnsi="Arial" w:cs="Arial"/>
          <w:color w:val="333333"/>
          <w:sz w:val="24"/>
          <w:szCs w:val="24"/>
          <w:shd w:val="clear" w:color="auto" w:fill="FFFFFF"/>
        </w:rPr>
        <w:t>.</w:t>
      </w:r>
    </w:p>
    <w:p w:rsidR="00E56929" w:rsidRPr="00E56929" w:rsidRDefault="00E56929" w:rsidP="00E56929">
      <w:pPr>
        <w:pStyle w:val="ListParagraph"/>
        <w:numPr>
          <w:ilvl w:val="1"/>
          <w:numId w:val="13"/>
        </w:numPr>
        <w:jc w:val="both"/>
        <w:rPr>
          <w:rFonts w:ascii="Arial" w:hAnsi="Arial" w:cs="Arial"/>
          <w:sz w:val="24"/>
          <w:szCs w:val="24"/>
        </w:rPr>
      </w:pPr>
      <w:r>
        <w:rPr>
          <w:rFonts w:ascii="Arial" w:hAnsi="Arial" w:cs="Arial"/>
          <w:color w:val="333333"/>
          <w:sz w:val="24"/>
          <w:szCs w:val="24"/>
          <w:shd w:val="clear" w:color="auto" w:fill="FFFFFF"/>
        </w:rPr>
        <w:t>Purchase products using Users’ score.</w:t>
      </w:r>
    </w:p>
    <w:p w:rsidR="00E56929" w:rsidRPr="00E56929" w:rsidRDefault="00E56929" w:rsidP="00E56929">
      <w:pPr>
        <w:pStyle w:val="ListParagraph"/>
        <w:numPr>
          <w:ilvl w:val="1"/>
          <w:numId w:val="13"/>
        </w:numPr>
        <w:jc w:val="both"/>
        <w:rPr>
          <w:rStyle w:val="hps"/>
          <w:rFonts w:ascii="Arial" w:hAnsi="Arial" w:cs="Arial"/>
          <w:sz w:val="24"/>
          <w:szCs w:val="24"/>
        </w:rPr>
      </w:pPr>
      <w:r>
        <w:rPr>
          <w:rFonts w:ascii="Arial" w:hAnsi="Arial" w:cs="Arial"/>
          <w:color w:val="333333"/>
          <w:sz w:val="24"/>
          <w:szCs w:val="24"/>
          <w:shd w:val="clear" w:color="auto" w:fill="FFFFFF"/>
        </w:rPr>
        <w:t>Products auction.</w:t>
      </w:r>
    </w:p>
    <w:p w:rsidR="00E56929" w:rsidRDefault="00E56929" w:rsidP="00E56929">
      <w:pPr>
        <w:pStyle w:val="Body"/>
        <w:numPr>
          <w:ilvl w:val="0"/>
          <w:numId w:val="13"/>
        </w:numPr>
        <w:jc w:val="both"/>
        <w:rPr>
          <w:rStyle w:val="hps"/>
        </w:rPr>
      </w:pPr>
      <w:r>
        <w:rPr>
          <w:rStyle w:val="hps"/>
        </w:rPr>
        <w:t>Besides, we</w:t>
      </w:r>
      <w:r w:rsidR="007A7759">
        <w:rPr>
          <w:rStyle w:val="hps"/>
        </w:rPr>
        <w:t xml:space="preserve"> for</w:t>
      </w:r>
      <w:r>
        <w:rPr>
          <w:rStyle w:val="hps"/>
        </w:rPr>
        <w:t xml:space="preserve"> have some problems </w:t>
      </w:r>
      <w:r w:rsidR="007A7759">
        <w:rPr>
          <w:rStyle w:val="hps"/>
        </w:rPr>
        <w:t>for</w:t>
      </w:r>
      <w:r>
        <w:rPr>
          <w:rStyle w:val="hps"/>
        </w:rPr>
        <w:t xml:space="preserve"> an E-commerce website such as:</w:t>
      </w:r>
    </w:p>
    <w:p w:rsidR="00E56929" w:rsidRDefault="00E56929" w:rsidP="00E56929">
      <w:pPr>
        <w:pStyle w:val="Body"/>
        <w:numPr>
          <w:ilvl w:val="1"/>
          <w:numId w:val="13"/>
        </w:numPr>
        <w:jc w:val="both"/>
        <w:rPr>
          <w:rStyle w:val="hps"/>
        </w:rPr>
      </w:pPr>
      <w:r>
        <w:rPr>
          <w:rStyle w:val="hps"/>
        </w:rPr>
        <w:lastRenderedPageBreak/>
        <w:t>Security.</w:t>
      </w:r>
    </w:p>
    <w:p w:rsidR="00E56929" w:rsidRDefault="00E56929" w:rsidP="00E56929">
      <w:pPr>
        <w:pStyle w:val="Body"/>
        <w:numPr>
          <w:ilvl w:val="1"/>
          <w:numId w:val="13"/>
        </w:numPr>
        <w:jc w:val="both"/>
        <w:rPr>
          <w:rStyle w:val="hps"/>
        </w:rPr>
      </w:pPr>
      <w:r>
        <w:rPr>
          <w:rStyle w:val="hps"/>
        </w:rPr>
        <w:t>Users cannot experience products before purchasing.</w:t>
      </w:r>
    </w:p>
    <w:p w:rsidR="00373C40" w:rsidRPr="00E56929" w:rsidRDefault="00E56929" w:rsidP="00E56929">
      <w:pPr>
        <w:pStyle w:val="Body"/>
        <w:numPr>
          <w:ilvl w:val="1"/>
          <w:numId w:val="13"/>
        </w:numPr>
        <w:jc w:val="both"/>
      </w:pPr>
      <w:r w:rsidRPr="00E56929">
        <w:rPr>
          <w:color w:val="333333"/>
          <w:shd w:val="clear" w:color="auto" w:fill="FFFFFF"/>
        </w:rPr>
        <w:t>Mechanical failures can cause unpredictable effects on the total processes.</w:t>
      </w:r>
    </w:p>
    <w:p w:rsidR="00373C40" w:rsidRPr="000A558F" w:rsidRDefault="00373C40" w:rsidP="00373C40">
      <w:pPr>
        <w:pStyle w:val="Heading1"/>
        <w:numPr>
          <w:ilvl w:val="0"/>
          <w:numId w:val="1"/>
        </w:numPr>
        <w:rPr>
          <w:rFonts w:ascii="Arial" w:hAnsi="Arial" w:cs="Arial"/>
        </w:rPr>
      </w:pPr>
      <w:bookmarkStart w:id="178" w:name="_Toc332648106"/>
      <w:r w:rsidRPr="000A558F">
        <w:rPr>
          <w:rFonts w:ascii="Arial" w:hAnsi="Arial" w:cs="Arial"/>
        </w:rPr>
        <w:t>REFERENCE</w:t>
      </w:r>
      <w:bookmarkEnd w:id="178"/>
    </w:p>
    <w:p w:rsidR="00373C40" w:rsidRPr="000A558F" w:rsidRDefault="00373C40" w:rsidP="00373C40">
      <w:pPr>
        <w:rPr>
          <w:rFonts w:ascii="Arial" w:hAnsi="Arial" w:cs="Arial"/>
        </w:rPr>
      </w:pPr>
    </w:p>
    <w:p w:rsidR="007A7759" w:rsidRDefault="007A7759" w:rsidP="00373C40">
      <w:pPr>
        <w:jc w:val="both"/>
        <w:rPr>
          <w:rFonts w:cstheme="minorHAnsi"/>
          <w:sz w:val="24"/>
          <w:szCs w:val="24"/>
        </w:rPr>
      </w:pPr>
      <w:r>
        <w:rPr>
          <w:rFonts w:cstheme="minorHAnsi"/>
          <w:sz w:val="24"/>
          <w:szCs w:val="24"/>
        </w:rPr>
        <w:t xml:space="preserve">[1] </w:t>
      </w:r>
      <w:hyperlink r:id="rId8" w:history="1">
        <w:r w:rsidRPr="00885AF4">
          <w:rPr>
            <w:rStyle w:val="Hyperlink"/>
            <w:rFonts w:cstheme="minorHAnsi"/>
            <w:sz w:val="24"/>
            <w:szCs w:val="24"/>
          </w:rPr>
          <w:t>http://maya.cs.depaul.edu/~mobasher</w:t>
        </w:r>
      </w:hyperlink>
    </w:p>
    <w:p w:rsidR="007A7759" w:rsidRPr="007A7759" w:rsidRDefault="007A7759" w:rsidP="007A7759">
      <w:pPr>
        <w:jc w:val="both"/>
        <w:rPr>
          <w:rFonts w:ascii="Arial" w:hAnsi="Arial" w:cs="Arial"/>
          <w:sz w:val="24"/>
          <w:szCs w:val="26"/>
        </w:rPr>
      </w:pPr>
      <w:r w:rsidRPr="007A7759">
        <w:rPr>
          <w:rFonts w:ascii="Arial" w:hAnsi="Arial" w:cs="Arial"/>
          <w:sz w:val="24"/>
          <w:szCs w:val="26"/>
        </w:rPr>
        <w:t>[2] Hoang Minh Cuong</w:t>
      </w:r>
      <w:r>
        <w:rPr>
          <w:rFonts w:ascii="Arial" w:hAnsi="Arial" w:cs="Arial"/>
          <w:sz w:val="24"/>
          <w:szCs w:val="26"/>
        </w:rPr>
        <w:t>:</w:t>
      </w:r>
    </w:p>
    <w:p w:rsidR="007A7759" w:rsidRDefault="00952E64" w:rsidP="007A7759">
      <w:pPr>
        <w:pStyle w:val="ListParagraph"/>
        <w:ind w:left="792"/>
        <w:jc w:val="both"/>
        <w:rPr>
          <w:rFonts w:ascii="Arial" w:hAnsi="Arial" w:cs="Arial"/>
          <w:sz w:val="24"/>
          <w:szCs w:val="26"/>
        </w:rPr>
      </w:pPr>
      <w:hyperlink r:id="rId9" w:history="1">
        <w:r w:rsidR="007A7759" w:rsidRPr="005F7461">
          <w:rPr>
            <w:rStyle w:val="Hyperlink"/>
            <w:rFonts w:ascii="Arial" w:hAnsi="Arial" w:cs="Arial"/>
            <w:sz w:val="24"/>
            <w:szCs w:val="26"/>
          </w:rPr>
          <w:t>http://www.google.com.vn/url?sa=t&amp;rct=j&amp;q=&amp;esrc=s&amp;source=web&amp;cd=3&amp;sqi=2&amp;ved=0CDIQFjAC&amp;url=http%3A%2F%2Funpan1.un.org%2Fintradoc%2Fgroups%2Fpublic%2Fdocuments%2FAPCITY%2FUNPAN008660.pdf&amp;ei=seJVUO_FLoqTiQefmoD4DQ&amp;usg=AFQjCNFJqouBASt4MoPUxpfMul6gbYD2ZA&amp;cad=rja</w:t>
        </w:r>
      </w:hyperlink>
    </w:p>
    <w:p w:rsidR="00373C40" w:rsidRPr="000A558F" w:rsidRDefault="00373C40" w:rsidP="00373C40">
      <w:pPr>
        <w:jc w:val="both"/>
        <w:rPr>
          <w:rFonts w:ascii="Arial" w:hAnsi="Arial" w:cs="Arial"/>
          <w:sz w:val="24"/>
        </w:rPr>
      </w:pPr>
    </w:p>
    <w:p w:rsidR="00CE3546" w:rsidRDefault="00CE3546"/>
    <w:sectPr w:rsidR="00CE3546" w:rsidSect="001822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AD2" w:rsidRDefault="00493AD2" w:rsidP="00373C40">
      <w:pPr>
        <w:spacing w:after="0" w:line="240" w:lineRule="auto"/>
      </w:pPr>
      <w:r>
        <w:separator/>
      </w:r>
    </w:p>
  </w:endnote>
  <w:endnote w:type="continuationSeparator" w:id="1">
    <w:p w:rsidR="00493AD2" w:rsidRDefault="00493AD2" w:rsidP="00373C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5278"/>
      <w:docPartObj>
        <w:docPartGallery w:val="Page Numbers (Bottom of Page)"/>
        <w:docPartUnique/>
      </w:docPartObj>
    </w:sdtPr>
    <w:sdtContent>
      <w:p w:rsidR="00C0321E" w:rsidRDefault="00C0321E">
        <w:pPr>
          <w:pStyle w:val="Footer"/>
          <w:jc w:val="center"/>
        </w:pPr>
        <w:fldSimple w:instr=" PAGE   \* MERGEFORMAT ">
          <w:r w:rsidR="008463C3">
            <w:rPr>
              <w:noProof/>
            </w:rPr>
            <w:t>1</w:t>
          </w:r>
        </w:fldSimple>
      </w:p>
    </w:sdtContent>
  </w:sdt>
  <w:p w:rsidR="00C0321E" w:rsidRDefault="00C032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AD2" w:rsidRDefault="00493AD2" w:rsidP="00373C40">
      <w:pPr>
        <w:spacing w:after="0" w:line="240" w:lineRule="auto"/>
      </w:pPr>
      <w:r>
        <w:separator/>
      </w:r>
    </w:p>
  </w:footnote>
  <w:footnote w:type="continuationSeparator" w:id="1">
    <w:p w:rsidR="00493AD2" w:rsidRDefault="00493AD2" w:rsidP="00373C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21E" w:rsidRPr="00A67E38" w:rsidRDefault="00C0321E">
    <w:pPr>
      <w:pStyle w:val="Header"/>
      <w:rPr>
        <w:rFonts w:ascii="Arial" w:hAnsi="Arial" w:cs="Arial"/>
        <w:sz w:val="24"/>
      </w:rPr>
    </w:pPr>
    <w:r w:rsidRPr="00952E64">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05pt;margin-top:17pt;width:463.9pt;height:0;z-index:251660288" o:connectortype="straight" strokecolor="#a5a5a5 [2092]"/>
      </w:pict>
    </w:r>
    <w:r>
      <w:rPr>
        <w:rFonts w:ascii="Arial" w:hAnsi="Arial" w:cs="Arial"/>
        <w:b/>
        <w:sz w:val="24"/>
      </w:rPr>
      <w:t>EWUM</w:t>
    </w:r>
    <w:r w:rsidRPr="00A67E38">
      <w:rPr>
        <w:rFonts w:ascii="Arial" w:hAnsi="Arial" w:cs="Arial"/>
        <w:sz w:val="24"/>
      </w:rPr>
      <w:t xml:space="preserve"> | Project Report #</w:t>
    </w:r>
    <w:r w:rsidRPr="00A67E38">
      <w:rPr>
        <w:rFonts w:ascii="Arial" w:hAnsi="Arial" w:cs="Arial"/>
        <w:sz w:val="24"/>
        <w:lang w:val="vi-VN"/>
      </w:rPr>
      <w:t>1</w:t>
    </w:r>
    <w:r w:rsidRPr="00A67E38">
      <w:rPr>
        <w:rFonts w:ascii="Arial" w:hAnsi="Arial" w:cs="Arial"/>
        <w:sz w:val="24"/>
      </w:rPr>
      <w:ptab w:relativeTo="margin" w:alignment="center" w:leader="none"/>
    </w:r>
    <w:r w:rsidRPr="00A67E38">
      <w:rPr>
        <w:rFonts w:ascii="Arial" w:hAnsi="Arial" w:cs="Arial"/>
        <w:sz w:val="24"/>
      </w:rPr>
      <w:ptab w:relativeTo="margin" w:alignment="right" w:leader="none"/>
    </w:r>
    <w:r w:rsidRPr="00A67E38">
      <w:rPr>
        <w:rFonts w:ascii="Arial" w:hAnsi="Arial" w:cs="Arial"/>
        <w:sz w:val="24"/>
      </w:rPr>
      <w:t>FPT University | School of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7BEE"/>
      </v:shape>
    </w:pict>
  </w:numPicBullet>
  <w:abstractNum w:abstractNumId="0">
    <w:nsid w:val="01653E78"/>
    <w:multiLevelType w:val="hybridMultilevel"/>
    <w:tmpl w:val="4A180434"/>
    <w:lvl w:ilvl="0" w:tplc="BA9A2EA8">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D75DF"/>
    <w:multiLevelType w:val="hybridMultilevel"/>
    <w:tmpl w:val="C080A38C"/>
    <w:lvl w:ilvl="0" w:tplc="A690691C">
      <w:start w:val="569"/>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A4117A5"/>
    <w:multiLevelType w:val="hybridMultilevel"/>
    <w:tmpl w:val="48F68BC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4A39E1"/>
    <w:multiLevelType w:val="hybridMultilevel"/>
    <w:tmpl w:val="62722FA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532C77"/>
    <w:multiLevelType w:val="hybridMultilevel"/>
    <w:tmpl w:val="2EB8C81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5365FC"/>
    <w:multiLevelType w:val="hybridMultilevel"/>
    <w:tmpl w:val="9FF2A9C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E96601"/>
    <w:multiLevelType w:val="hybridMultilevel"/>
    <w:tmpl w:val="E020D98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CAE67D9"/>
    <w:multiLevelType w:val="hybridMultilevel"/>
    <w:tmpl w:val="582A9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D947544"/>
    <w:multiLevelType w:val="hybridMultilevel"/>
    <w:tmpl w:val="42563BEA"/>
    <w:lvl w:ilvl="0" w:tplc="59125918">
      <w:start w:val="569"/>
      <w:numFmt w:val="bullet"/>
      <w:lvlText w:val="-"/>
      <w:lvlJc w:val="left"/>
      <w:pPr>
        <w:ind w:left="792" w:hanging="360"/>
      </w:pPr>
      <w:rPr>
        <w:rFonts w:ascii="Arial" w:eastAsiaTheme="minorEastAsia" w:hAnsi="Arial" w:cs="Aria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0">
    <w:nsid w:val="4F0359A6"/>
    <w:multiLevelType w:val="hybridMultilevel"/>
    <w:tmpl w:val="105E2C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B412398"/>
    <w:multiLevelType w:val="hybridMultilevel"/>
    <w:tmpl w:val="9D96040E"/>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418F6"/>
    <w:multiLevelType w:val="hybridMultilevel"/>
    <w:tmpl w:val="B748D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44624"/>
    <w:multiLevelType w:val="hybridMultilevel"/>
    <w:tmpl w:val="3C084D2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4246C8"/>
    <w:multiLevelType w:val="hybridMultilevel"/>
    <w:tmpl w:val="71E60610"/>
    <w:lvl w:ilvl="0" w:tplc="6CEE84A0">
      <w:numFmt w:val="bullet"/>
      <w:lvlText w:val="-"/>
      <w:lvlJc w:val="left"/>
      <w:pPr>
        <w:ind w:left="792" w:hanging="360"/>
      </w:pPr>
      <w:rPr>
        <w:rFonts w:ascii="Arial" w:eastAsiaTheme="minorEastAsia"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7A097EF0"/>
    <w:multiLevelType w:val="hybridMultilevel"/>
    <w:tmpl w:val="1D522AA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4"/>
  </w:num>
  <w:num w:numId="4">
    <w:abstractNumId w:val="4"/>
  </w:num>
  <w:num w:numId="5">
    <w:abstractNumId w:val="6"/>
  </w:num>
  <w:num w:numId="6">
    <w:abstractNumId w:val="12"/>
  </w:num>
  <w:num w:numId="7">
    <w:abstractNumId w:val="10"/>
  </w:num>
  <w:num w:numId="8">
    <w:abstractNumId w:val="11"/>
  </w:num>
  <w:num w:numId="9">
    <w:abstractNumId w:val="16"/>
  </w:num>
  <w:num w:numId="10">
    <w:abstractNumId w:val="2"/>
  </w:num>
  <w:num w:numId="11">
    <w:abstractNumId w:val="5"/>
  </w:num>
  <w:num w:numId="12">
    <w:abstractNumId w:val="8"/>
  </w:num>
  <w:num w:numId="13">
    <w:abstractNumId w:val="0"/>
  </w:num>
  <w:num w:numId="14">
    <w:abstractNumId w:val="1"/>
  </w:num>
  <w:num w:numId="15">
    <w:abstractNumId w:val="9"/>
  </w:num>
  <w:num w:numId="16">
    <w:abstractNumId w:val="1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hdrShapeDefaults>
    <o:shapedefaults v:ext="edit" spidmax="4098"/>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373C40"/>
    <w:rsid w:val="001400E2"/>
    <w:rsid w:val="001530DB"/>
    <w:rsid w:val="00154340"/>
    <w:rsid w:val="0018227F"/>
    <w:rsid w:val="001E682D"/>
    <w:rsid w:val="001F5665"/>
    <w:rsid w:val="00225153"/>
    <w:rsid w:val="002426AC"/>
    <w:rsid w:val="00324BD7"/>
    <w:rsid w:val="00373C40"/>
    <w:rsid w:val="00390E82"/>
    <w:rsid w:val="003968A1"/>
    <w:rsid w:val="00396EF9"/>
    <w:rsid w:val="0040460B"/>
    <w:rsid w:val="00474A56"/>
    <w:rsid w:val="00493AD2"/>
    <w:rsid w:val="004965CC"/>
    <w:rsid w:val="00595007"/>
    <w:rsid w:val="005B3D53"/>
    <w:rsid w:val="005C5D46"/>
    <w:rsid w:val="00666B6E"/>
    <w:rsid w:val="00697193"/>
    <w:rsid w:val="006E0737"/>
    <w:rsid w:val="007323F9"/>
    <w:rsid w:val="007A7759"/>
    <w:rsid w:val="007C3439"/>
    <w:rsid w:val="008463C3"/>
    <w:rsid w:val="00860E0E"/>
    <w:rsid w:val="008719ED"/>
    <w:rsid w:val="008C6FD1"/>
    <w:rsid w:val="00952E64"/>
    <w:rsid w:val="00972D58"/>
    <w:rsid w:val="00A10455"/>
    <w:rsid w:val="00A17F7C"/>
    <w:rsid w:val="00A54860"/>
    <w:rsid w:val="00C0321E"/>
    <w:rsid w:val="00CE3546"/>
    <w:rsid w:val="00E37E2A"/>
    <w:rsid w:val="00E56929"/>
    <w:rsid w:val="00E56AF2"/>
    <w:rsid w:val="00EB32B0"/>
    <w:rsid w:val="00F33242"/>
    <w:rsid w:val="00FF54BB"/>
    <w:rsid w:val="00FF6D3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40"/>
    <w:rPr>
      <w:rFonts w:eastAsiaTheme="minorEastAsia"/>
      <w:lang w:val="en-US" w:eastAsia="ja-JP"/>
    </w:rPr>
  </w:style>
  <w:style w:type="paragraph" w:styleId="Heading1">
    <w:name w:val="heading 1"/>
    <w:basedOn w:val="Normal"/>
    <w:next w:val="Normal"/>
    <w:link w:val="Heading1Char"/>
    <w:uiPriority w:val="9"/>
    <w:qFormat/>
    <w:rsid w:val="00373C40"/>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C40"/>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3C40"/>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3C40"/>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3C40"/>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3C40"/>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3C40"/>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3C40"/>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3C40"/>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40"/>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373C40"/>
    <w:rPr>
      <w:rFonts w:asciiTheme="majorHAnsi" w:eastAsiaTheme="majorEastAsia" w:hAnsiTheme="majorHAnsi" w:cstheme="majorBidi"/>
      <w:b/>
      <w:bCs/>
      <w:color w:val="4F81BD" w:themeColor="accent1"/>
      <w:sz w:val="26"/>
      <w:szCs w:val="26"/>
      <w:lang w:val="en-US" w:eastAsia="ja-JP"/>
    </w:rPr>
  </w:style>
  <w:style w:type="character" w:customStyle="1" w:styleId="Heading3Char">
    <w:name w:val="Heading 3 Char"/>
    <w:basedOn w:val="DefaultParagraphFont"/>
    <w:link w:val="Heading3"/>
    <w:uiPriority w:val="9"/>
    <w:rsid w:val="00373C40"/>
    <w:rPr>
      <w:rFonts w:asciiTheme="majorHAnsi" w:eastAsiaTheme="majorEastAsia" w:hAnsiTheme="majorHAnsi" w:cstheme="majorBidi"/>
      <w:b/>
      <w:bCs/>
      <w:color w:val="4F81BD" w:themeColor="accent1"/>
      <w:lang w:val="en-US" w:eastAsia="ja-JP"/>
    </w:rPr>
  </w:style>
  <w:style w:type="character" w:customStyle="1" w:styleId="Heading4Char">
    <w:name w:val="Heading 4 Char"/>
    <w:basedOn w:val="DefaultParagraphFont"/>
    <w:link w:val="Heading4"/>
    <w:uiPriority w:val="9"/>
    <w:rsid w:val="00373C40"/>
    <w:rPr>
      <w:rFonts w:asciiTheme="majorHAnsi" w:eastAsiaTheme="majorEastAsia" w:hAnsiTheme="majorHAnsi" w:cstheme="majorBidi"/>
      <w:b/>
      <w:bCs/>
      <w:i/>
      <w:iCs/>
      <w:color w:val="4F81BD" w:themeColor="accent1"/>
      <w:lang w:val="en-US" w:eastAsia="ja-JP"/>
    </w:rPr>
  </w:style>
  <w:style w:type="character" w:customStyle="1" w:styleId="Heading5Char">
    <w:name w:val="Heading 5 Char"/>
    <w:basedOn w:val="DefaultParagraphFont"/>
    <w:link w:val="Heading5"/>
    <w:uiPriority w:val="9"/>
    <w:semiHidden/>
    <w:rsid w:val="00373C40"/>
    <w:rPr>
      <w:rFonts w:asciiTheme="majorHAnsi" w:eastAsiaTheme="majorEastAsia" w:hAnsiTheme="majorHAnsi" w:cstheme="majorBidi"/>
      <w:color w:val="243F60" w:themeColor="accent1" w:themeShade="7F"/>
      <w:lang w:val="en-US" w:eastAsia="ja-JP"/>
    </w:rPr>
  </w:style>
  <w:style w:type="character" w:customStyle="1" w:styleId="Heading6Char">
    <w:name w:val="Heading 6 Char"/>
    <w:basedOn w:val="DefaultParagraphFont"/>
    <w:link w:val="Heading6"/>
    <w:uiPriority w:val="9"/>
    <w:semiHidden/>
    <w:rsid w:val="00373C40"/>
    <w:rPr>
      <w:rFonts w:asciiTheme="majorHAnsi" w:eastAsiaTheme="majorEastAsia" w:hAnsiTheme="majorHAnsi" w:cstheme="majorBidi"/>
      <w:i/>
      <w:iCs/>
      <w:color w:val="243F60" w:themeColor="accent1" w:themeShade="7F"/>
      <w:lang w:val="en-US" w:eastAsia="ja-JP"/>
    </w:rPr>
  </w:style>
  <w:style w:type="character" w:customStyle="1" w:styleId="Heading7Char">
    <w:name w:val="Heading 7 Char"/>
    <w:basedOn w:val="DefaultParagraphFont"/>
    <w:link w:val="Heading7"/>
    <w:uiPriority w:val="9"/>
    <w:semiHidden/>
    <w:rsid w:val="00373C40"/>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373C40"/>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373C40"/>
    <w:rPr>
      <w:rFonts w:asciiTheme="majorHAnsi" w:eastAsiaTheme="majorEastAsia" w:hAnsiTheme="majorHAnsi" w:cstheme="majorBidi"/>
      <w:i/>
      <w:iCs/>
      <w:color w:val="404040" w:themeColor="text1" w:themeTint="BF"/>
      <w:sz w:val="20"/>
      <w:szCs w:val="20"/>
      <w:lang w:val="en-US" w:eastAsia="ja-JP"/>
    </w:rPr>
  </w:style>
  <w:style w:type="paragraph" w:styleId="Header">
    <w:name w:val="header"/>
    <w:basedOn w:val="Normal"/>
    <w:link w:val="HeaderChar"/>
    <w:uiPriority w:val="99"/>
    <w:semiHidden/>
    <w:unhideWhenUsed/>
    <w:rsid w:val="00373C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C40"/>
    <w:rPr>
      <w:rFonts w:eastAsiaTheme="minorEastAsia"/>
      <w:lang w:val="en-US" w:eastAsia="ja-JP"/>
    </w:rPr>
  </w:style>
  <w:style w:type="paragraph" w:styleId="Footer">
    <w:name w:val="footer"/>
    <w:basedOn w:val="Normal"/>
    <w:link w:val="FooterChar"/>
    <w:uiPriority w:val="99"/>
    <w:unhideWhenUsed/>
    <w:rsid w:val="00373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C40"/>
    <w:rPr>
      <w:rFonts w:eastAsiaTheme="minorEastAsia"/>
      <w:lang w:val="en-US" w:eastAsia="ja-JP"/>
    </w:rPr>
  </w:style>
  <w:style w:type="paragraph" w:styleId="TOCHeading">
    <w:name w:val="TOC Heading"/>
    <w:basedOn w:val="Heading1"/>
    <w:next w:val="Normal"/>
    <w:uiPriority w:val="39"/>
    <w:semiHidden/>
    <w:unhideWhenUsed/>
    <w:qFormat/>
    <w:rsid w:val="00373C40"/>
    <w:pPr>
      <w:outlineLvl w:val="9"/>
    </w:pPr>
    <w:rPr>
      <w:lang w:eastAsia="en-US"/>
    </w:rPr>
  </w:style>
  <w:style w:type="paragraph" w:styleId="TOC1">
    <w:name w:val="toc 1"/>
    <w:basedOn w:val="Normal"/>
    <w:next w:val="Normal"/>
    <w:autoRedefine/>
    <w:uiPriority w:val="39"/>
    <w:unhideWhenUsed/>
    <w:rsid w:val="00373C40"/>
    <w:pPr>
      <w:spacing w:after="100"/>
    </w:pPr>
  </w:style>
  <w:style w:type="character" w:styleId="Hyperlink">
    <w:name w:val="Hyperlink"/>
    <w:basedOn w:val="DefaultParagraphFont"/>
    <w:uiPriority w:val="99"/>
    <w:unhideWhenUsed/>
    <w:rsid w:val="00373C40"/>
    <w:rPr>
      <w:color w:val="0000FF" w:themeColor="hyperlink"/>
      <w:u w:val="single"/>
    </w:rPr>
  </w:style>
  <w:style w:type="paragraph" w:styleId="TOC2">
    <w:name w:val="toc 2"/>
    <w:basedOn w:val="Normal"/>
    <w:next w:val="Normal"/>
    <w:autoRedefine/>
    <w:uiPriority w:val="39"/>
    <w:unhideWhenUsed/>
    <w:rsid w:val="00373C40"/>
    <w:pPr>
      <w:spacing w:after="100"/>
      <w:ind w:left="220"/>
    </w:pPr>
  </w:style>
  <w:style w:type="table" w:styleId="TableGrid">
    <w:name w:val="Table Grid"/>
    <w:basedOn w:val="TableNormal"/>
    <w:uiPriority w:val="59"/>
    <w:rsid w:val="00373C40"/>
    <w:pPr>
      <w:spacing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3C40"/>
    <w:pPr>
      <w:ind w:left="720"/>
      <w:contextualSpacing/>
    </w:pPr>
  </w:style>
  <w:style w:type="paragraph" w:styleId="FootnoteText">
    <w:name w:val="footnote text"/>
    <w:basedOn w:val="Normal"/>
    <w:link w:val="FootnoteTextChar"/>
    <w:uiPriority w:val="99"/>
    <w:semiHidden/>
    <w:unhideWhenUsed/>
    <w:rsid w:val="00373C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C40"/>
    <w:rPr>
      <w:rFonts w:eastAsiaTheme="minorEastAsia"/>
      <w:sz w:val="20"/>
      <w:szCs w:val="20"/>
      <w:lang w:val="en-US" w:eastAsia="ja-JP"/>
    </w:rPr>
  </w:style>
  <w:style w:type="character" w:styleId="FootnoteReference">
    <w:name w:val="footnote reference"/>
    <w:basedOn w:val="DefaultParagraphFont"/>
    <w:uiPriority w:val="99"/>
    <w:semiHidden/>
    <w:unhideWhenUsed/>
    <w:rsid w:val="00373C40"/>
    <w:rPr>
      <w:vertAlign w:val="superscript"/>
    </w:rPr>
  </w:style>
  <w:style w:type="character" w:customStyle="1" w:styleId="hps">
    <w:name w:val="hps"/>
    <w:basedOn w:val="DefaultParagraphFont"/>
    <w:rsid w:val="00373C40"/>
  </w:style>
  <w:style w:type="paragraph" w:customStyle="1" w:styleId="Body">
    <w:name w:val="Body"/>
    <w:basedOn w:val="Normal"/>
    <w:link w:val="BodyChar"/>
    <w:qFormat/>
    <w:rsid w:val="00373C40"/>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373C40"/>
    <w:rPr>
      <w:rFonts w:ascii="Arial" w:hAnsi="Arial" w:cs="Arial"/>
      <w:sz w:val="24"/>
      <w:szCs w:val="24"/>
      <w:lang w:val="en-US"/>
    </w:rPr>
  </w:style>
  <w:style w:type="character" w:customStyle="1" w:styleId="shorttext">
    <w:name w:val="short_text"/>
    <w:basedOn w:val="DefaultParagraphFont"/>
    <w:rsid w:val="00373C40"/>
  </w:style>
  <w:style w:type="character" w:customStyle="1" w:styleId="msg-content-inner">
    <w:name w:val="msg-content-inner"/>
    <w:basedOn w:val="DefaultParagraphFont"/>
    <w:rsid w:val="00373C40"/>
  </w:style>
  <w:style w:type="character" w:styleId="Emphasis">
    <w:name w:val="Emphasis"/>
    <w:basedOn w:val="DefaultParagraphFont"/>
    <w:uiPriority w:val="20"/>
    <w:qFormat/>
    <w:rsid w:val="00373C40"/>
    <w:rPr>
      <w:i/>
      <w:iCs/>
    </w:rPr>
  </w:style>
  <w:style w:type="character" w:customStyle="1" w:styleId="st">
    <w:name w:val="st"/>
    <w:basedOn w:val="DefaultParagraphFont"/>
    <w:rsid w:val="00373C40"/>
  </w:style>
  <w:style w:type="paragraph" w:styleId="BalloonText">
    <w:name w:val="Balloon Text"/>
    <w:basedOn w:val="Normal"/>
    <w:link w:val="BalloonTextChar"/>
    <w:uiPriority w:val="99"/>
    <w:semiHidden/>
    <w:unhideWhenUsed/>
    <w:rsid w:val="0037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C40"/>
    <w:rPr>
      <w:rFonts w:ascii="Tahoma" w:eastAsiaTheme="minorEastAsia" w:hAnsi="Tahoma" w:cs="Tahoma"/>
      <w:sz w:val="16"/>
      <w:szCs w:val="16"/>
      <w:lang w:val="en-US" w:eastAsia="ja-JP"/>
    </w:rPr>
  </w:style>
  <w:style w:type="character" w:customStyle="1" w:styleId="apple-converted-space">
    <w:name w:val="apple-converted-space"/>
    <w:basedOn w:val="DefaultParagraphFont"/>
    <w:rsid w:val="007C3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899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ya.cs.depaul.edu/~mobash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google.com.vn/url?sa=t&amp;rct=j&amp;q=&amp;esrc=s&amp;source=web&amp;cd=3&amp;sqi=2&amp;ved=0CDIQFjAC&amp;url=http%3A%2F%2Funpan1.un.org%2Fintradoc%2Fgroups%2Fpublic%2Fdocuments%2FAPCITY%2FUNPAN008660.pdf&amp;ei=seJVUO_FLoqTiQefmoD4DQ&amp;usg=AFQjCNFJqouBASt4MoPUxpfMul6gbYD2ZA&amp;cad=rj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mhc</dc:creator>
  <cp:keywords/>
  <dc:description/>
  <cp:lastModifiedBy>Sang Nguyen</cp:lastModifiedBy>
  <cp:revision>6</cp:revision>
  <dcterms:created xsi:type="dcterms:W3CDTF">2012-09-19T07:06:00Z</dcterms:created>
  <dcterms:modified xsi:type="dcterms:W3CDTF">2012-09-19T10:01:00Z</dcterms:modified>
</cp:coreProperties>
</file>