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val="vi-VN"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CD0A70" w:rsidP="00312F5E">
            <w:pPr>
              <w:pStyle w:val="HeadingLv1"/>
              <w:rPr>
                <w:lang w:val="en-US"/>
              </w:rPr>
            </w:pPr>
            <w:r>
              <w:rPr>
                <w:lang w:val="en-US"/>
              </w:rPr>
              <w:t>Add new</w:t>
            </w: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F070F9" w:rsidRDefault="00F070F9" w:rsidP="00312F5E">
            <w:pPr>
              <w:pStyle w:val="HeadingLv1"/>
            </w:pPr>
          </w:p>
        </w:tc>
        <w:tc>
          <w:tcPr>
            <w:tcW w:w="1520" w:type="dxa"/>
          </w:tcPr>
          <w:p w:rsidR="00F070F9" w:rsidRPr="00CD0A70" w:rsidRDefault="00CD0A70" w:rsidP="00312F5E">
            <w:pPr>
              <w:pStyle w:val="HeadingLv1"/>
              <w:rPr>
                <w:lang w:val="en-US"/>
              </w:rPr>
            </w:pPr>
            <w:r>
              <w:rPr>
                <w:lang w:val="en-US"/>
              </w:rPr>
              <w:t>v0.1</w:t>
            </w:r>
          </w:p>
        </w:tc>
      </w:tr>
      <w:tr w:rsidR="00F070F9" w:rsidRPr="00F070F9" w:rsidTr="00CD0A70">
        <w:tc>
          <w:tcPr>
            <w:tcW w:w="1560" w:type="dxa"/>
          </w:tcPr>
          <w:p w:rsidR="00F070F9" w:rsidRPr="00CD0A70" w:rsidRDefault="00CD0A70" w:rsidP="00312F5E">
            <w:pPr>
              <w:pStyle w:val="HeadingLv1"/>
              <w:rPr>
                <w:lang w:val="en-US"/>
              </w:rPr>
            </w:pPr>
            <w:r>
              <w:rPr>
                <w:lang w:val="en-US"/>
              </w:rPr>
              <w:t>23/06/2014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CD0A70" w:rsidRDefault="00CD0A70" w:rsidP="00312F5E">
            <w:pPr>
              <w:pStyle w:val="HeadingLv1"/>
              <w:rPr>
                <w:lang w:val="en-US"/>
              </w:rPr>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v0.9</w:t>
            </w:r>
          </w:p>
        </w:tc>
      </w:tr>
      <w:tr w:rsidR="00F070F9" w:rsidRPr="00F070F9" w:rsidTr="00CD0A70">
        <w:tc>
          <w:tcPr>
            <w:tcW w:w="1560" w:type="dxa"/>
          </w:tcPr>
          <w:p w:rsidR="00F070F9" w:rsidRPr="00CD0A70" w:rsidRDefault="00CD0A70" w:rsidP="00312F5E">
            <w:pPr>
              <w:pStyle w:val="HeadingLv1"/>
              <w:rPr>
                <w:lang w:val="en-US"/>
              </w:rPr>
            </w:pPr>
            <w:r>
              <w:rPr>
                <w:lang w:val="en-US"/>
              </w:rPr>
              <w:t>30/06/2014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F070F9" w:rsidRDefault="00CD0A70" w:rsidP="00312F5E">
            <w:pPr>
              <w:pStyle w:val="HeadingLv1"/>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v1.0</w:t>
            </w: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8157CF" w:rsidRPr="008157CF" w:rsidRDefault="00F070F9">
      <w:pPr>
        <w:pStyle w:val="TOC1"/>
        <w:rPr>
          <w:rFonts w:asciiTheme="majorHAnsi" w:eastAsiaTheme="minorEastAsia" w:hAnsiTheme="majorHAnsi" w:cstheme="majorHAnsi"/>
          <w:b w:val="0"/>
          <w:bCs w:val="0"/>
          <w:caps w:val="0"/>
          <w:snapToGrid/>
          <w:sz w:val="22"/>
          <w:szCs w:val="22"/>
          <w:lang w:val="vi-VN" w:eastAsia="ja-JP"/>
        </w:rPr>
      </w:pPr>
      <w:r w:rsidRPr="00F070F9">
        <w:rPr>
          <w:rStyle w:val="Hyperlink"/>
          <w:rFonts w:asciiTheme="majorHAnsi" w:hAnsiTheme="majorHAnsi" w:cstheme="majorHAnsi"/>
          <w:b w:val="0"/>
          <w:color w:val="000000" w:themeColor="text1"/>
          <w:sz w:val="22"/>
          <w:szCs w:val="22"/>
        </w:rPr>
        <w:fldChar w:fldCharType="begin"/>
      </w:r>
      <w:r w:rsidRPr="00F070F9">
        <w:rPr>
          <w:rStyle w:val="Hyperlink"/>
          <w:rFonts w:asciiTheme="majorHAnsi" w:hAnsiTheme="majorHAnsi" w:cstheme="majorHAnsi"/>
          <w:b w:val="0"/>
          <w:color w:val="000000" w:themeColor="text1"/>
          <w:sz w:val="22"/>
          <w:szCs w:val="22"/>
        </w:rPr>
        <w:instrText xml:space="preserve"> TOC \o "1-4" \h \z \u </w:instrText>
      </w:r>
      <w:r w:rsidRPr="00F070F9">
        <w:rPr>
          <w:rStyle w:val="Hyperlink"/>
          <w:rFonts w:asciiTheme="majorHAnsi" w:hAnsiTheme="majorHAnsi" w:cstheme="majorHAnsi"/>
          <w:b w:val="0"/>
          <w:color w:val="000000" w:themeColor="text1"/>
          <w:sz w:val="22"/>
          <w:szCs w:val="22"/>
        </w:rPr>
        <w:fldChar w:fldCharType="separate"/>
      </w:r>
      <w:hyperlink w:anchor="_Toc391813674" w:history="1">
        <w:r w:rsidR="008157CF" w:rsidRPr="008157CF">
          <w:rPr>
            <w:rStyle w:val="Hyperlink"/>
            <w:rFonts w:asciiTheme="majorHAnsi" w:hAnsiTheme="majorHAnsi" w:cstheme="majorHAnsi"/>
            <w:sz w:val="22"/>
            <w:szCs w:val="22"/>
          </w:rPr>
          <w:t>1</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INTRODUCTION</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_Toc391813674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5</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75" w:history="1">
        <w:r w:rsidR="008157CF" w:rsidRPr="008157CF">
          <w:rPr>
            <w:rStyle w:val="Hyperlink"/>
            <w:rFonts w:asciiTheme="majorHAnsi" w:hAnsiTheme="majorHAnsi" w:cstheme="majorHAnsi"/>
            <w:iCs/>
            <w:sz w:val="22"/>
          </w:rPr>
          <w:t>1.1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Purpose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5</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76" w:history="1">
        <w:r w:rsidR="008157CF" w:rsidRPr="008157CF">
          <w:rPr>
            <w:rStyle w:val="Hyperlink"/>
            <w:rFonts w:asciiTheme="majorHAnsi" w:hAnsiTheme="majorHAnsi" w:cstheme="majorHAnsi"/>
            <w:iCs/>
            <w:sz w:val="22"/>
          </w:rPr>
          <w:t>1.2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Definitions, Acronyms, and Abbreviations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_Toc391813676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5</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77" w:history="1">
        <w:r w:rsidR="008157CF" w:rsidRPr="008157CF">
          <w:rPr>
            <w:rStyle w:val="Hyperlink"/>
            <w:rFonts w:asciiTheme="majorHAnsi" w:hAnsiTheme="majorHAnsi" w:cstheme="majorHAnsi"/>
            <w:iCs/>
            <w:sz w:val="22"/>
          </w:rPr>
          <w:t>1.3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References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_Toc391813677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78" w:history="1">
        <w:r w:rsidR="008157CF" w:rsidRPr="008157CF">
          <w:rPr>
            <w:rStyle w:val="Hyperlink"/>
            <w:rFonts w:asciiTheme="majorHAnsi" w:hAnsiTheme="majorHAnsi" w:cstheme="majorHAnsi"/>
            <w:iCs/>
            <w:sz w:val="22"/>
          </w:rPr>
          <w:t>1.4</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Background information</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79" w:history="1">
        <w:r w:rsidR="008157CF" w:rsidRPr="008157CF">
          <w:rPr>
            <w:rStyle w:val="Hyperlink"/>
            <w:rFonts w:asciiTheme="majorHAnsi" w:hAnsiTheme="majorHAnsi" w:cstheme="majorHAnsi"/>
            <w:iCs/>
            <w:sz w:val="22"/>
          </w:rPr>
          <w:t>1.5</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Scope of testing</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_Toc391813679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0" w:history="1">
        <w:r w:rsidR="008157CF" w:rsidRPr="008157CF">
          <w:rPr>
            <w:rStyle w:val="Hyperlink"/>
            <w:rFonts w:asciiTheme="majorHAnsi" w:hAnsiTheme="majorHAnsi" w:cstheme="majorHAnsi"/>
            <w:iCs/>
            <w:sz w:val="22"/>
          </w:rPr>
          <w:t>1.6</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Constraints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_Toc391813680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7</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1" w:history="1">
        <w:r w:rsidR="008157CF" w:rsidRPr="008157CF">
          <w:rPr>
            <w:rStyle w:val="Hyperlink"/>
            <w:rFonts w:asciiTheme="majorHAnsi" w:hAnsiTheme="majorHAnsi" w:cstheme="majorHAnsi"/>
            <w:iCs/>
            <w:sz w:val="22"/>
          </w:rPr>
          <w:t>1.7</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Risk list</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_Toc391813681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8</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2" w:history="1">
        <w:r w:rsidR="008157CF" w:rsidRPr="008157CF">
          <w:rPr>
            <w:rStyle w:val="Hyperlink"/>
            <w:rFonts w:asciiTheme="majorHAnsi" w:hAnsiTheme="majorHAnsi" w:cstheme="majorHAnsi"/>
            <w:iCs/>
            <w:sz w:val="22"/>
          </w:rPr>
          <w:t>1.8</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Training needs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_Toc391813682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8</w:t>
        </w:r>
        <w:r w:rsidR="008157CF" w:rsidRPr="008157CF">
          <w:rPr>
            <w:rFonts w:asciiTheme="majorHAnsi" w:hAnsiTheme="majorHAnsi" w:cstheme="majorHAnsi"/>
            <w:webHidden/>
            <w:sz w:val="22"/>
          </w:rPr>
          <w:fldChar w:fldCharType="end"/>
        </w:r>
      </w:hyperlink>
    </w:p>
    <w:p w:rsidR="008157CF" w:rsidRPr="008157CF" w:rsidRDefault="000926D6">
      <w:pPr>
        <w:pStyle w:val="TOC1"/>
        <w:rPr>
          <w:rFonts w:asciiTheme="majorHAnsi" w:eastAsiaTheme="minorEastAsia" w:hAnsiTheme="majorHAnsi" w:cstheme="majorHAnsi"/>
          <w:b w:val="0"/>
          <w:bCs w:val="0"/>
          <w:caps w:val="0"/>
          <w:snapToGrid/>
          <w:sz w:val="22"/>
          <w:szCs w:val="22"/>
          <w:lang w:val="vi-VN" w:eastAsia="ja-JP"/>
        </w:rPr>
      </w:pPr>
      <w:hyperlink w:anchor="_Toc391813683" w:history="1">
        <w:r w:rsidR="008157CF" w:rsidRPr="008157CF">
          <w:rPr>
            <w:rStyle w:val="Hyperlink"/>
            <w:rFonts w:asciiTheme="majorHAnsi" w:hAnsiTheme="majorHAnsi" w:cstheme="majorHAnsi"/>
            <w:sz w:val="22"/>
            <w:szCs w:val="22"/>
          </w:rPr>
          <w:t>2</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Requirements for Test</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_Toc391813683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10</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4" w:history="1">
        <w:r w:rsidR="008157CF" w:rsidRPr="008157CF">
          <w:rPr>
            <w:rStyle w:val="Hyperlink"/>
            <w:rFonts w:asciiTheme="majorHAnsi" w:hAnsiTheme="majorHAnsi" w:cstheme="majorHAnsi"/>
            <w:iCs/>
            <w:sz w:val="22"/>
          </w:rPr>
          <w:t>2.1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items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_Toc391813684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5" w:history="1">
        <w:r w:rsidR="008157CF" w:rsidRPr="008157CF">
          <w:rPr>
            <w:rStyle w:val="Hyperlink"/>
            <w:rFonts w:asciiTheme="majorHAnsi" w:hAnsiTheme="majorHAnsi" w:cstheme="majorHAnsi"/>
            <w:iCs/>
            <w:sz w:val="22"/>
          </w:rPr>
          <w:t>2.2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Acceptance Test Criteria</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6" w:history="1">
        <w:r w:rsidR="008157CF" w:rsidRPr="008157CF">
          <w:rPr>
            <w:rStyle w:val="Hyperlink"/>
            <w:rFonts w:asciiTheme="majorHAnsi" w:hAnsiTheme="majorHAnsi" w:cstheme="majorHAnsi"/>
            <w:iCs/>
            <w:sz w:val="22"/>
          </w:rPr>
          <w:t>2.3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Feature not to be tested</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_Toc391813686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0926D6">
      <w:pPr>
        <w:pStyle w:val="TOC1"/>
        <w:rPr>
          <w:rFonts w:asciiTheme="majorHAnsi" w:eastAsiaTheme="minorEastAsia" w:hAnsiTheme="majorHAnsi" w:cstheme="majorHAnsi"/>
          <w:b w:val="0"/>
          <w:bCs w:val="0"/>
          <w:caps w:val="0"/>
          <w:snapToGrid/>
          <w:sz w:val="22"/>
          <w:szCs w:val="22"/>
          <w:lang w:val="vi-VN" w:eastAsia="ja-JP"/>
        </w:rPr>
      </w:pPr>
      <w:hyperlink w:anchor="_Toc391813687" w:history="1">
        <w:r w:rsidR="008157CF" w:rsidRPr="008157CF">
          <w:rPr>
            <w:rStyle w:val="Hyperlink"/>
            <w:rFonts w:asciiTheme="majorHAnsi" w:hAnsiTheme="majorHAnsi" w:cstheme="majorHAnsi"/>
            <w:sz w:val="22"/>
            <w:szCs w:val="22"/>
          </w:rPr>
          <w:t>3</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STRATEGY</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_Toc391813687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88" w:history="1">
        <w:r w:rsidR="008157CF" w:rsidRPr="008157CF">
          <w:rPr>
            <w:rStyle w:val="Hyperlink"/>
            <w:rFonts w:asciiTheme="majorHAnsi" w:hAnsiTheme="majorHAnsi" w:cstheme="majorHAnsi"/>
            <w:iCs/>
            <w:sz w:val="22"/>
          </w:rPr>
          <w:t>3.1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types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11</w:t>
        </w:r>
        <w:r w:rsidR="008157CF" w:rsidRPr="008157CF">
          <w:rPr>
            <w:rFonts w:asciiTheme="majorHAnsi" w:hAnsiTheme="majorHAnsi" w:cstheme="majorHAnsi"/>
            <w:webHidden/>
            <w:sz w:val="22"/>
          </w:rPr>
          <w:fldChar w:fldCharType="end"/>
        </w:r>
      </w:hyperlink>
    </w:p>
    <w:p w:rsidR="008157CF" w:rsidRPr="008157CF" w:rsidRDefault="000926D6">
      <w:pPr>
        <w:pStyle w:val="TOC3"/>
        <w:rPr>
          <w:rFonts w:asciiTheme="majorHAnsi" w:eastAsiaTheme="minorEastAsia" w:hAnsiTheme="majorHAnsi" w:cstheme="majorHAnsi"/>
          <w:bCs w:val="0"/>
          <w:i w:val="0"/>
          <w:iCs w:val="0"/>
          <w:snapToGrid/>
          <w:sz w:val="22"/>
          <w:szCs w:val="22"/>
          <w:lang w:val="vi-VN" w:eastAsia="ja-JP"/>
        </w:rPr>
      </w:pPr>
      <w:hyperlink w:anchor="_Toc391813689" w:history="1">
        <w:r w:rsidR="008157CF" w:rsidRPr="008157CF">
          <w:rPr>
            <w:rStyle w:val="Hyperlink"/>
            <w:rFonts w:asciiTheme="majorHAnsi" w:hAnsiTheme="majorHAnsi" w:cstheme="majorHAnsi"/>
            <w:sz w:val="22"/>
            <w:szCs w:val="22"/>
          </w:rPr>
          <w:t>3.1.1</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Function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_Toc391813689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0926D6">
      <w:pPr>
        <w:pStyle w:val="TOC3"/>
        <w:rPr>
          <w:rFonts w:asciiTheme="majorHAnsi" w:eastAsiaTheme="minorEastAsia" w:hAnsiTheme="majorHAnsi" w:cstheme="majorHAnsi"/>
          <w:bCs w:val="0"/>
          <w:i w:val="0"/>
          <w:iCs w:val="0"/>
          <w:snapToGrid/>
          <w:sz w:val="22"/>
          <w:szCs w:val="22"/>
          <w:lang w:val="vi-VN" w:eastAsia="ja-JP"/>
        </w:rPr>
      </w:pPr>
      <w:hyperlink w:anchor="_Toc391813690" w:history="1">
        <w:r w:rsidR="008157CF" w:rsidRPr="008157CF">
          <w:rPr>
            <w:rStyle w:val="Hyperlink"/>
            <w:rFonts w:asciiTheme="majorHAnsi" w:hAnsiTheme="majorHAnsi" w:cstheme="majorHAnsi"/>
            <w:sz w:val="22"/>
            <w:szCs w:val="22"/>
          </w:rPr>
          <w:t>3.1.2</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User Interface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_Toc391813690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0926D6">
      <w:pPr>
        <w:pStyle w:val="TOC3"/>
        <w:rPr>
          <w:rFonts w:asciiTheme="majorHAnsi" w:eastAsiaTheme="minorEastAsia" w:hAnsiTheme="majorHAnsi" w:cstheme="majorHAnsi"/>
          <w:bCs w:val="0"/>
          <w:i w:val="0"/>
          <w:iCs w:val="0"/>
          <w:snapToGrid/>
          <w:sz w:val="22"/>
          <w:szCs w:val="22"/>
          <w:lang w:val="vi-VN" w:eastAsia="ja-JP"/>
        </w:rPr>
      </w:pPr>
      <w:hyperlink w:anchor="_Toc391813691" w:history="1">
        <w:r w:rsidR="008157CF" w:rsidRPr="008157CF">
          <w:rPr>
            <w:rStyle w:val="Hyperlink"/>
            <w:rFonts w:asciiTheme="majorHAnsi" w:hAnsiTheme="majorHAnsi" w:cstheme="majorHAnsi"/>
            <w:sz w:val="22"/>
            <w:szCs w:val="22"/>
          </w:rPr>
          <w:t>3.1.3</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Regression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_Toc391813691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2" w:history="1">
        <w:r w:rsidR="008157CF" w:rsidRPr="008157CF">
          <w:rPr>
            <w:rStyle w:val="Hyperlink"/>
            <w:rFonts w:asciiTheme="majorHAnsi" w:hAnsiTheme="majorHAnsi" w:cstheme="majorHAnsi"/>
            <w:iCs/>
            <w:sz w:val="22"/>
          </w:rPr>
          <w:t>3.2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stages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_Toc391813692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12</w:t>
        </w:r>
        <w:r w:rsidR="008157CF" w:rsidRPr="008157CF">
          <w:rPr>
            <w:rFonts w:asciiTheme="majorHAnsi" w:hAnsiTheme="majorHAnsi" w:cstheme="majorHAnsi"/>
            <w:webHidden/>
            <w:sz w:val="22"/>
          </w:rPr>
          <w:fldChar w:fldCharType="end"/>
        </w:r>
      </w:hyperlink>
    </w:p>
    <w:p w:rsidR="008157CF" w:rsidRPr="008157CF" w:rsidRDefault="000926D6">
      <w:pPr>
        <w:pStyle w:val="TOC1"/>
        <w:rPr>
          <w:rFonts w:asciiTheme="majorHAnsi" w:eastAsiaTheme="minorEastAsia" w:hAnsiTheme="majorHAnsi" w:cstheme="majorHAnsi"/>
          <w:b w:val="0"/>
          <w:bCs w:val="0"/>
          <w:caps w:val="0"/>
          <w:snapToGrid/>
          <w:sz w:val="22"/>
          <w:szCs w:val="22"/>
          <w:lang w:val="vi-VN" w:eastAsia="ja-JP"/>
        </w:rPr>
      </w:pPr>
      <w:hyperlink w:anchor="_Toc391813693" w:history="1">
        <w:r w:rsidR="008157CF" w:rsidRPr="008157CF">
          <w:rPr>
            <w:rStyle w:val="Hyperlink"/>
            <w:rFonts w:asciiTheme="majorHAnsi" w:hAnsiTheme="majorHAnsi" w:cstheme="majorHAnsi"/>
            <w:sz w:val="22"/>
            <w:szCs w:val="22"/>
          </w:rPr>
          <w:t>4</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RESOURCE</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_Toc391813693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13</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4" w:history="1">
        <w:r w:rsidR="008157CF" w:rsidRPr="008157CF">
          <w:rPr>
            <w:rStyle w:val="Hyperlink"/>
            <w:rFonts w:asciiTheme="majorHAnsi" w:hAnsiTheme="majorHAnsi" w:cstheme="majorHAnsi"/>
            <w:iCs/>
            <w:sz w:val="22"/>
          </w:rPr>
          <w:t>4.1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Human Resource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_Toc391813694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13</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5" w:history="1">
        <w:r w:rsidR="008157CF" w:rsidRPr="008157CF">
          <w:rPr>
            <w:rStyle w:val="Hyperlink"/>
            <w:rFonts w:asciiTheme="majorHAnsi" w:hAnsiTheme="majorHAnsi" w:cstheme="majorHAnsi"/>
            <w:iCs/>
            <w:sz w:val="22"/>
          </w:rPr>
          <w:t>4.2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management</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13</w:t>
        </w:r>
        <w:r w:rsidR="008157CF" w:rsidRPr="008157CF">
          <w:rPr>
            <w:rFonts w:asciiTheme="majorHAnsi" w:hAnsiTheme="majorHAnsi" w:cstheme="majorHAnsi"/>
            <w:webHidden/>
            <w:sz w:val="22"/>
          </w:rPr>
          <w:fldChar w:fldCharType="end"/>
        </w:r>
      </w:hyperlink>
    </w:p>
    <w:p w:rsidR="008157CF" w:rsidRPr="008157CF" w:rsidRDefault="000926D6">
      <w:pPr>
        <w:pStyle w:val="TOC1"/>
        <w:rPr>
          <w:rFonts w:asciiTheme="majorHAnsi" w:eastAsiaTheme="minorEastAsia" w:hAnsiTheme="majorHAnsi" w:cstheme="majorHAnsi"/>
          <w:b w:val="0"/>
          <w:bCs w:val="0"/>
          <w:caps w:val="0"/>
          <w:snapToGrid/>
          <w:sz w:val="22"/>
          <w:szCs w:val="22"/>
          <w:lang w:val="vi-VN" w:eastAsia="ja-JP"/>
        </w:rPr>
      </w:pPr>
      <w:hyperlink w:anchor="_Toc391813696" w:history="1">
        <w:r w:rsidR="008157CF" w:rsidRPr="008157CF">
          <w:rPr>
            <w:rStyle w:val="Hyperlink"/>
            <w:rFonts w:asciiTheme="majorHAnsi" w:hAnsiTheme="majorHAnsi" w:cstheme="majorHAnsi"/>
            <w:sz w:val="22"/>
            <w:szCs w:val="22"/>
          </w:rPr>
          <w:t>5</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environment</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_Toc391813696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14</w:t>
        </w:r>
        <w:r w:rsidR="008157CF" w:rsidRPr="008157CF">
          <w:rPr>
            <w:rFonts w:asciiTheme="majorHAnsi" w:hAnsiTheme="majorHAnsi" w:cstheme="majorHAnsi"/>
            <w:webHidden/>
            <w:sz w:val="22"/>
            <w:szCs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7" w:history="1">
        <w:r w:rsidR="008157CF" w:rsidRPr="008157CF">
          <w:rPr>
            <w:rStyle w:val="Hyperlink"/>
            <w:rFonts w:asciiTheme="majorHAnsi" w:hAnsiTheme="majorHAnsi" w:cstheme="majorHAnsi"/>
            <w:iCs/>
            <w:sz w:val="22"/>
          </w:rPr>
          <w:t>5.1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Hardware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_Toc391813697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8" w:history="1">
        <w:r w:rsidR="008157CF" w:rsidRPr="008157CF">
          <w:rPr>
            <w:rStyle w:val="Hyperlink"/>
            <w:rFonts w:asciiTheme="majorHAnsi" w:hAnsiTheme="majorHAnsi" w:cstheme="majorHAnsi"/>
            <w:iCs/>
            <w:sz w:val="22"/>
          </w:rPr>
          <w:t>5.2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Software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0926D6">
      <w:pPr>
        <w:pStyle w:val="TOC2"/>
        <w:rPr>
          <w:rFonts w:asciiTheme="majorHAnsi" w:eastAsiaTheme="minorEastAsia" w:hAnsiTheme="majorHAnsi" w:cstheme="majorHAnsi"/>
          <w:bCs w:val="0"/>
          <w:snapToGrid/>
          <w:sz w:val="22"/>
          <w:lang w:val="vi-VN" w:eastAsia="ja-JP"/>
        </w:rPr>
      </w:pPr>
      <w:hyperlink w:anchor="_Toc391813699" w:history="1">
        <w:r w:rsidR="008157CF" w:rsidRPr="008157CF">
          <w:rPr>
            <w:rStyle w:val="Hyperlink"/>
            <w:rFonts w:asciiTheme="majorHAnsi" w:hAnsiTheme="majorHAnsi" w:cstheme="majorHAnsi"/>
            <w:iCs/>
            <w:sz w:val="22"/>
          </w:rPr>
          <w:t>5.3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Infrastructure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_Toc391813699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0926D6">
      <w:pPr>
        <w:pStyle w:val="TOC1"/>
        <w:rPr>
          <w:rFonts w:asciiTheme="majorHAnsi" w:eastAsiaTheme="minorEastAsia" w:hAnsiTheme="majorHAnsi" w:cstheme="majorHAnsi"/>
          <w:b w:val="0"/>
          <w:bCs w:val="0"/>
          <w:caps w:val="0"/>
          <w:snapToGrid/>
          <w:sz w:val="22"/>
          <w:szCs w:val="22"/>
          <w:lang w:val="vi-VN" w:eastAsia="ja-JP"/>
        </w:rPr>
      </w:pPr>
      <w:hyperlink w:anchor="_Toc391813700" w:history="1">
        <w:r w:rsidR="008157CF" w:rsidRPr="008157CF">
          <w:rPr>
            <w:rStyle w:val="Hyperlink"/>
            <w:rFonts w:asciiTheme="majorHAnsi" w:hAnsiTheme="majorHAnsi" w:cstheme="majorHAnsi"/>
            <w:sz w:val="22"/>
            <w:szCs w:val="22"/>
          </w:rPr>
          <w:t>6</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MILESTONES</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_Toc391813700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15</w:t>
        </w:r>
        <w:r w:rsidR="008157CF" w:rsidRPr="008157CF">
          <w:rPr>
            <w:rFonts w:asciiTheme="majorHAnsi" w:hAnsiTheme="majorHAnsi" w:cstheme="majorHAnsi"/>
            <w:webHidden/>
            <w:sz w:val="22"/>
            <w:szCs w:val="22"/>
          </w:rPr>
          <w:fldChar w:fldCharType="end"/>
        </w:r>
      </w:hyperlink>
    </w:p>
    <w:p w:rsidR="008157CF" w:rsidRDefault="000926D6">
      <w:pPr>
        <w:pStyle w:val="TOC1"/>
        <w:rPr>
          <w:rFonts w:asciiTheme="minorHAnsi" w:eastAsiaTheme="minorEastAsia" w:hAnsiTheme="minorHAnsi" w:cstheme="minorBidi"/>
          <w:b w:val="0"/>
          <w:bCs w:val="0"/>
          <w:caps w:val="0"/>
          <w:snapToGrid/>
          <w:sz w:val="22"/>
          <w:szCs w:val="22"/>
          <w:lang w:val="vi-VN" w:eastAsia="ja-JP"/>
        </w:rPr>
      </w:pPr>
      <w:hyperlink w:anchor="_Toc391813701" w:history="1">
        <w:r w:rsidR="008157CF" w:rsidRPr="008157CF">
          <w:rPr>
            <w:rStyle w:val="Hyperlink"/>
            <w:rFonts w:asciiTheme="majorHAnsi" w:hAnsiTheme="majorHAnsi" w:cstheme="majorHAnsi"/>
            <w:sz w:val="22"/>
            <w:szCs w:val="22"/>
          </w:rPr>
          <w:t>7</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DELIVERABLES</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_Toc391813701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16</w:t>
        </w:r>
        <w:r w:rsidR="008157CF" w:rsidRPr="008157CF">
          <w:rPr>
            <w:rFonts w:asciiTheme="majorHAnsi" w:hAnsiTheme="majorHAnsi" w:cstheme="majorHAnsi"/>
            <w:webHidden/>
            <w:sz w:val="22"/>
            <w:szCs w:val="22"/>
          </w:rPr>
          <w:fldChar w:fldCharType="end"/>
        </w:r>
      </w:hyperlink>
    </w:p>
    <w:p w:rsidR="00F070F9" w:rsidRPr="00F070F9" w:rsidRDefault="00F070F9" w:rsidP="00F070F9">
      <w:pPr>
        <w:pStyle w:val="Heading1"/>
        <w:numPr>
          <w:ilvl w:val="0"/>
          <w:numId w:val="0"/>
        </w:numPr>
        <w:rPr>
          <w:rStyle w:val="Hyperlink"/>
          <w:rFonts w:asciiTheme="majorHAnsi" w:hAnsiTheme="majorHAnsi" w:cstheme="majorHAnsi"/>
          <w:b w:val="0"/>
          <w:noProof/>
          <w:sz w:val="22"/>
          <w:szCs w:val="22"/>
        </w:rPr>
        <w:sectPr w:rsidR="00F070F9" w:rsidRPr="00F070F9" w:rsidSect="008B7230">
          <w:headerReference w:type="even" r:id="rId11"/>
          <w:pgSz w:w="11909" w:h="16834" w:code="9"/>
          <w:pgMar w:top="1411" w:right="1138" w:bottom="1411" w:left="1987" w:header="720" w:footer="862" w:gutter="0"/>
          <w:cols w:space="720"/>
          <w:docGrid w:linePitch="272"/>
        </w:sectPr>
      </w:pPr>
      <w:r w:rsidRPr="00F070F9">
        <w:rPr>
          <w:rStyle w:val="Hyperlink"/>
          <w:rFonts w:asciiTheme="majorHAnsi" w:hAnsiTheme="majorHAnsi" w:cstheme="majorHAnsi"/>
          <w:b w:val="0"/>
          <w:noProof/>
          <w:sz w:val="22"/>
          <w:szCs w:val="22"/>
        </w:rPr>
        <w:fldChar w:fldCharType="end"/>
      </w:r>
      <w:bookmarkStart w:id="7" w:name="_Toc516633376"/>
    </w:p>
    <w:p w:rsidR="00F070F9" w:rsidRPr="00F070F9" w:rsidRDefault="00F070F9" w:rsidP="00F070F9">
      <w:pPr>
        <w:pStyle w:val="Heading1"/>
        <w:rPr>
          <w:rFonts w:asciiTheme="majorHAnsi" w:hAnsiTheme="majorHAnsi" w:cstheme="majorHAnsi"/>
          <w:sz w:val="22"/>
          <w:szCs w:val="22"/>
        </w:rPr>
      </w:pPr>
      <w:bookmarkStart w:id="8" w:name="_Toc391813674"/>
      <w:r w:rsidRPr="00F070F9">
        <w:rPr>
          <w:rFonts w:asciiTheme="majorHAnsi" w:hAnsiTheme="majorHAnsi" w:cstheme="majorHAnsi"/>
          <w:sz w:val="22"/>
          <w:szCs w:val="22"/>
        </w:rPr>
        <w:lastRenderedPageBreak/>
        <w:t>INTRODUCTION</w:t>
      </w:r>
      <w:bookmarkEnd w:id="7"/>
      <w:bookmarkEnd w:id="8"/>
    </w:p>
    <w:p w:rsidR="00F070F9" w:rsidRPr="00F070F9" w:rsidRDefault="00F070F9" w:rsidP="00ED5C0C">
      <w:pPr>
        <w:pStyle w:val="Heading2"/>
      </w:pPr>
      <w:bookmarkStart w:id="9" w:name="_Toc445112043"/>
      <w:bookmarkStart w:id="10" w:name="_Toc445608263"/>
      <w:bookmarkStart w:id="11" w:name="_Toc446234548"/>
      <w:bookmarkStart w:id="12" w:name="_Toc467738721"/>
      <w:bookmarkStart w:id="13" w:name="_Toc516633377"/>
      <w:bookmarkStart w:id="14" w:name="_Toc391813675"/>
      <w:r w:rsidRPr="00F070F9">
        <w:t>Purpose</w:t>
      </w:r>
      <w:bookmarkEnd w:id="9"/>
      <w:bookmarkEnd w:id="10"/>
      <w:bookmarkEnd w:id="11"/>
      <w:bookmarkEnd w:id="12"/>
      <w:bookmarkEnd w:id="13"/>
      <w:bookmarkEnd w:id="14"/>
    </w:p>
    <w:p w:rsidR="00F070F9" w:rsidRPr="00ED71C7"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2" w:name="_Toc391813676"/>
      <w:r w:rsidRPr="00F070F9">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3849"/>
        <w:gridCol w:w="1980"/>
      </w:tblGrid>
      <w:tr w:rsidR="00F070F9" w:rsidRPr="00F070F9" w:rsidTr="008B7230">
        <w:trPr>
          <w:tblHeader/>
          <w:jc w:val="center"/>
        </w:trPr>
        <w:tc>
          <w:tcPr>
            <w:tcW w:w="2181" w:type="dxa"/>
            <w:shd w:val="clear" w:color="auto" w:fill="FFE8E1"/>
          </w:tcPr>
          <w:p w:rsidR="00F070F9" w:rsidRPr="00F070F9" w:rsidRDefault="00F070F9" w:rsidP="00312F5E">
            <w:pPr>
              <w:pStyle w:val="HeadingLv1"/>
            </w:pPr>
            <w:r w:rsidRPr="00F070F9">
              <w:t>Abbreviations</w:t>
            </w:r>
          </w:p>
        </w:tc>
        <w:tc>
          <w:tcPr>
            <w:tcW w:w="3849" w:type="dxa"/>
            <w:shd w:val="clear" w:color="auto" w:fill="FFE8E1"/>
          </w:tcPr>
          <w:p w:rsidR="00F070F9" w:rsidRPr="00F070F9" w:rsidRDefault="00F070F9" w:rsidP="00312F5E">
            <w:pPr>
              <w:pStyle w:val="HeadingLv1"/>
            </w:pPr>
            <w:r w:rsidRPr="00F070F9">
              <w:t>Description</w:t>
            </w:r>
          </w:p>
        </w:tc>
        <w:tc>
          <w:tcPr>
            <w:tcW w:w="1980" w:type="dxa"/>
            <w:shd w:val="clear" w:color="auto" w:fill="FFE8E1"/>
            <w:vAlign w:val="center"/>
          </w:tcPr>
          <w:p w:rsidR="00F070F9" w:rsidRPr="00F070F9" w:rsidRDefault="00F070F9" w:rsidP="00312F5E">
            <w:pPr>
              <w:pStyle w:val="HeadingLv1"/>
            </w:pPr>
            <w:r w:rsidRPr="00F070F9">
              <w:t>Note</w:t>
            </w:r>
          </w:p>
        </w:tc>
      </w:tr>
      <w:tr w:rsidR="008B3DFD" w:rsidRPr="00F070F9" w:rsidTr="008B3DFD">
        <w:trPr>
          <w:tblHeader/>
          <w:jc w:val="center"/>
        </w:trPr>
        <w:tc>
          <w:tcPr>
            <w:tcW w:w="2181" w:type="dxa"/>
            <w:shd w:val="clear" w:color="auto" w:fill="auto"/>
          </w:tcPr>
          <w:p w:rsidR="008B3DFD" w:rsidRPr="008B3DFD" w:rsidRDefault="008B3DFD" w:rsidP="00213E64">
            <w:pPr>
              <w:pStyle w:val="HeadingLv1"/>
              <w:jc w:val="center"/>
            </w:pPr>
            <w:r w:rsidRPr="008B3DFD">
              <w:t>UJD_VN</w:t>
            </w:r>
          </w:p>
        </w:tc>
        <w:tc>
          <w:tcPr>
            <w:tcW w:w="3849" w:type="dxa"/>
            <w:shd w:val="clear" w:color="auto" w:fill="auto"/>
          </w:tcPr>
          <w:p w:rsidR="008B3DFD" w:rsidRPr="008B3DFD" w:rsidRDefault="008B3DFD" w:rsidP="00213E64">
            <w:pPr>
              <w:pStyle w:val="HeadingLv1"/>
              <w:jc w:val="center"/>
            </w:pPr>
            <w:r w:rsidRPr="008B3DFD">
              <w:t>Useful Japanese Dictionary for Vietnamese</w:t>
            </w:r>
          </w:p>
        </w:tc>
        <w:tc>
          <w:tcPr>
            <w:tcW w:w="1980" w:type="dxa"/>
            <w:shd w:val="clear" w:color="auto" w:fill="auto"/>
            <w:vAlign w:val="center"/>
          </w:tcPr>
          <w:p w:rsidR="008B3DFD" w:rsidRPr="00F070F9" w:rsidRDefault="008B3DFD" w:rsidP="00312F5E">
            <w:pPr>
              <w:pStyle w:val="HeadingLv1"/>
            </w:pPr>
          </w:p>
        </w:tc>
      </w:tr>
      <w:tr w:rsidR="008B7230" w:rsidRPr="00F070F9" w:rsidTr="008B7230">
        <w:trPr>
          <w:tblHeader/>
          <w:jc w:val="center"/>
        </w:trPr>
        <w:tc>
          <w:tcPr>
            <w:tcW w:w="2181" w:type="dxa"/>
            <w:shd w:val="clear" w:color="auto" w:fill="auto"/>
          </w:tcPr>
          <w:p w:rsidR="008B7230" w:rsidRPr="008B7230" w:rsidRDefault="008B7230" w:rsidP="00213E64">
            <w:pPr>
              <w:pStyle w:val="HeadingLv1"/>
              <w:jc w:val="center"/>
            </w:pPr>
            <w:r w:rsidRPr="008B7230">
              <w:t>TL</w:t>
            </w:r>
          </w:p>
        </w:tc>
        <w:tc>
          <w:tcPr>
            <w:tcW w:w="3849" w:type="dxa"/>
            <w:shd w:val="clear" w:color="auto" w:fill="auto"/>
          </w:tcPr>
          <w:p w:rsidR="008B7230" w:rsidRPr="008B7230" w:rsidRDefault="008B7230" w:rsidP="00213E64">
            <w:pPr>
              <w:pStyle w:val="HeadingLv1"/>
              <w:jc w:val="center"/>
            </w:pPr>
            <w:r w:rsidRPr="008B7230">
              <w:t>Test Leader</w:t>
            </w:r>
          </w:p>
        </w:tc>
        <w:tc>
          <w:tcPr>
            <w:tcW w:w="1980" w:type="dxa"/>
            <w:shd w:val="clear" w:color="auto" w:fill="auto"/>
            <w:vAlign w:val="center"/>
          </w:tcPr>
          <w:p w:rsidR="008B7230" w:rsidRPr="00F070F9" w:rsidRDefault="008B7230" w:rsidP="00312F5E">
            <w:pPr>
              <w:pStyle w:val="HeadingLv1"/>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PM</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Project Manager</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QA</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Quality Assurance</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SRS</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Software Requirement Specification</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TC</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Test Case</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Pr="00F070F9"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TP</w:t>
            </w:r>
          </w:p>
        </w:tc>
        <w:tc>
          <w:tcPr>
            <w:tcW w:w="3849" w:type="dxa"/>
          </w:tcPr>
          <w:p w:rsidR="004163F2" w:rsidRPr="00F070F9"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Test Plan</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ST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System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IT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Integration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UT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Unit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706F94" w:rsidRPr="00F070F9" w:rsidTr="008B7230">
        <w:trPr>
          <w:jc w:val="center"/>
        </w:trPr>
        <w:tc>
          <w:tcPr>
            <w:tcW w:w="2181" w:type="dxa"/>
          </w:tcPr>
          <w:p w:rsidR="00706F94" w:rsidRDefault="00706F94"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GUI</w:t>
            </w:r>
          </w:p>
        </w:tc>
        <w:tc>
          <w:tcPr>
            <w:tcW w:w="3849" w:type="dxa"/>
          </w:tcPr>
          <w:p w:rsidR="00706F94" w:rsidRDefault="00706F94"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Graphic User Interface</w:t>
            </w:r>
          </w:p>
        </w:tc>
        <w:tc>
          <w:tcPr>
            <w:tcW w:w="1980" w:type="dxa"/>
          </w:tcPr>
          <w:p w:rsidR="00706F94" w:rsidRPr="00F070F9" w:rsidRDefault="00706F94"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TR</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Test Report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trHeight w:val="667"/>
          <w:jc w:val="center"/>
        </w:trPr>
        <w:tc>
          <w:tcPr>
            <w:tcW w:w="2181" w:type="dxa"/>
          </w:tcPr>
          <w:p w:rsidR="00F070F9" w:rsidRPr="00F070F9" w:rsidRDefault="00F070F9" w:rsidP="008B7230">
            <w:pPr>
              <w:pStyle w:val="Bang"/>
              <w:spacing w:before="0" w:after="0" w:line="360" w:lineRule="atLeast"/>
              <w:jc w:val="center"/>
              <w:rPr>
                <w:rFonts w:asciiTheme="majorHAnsi" w:hAnsiTheme="majorHAnsi" w:cstheme="majorHAnsi"/>
                <w:sz w:val="22"/>
                <w:szCs w:val="22"/>
              </w:rPr>
            </w:pPr>
            <w:r w:rsidRPr="00F070F9">
              <w:rPr>
                <w:rFonts w:asciiTheme="majorHAnsi" w:hAnsiTheme="majorHAnsi" w:cstheme="majorHAnsi"/>
                <w:sz w:val="22"/>
                <w:szCs w:val="22"/>
              </w:rPr>
              <w:t>KLOC</w:t>
            </w:r>
          </w:p>
        </w:tc>
        <w:tc>
          <w:tcPr>
            <w:tcW w:w="3849" w:type="dxa"/>
          </w:tcPr>
          <w:p w:rsidR="00F070F9" w:rsidRPr="00F070F9" w:rsidRDefault="00F070F9" w:rsidP="008B7230">
            <w:pPr>
              <w:pStyle w:val="Bang"/>
              <w:spacing w:before="0" w:after="0" w:line="360" w:lineRule="atLeast"/>
              <w:jc w:val="center"/>
              <w:rPr>
                <w:rFonts w:asciiTheme="majorHAnsi" w:hAnsiTheme="majorHAnsi" w:cstheme="majorHAnsi"/>
                <w:sz w:val="22"/>
                <w:szCs w:val="22"/>
              </w:rPr>
            </w:pPr>
            <w:r w:rsidRPr="00F070F9">
              <w:rPr>
                <w:rFonts w:asciiTheme="majorHAnsi" w:hAnsiTheme="majorHAnsi" w:cstheme="majorHAnsi"/>
                <w:sz w:val="22"/>
                <w:szCs w:val="22"/>
              </w:rPr>
              <w:t>1000 line of code</w:t>
            </w:r>
          </w:p>
        </w:tc>
        <w:tc>
          <w:tcPr>
            <w:tcW w:w="1980" w:type="dxa"/>
          </w:tcPr>
          <w:p w:rsidR="00F070F9" w:rsidRPr="00F070F9" w:rsidRDefault="00F070F9" w:rsidP="008B7230">
            <w:pPr>
              <w:pStyle w:val="Bang"/>
              <w:spacing w:before="0" w:after="0" w:line="360" w:lineRule="atLeast"/>
              <w:rPr>
                <w:rFonts w:asciiTheme="majorHAnsi" w:hAnsiTheme="majorHAnsi" w:cstheme="majorHAnsi"/>
                <w:sz w:val="22"/>
                <w:szCs w:val="22"/>
              </w:rPr>
            </w:pPr>
          </w:p>
        </w:tc>
      </w:tr>
    </w:tbl>
    <w:p w:rsidR="00F070F9" w:rsidRPr="00F070F9" w:rsidRDefault="00F070F9" w:rsidP="00F070F9">
      <w:pPr>
        <w:rPr>
          <w:rFonts w:asciiTheme="majorHAnsi" w:hAnsiTheme="majorHAnsi" w:cstheme="majorHAnsi"/>
          <w:sz w:val="22"/>
          <w:szCs w:val="22"/>
        </w:rPr>
      </w:pPr>
      <w:bookmarkStart w:id="23" w:name="_Toc521150200"/>
      <w:bookmarkStart w:id="24" w:name="_Toc521322909"/>
    </w:p>
    <w:p w:rsidR="00F070F9" w:rsidRPr="00F070F9" w:rsidRDefault="00F070F9" w:rsidP="00ED5C0C">
      <w:pPr>
        <w:pStyle w:val="Heading2"/>
      </w:pPr>
      <w:bookmarkStart w:id="25" w:name="_Toc391813677"/>
      <w:r w:rsidRPr="00F070F9">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F070F9" w:rsidRDefault="00F070F9" w:rsidP="00312F5E">
            <w:pPr>
              <w:pStyle w:val="HeadingLv1"/>
            </w:pPr>
            <w:r w:rsidRPr="00F070F9">
              <w:t>Title/File name</w:t>
            </w:r>
          </w:p>
        </w:tc>
        <w:tc>
          <w:tcPr>
            <w:tcW w:w="1956" w:type="dxa"/>
            <w:shd w:val="clear" w:color="auto" w:fill="FFE8E1"/>
          </w:tcPr>
          <w:p w:rsidR="00F070F9" w:rsidRPr="00F070F9" w:rsidRDefault="00F070F9" w:rsidP="00312F5E">
            <w:pPr>
              <w:pStyle w:val="HeadingLv1"/>
            </w:pPr>
            <w:r w:rsidRPr="00F070F9">
              <w:t>Author</w:t>
            </w:r>
          </w:p>
        </w:tc>
        <w:tc>
          <w:tcPr>
            <w:tcW w:w="1284" w:type="dxa"/>
            <w:shd w:val="clear" w:color="auto" w:fill="FFE8E1"/>
          </w:tcPr>
          <w:p w:rsidR="00F070F9" w:rsidRPr="00F070F9" w:rsidRDefault="00F070F9" w:rsidP="00312F5E">
            <w:pPr>
              <w:pStyle w:val="HeadingLv1"/>
            </w:pPr>
            <w:r w:rsidRPr="00F070F9">
              <w:t>Version</w:t>
            </w:r>
          </w:p>
        </w:tc>
        <w:tc>
          <w:tcPr>
            <w:tcW w:w="1710" w:type="dxa"/>
            <w:shd w:val="clear" w:color="auto" w:fill="FFE8E1"/>
          </w:tcPr>
          <w:p w:rsidR="00F070F9" w:rsidRPr="00F070F9" w:rsidRDefault="00F070F9" w:rsidP="00312F5E">
            <w:pPr>
              <w:pStyle w:val="HeadingLv1"/>
            </w:pPr>
            <w:r w:rsidRPr="00F070F9">
              <w:t>Effective Date</w:t>
            </w:r>
          </w:p>
        </w:tc>
      </w:tr>
      <w:tr w:rsidR="00F070F9" w:rsidRPr="00F070F9" w:rsidTr="008B7230">
        <w:trPr>
          <w:jc w:val="center"/>
        </w:trPr>
        <w:tc>
          <w:tcPr>
            <w:tcW w:w="3060" w:type="dxa"/>
          </w:tcPr>
          <w:p w:rsidR="00F070F9" w:rsidRPr="00F070F9" w:rsidRDefault="00F070F9" w:rsidP="00312F5E">
            <w:pPr>
              <w:pStyle w:val="HeadingLv1"/>
            </w:pPr>
            <w:r w:rsidRPr="00F070F9">
              <w:t>SRS</w:t>
            </w:r>
          </w:p>
        </w:tc>
        <w:tc>
          <w:tcPr>
            <w:tcW w:w="1956" w:type="dxa"/>
          </w:tcPr>
          <w:p w:rsidR="00F070F9" w:rsidRPr="00F070F9" w:rsidRDefault="00765E87" w:rsidP="00312F5E">
            <w:pPr>
              <w:pStyle w:val="HeadingLv1"/>
            </w:pPr>
            <w:r>
              <w:t>UJD_VN Team</w:t>
            </w:r>
          </w:p>
        </w:tc>
        <w:tc>
          <w:tcPr>
            <w:tcW w:w="1284" w:type="dxa"/>
          </w:tcPr>
          <w:p w:rsidR="00F070F9" w:rsidRPr="00F070F9" w:rsidRDefault="00F070F9" w:rsidP="00312F5E">
            <w:pPr>
              <w:pStyle w:val="HeadingLv1"/>
            </w:pPr>
            <w:r w:rsidRPr="00F070F9">
              <w:t>v1.0</w:t>
            </w:r>
          </w:p>
        </w:tc>
        <w:tc>
          <w:tcPr>
            <w:tcW w:w="1710" w:type="dxa"/>
          </w:tcPr>
          <w:p w:rsidR="00F070F9" w:rsidRPr="00F070F9" w:rsidRDefault="006109E9" w:rsidP="00312F5E">
            <w:pPr>
              <w:pStyle w:val="HeadingLv1"/>
            </w:pPr>
            <w:r>
              <w:t>20</w:t>
            </w:r>
            <w:r w:rsidR="00057235">
              <w:t>/06/2014</w:t>
            </w:r>
          </w:p>
        </w:tc>
      </w:tr>
    </w:tbl>
    <w:p w:rsidR="00F070F9" w:rsidRPr="00F070F9" w:rsidRDefault="00F070F9" w:rsidP="00ED5C0C">
      <w:pPr>
        <w:pStyle w:val="Heading2"/>
      </w:pPr>
      <w:bookmarkStart w:id="26" w:name="_Toc391813678"/>
      <w:bookmarkEnd w:id="18"/>
      <w:bookmarkEnd w:id="19"/>
      <w:bookmarkEnd w:id="20"/>
      <w:r w:rsidRPr="00F070F9">
        <w:t>Background information</w:t>
      </w:r>
      <w:bookmarkEnd w:id="21"/>
      <w:bookmarkEnd w:id="26"/>
    </w:p>
    <w:p w:rsidR="00F070F9" w:rsidRPr="00F070F9" w:rsidRDefault="00765E87" w:rsidP="0057338B">
      <w:pPr>
        <w:jc w:val="both"/>
        <w:rPr>
          <w:rFonts w:asciiTheme="majorHAnsi" w:hAnsiTheme="majorHAnsi" w:cstheme="majorHAnsi"/>
          <w:sz w:val="22"/>
          <w:szCs w:val="22"/>
        </w:rPr>
      </w:pPr>
      <w:r w:rsidRPr="00765E87">
        <w:rPr>
          <w:rFonts w:asciiTheme="majorHAnsi" w:hAnsiTheme="majorHAnsi" w:cstheme="majorHAnsi"/>
          <w:sz w:val="22"/>
          <w:szCs w:val="22"/>
        </w:rPr>
        <w:t>The target of test</w:t>
      </w:r>
      <w:r>
        <w:rPr>
          <w:rFonts w:asciiTheme="majorHAnsi" w:hAnsiTheme="majorHAnsi" w:cstheme="majorHAnsi"/>
          <w:sz w:val="22"/>
          <w:szCs w:val="22"/>
        </w:rPr>
        <w:t>ing</w:t>
      </w:r>
      <w:r w:rsidRPr="00765E87">
        <w:rPr>
          <w:rFonts w:asciiTheme="majorHAnsi" w:hAnsiTheme="majorHAnsi" w:cstheme="majorHAnsi"/>
          <w:sz w:val="22"/>
          <w:szCs w:val="22"/>
        </w:rPr>
        <w:t xml:space="preserve"> is ensured all functions will be run </w:t>
      </w:r>
      <w:r>
        <w:rPr>
          <w:rFonts w:asciiTheme="majorHAnsi" w:hAnsiTheme="majorHAnsi" w:cstheme="majorHAnsi"/>
          <w:sz w:val="22"/>
          <w:szCs w:val="22"/>
        </w:rPr>
        <w:t xml:space="preserve">correctly </w:t>
      </w:r>
      <w:r w:rsidRPr="00765E87">
        <w:rPr>
          <w:rFonts w:asciiTheme="majorHAnsi" w:hAnsiTheme="majorHAnsi" w:cstheme="majorHAnsi"/>
          <w:sz w:val="22"/>
          <w:szCs w:val="22"/>
        </w:rPr>
        <w:t>as</w:t>
      </w:r>
      <w:r>
        <w:rPr>
          <w:rFonts w:asciiTheme="majorHAnsi" w:hAnsiTheme="majorHAnsi" w:cstheme="majorHAnsi"/>
          <w:sz w:val="22"/>
          <w:szCs w:val="22"/>
        </w:rPr>
        <w:t xml:space="preserve"> SRS description</w:t>
      </w:r>
      <w:r w:rsidRPr="00765E87">
        <w:rPr>
          <w:rFonts w:asciiTheme="majorHAnsi" w:hAnsiTheme="majorHAnsi" w:cstheme="majorHAnsi"/>
          <w:sz w:val="22"/>
          <w:szCs w:val="22"/>
        </w:rPr>
        <w:t>. In addition, restrict maximum of defect during the user access in the application</w:t>
      </w:r>
      <w:r w:rsidR="0057338B">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F070F9"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types of testing:</w:t>
      </w:r>
      <w:r w:rsidR="009B22C4">
        <w:rPr>
          <w:rFonts w:asciiTheme="majorHAnsi" w:hAnsiTheme="majorHAnsi" w:cstheme="majorHAnsi"/>
          <w:sz w:val="22"/>
          <w:szCs w:val="22"/>
        </w:rPr>
        <w:t xml:space="preserve"> </w:t>
      </w:r>
      <w:r w:rsidRPr="00EF3FEA">
        <w:rPr>
          <w:rFonts w:asciiTheme="majorHAnsi" w:hAnsiTheme="majorHAnsi" w:cstheme="majorHAnsi"/>
          <w:sz w:val="22"/>
          <w:szCs w:val="22"/>
        </w:rPr>
        <w:t>Function</w:t>
      </w:r>
      <w:r w:rsidR="00184EEC">
        <w:rPr>
          <w:rFonts w:asciiTheme="majorHAnsi" w:hAnsiTheme="majorHAnsi" w:cstheme="majorHAnsi"/>
          <w:sz w:val="22"/>
          <w:szCs w:val="22"/>
        </w:rPr>
        <w:t xml:space="preserve"> Testing</w:t>
      </w:r>
      <w:r w:rsidR="009B22C4">
        <w:rPr>
          <w:rFonts w:asciiTheme="majorHAnsi" w:hAnsiTheme="majorHAnsi" w:cstheme="majorHAnsi"/>
          <w:sz w:val="22"/>
          <w:szCs w:val="22"/>
        </w:rPr>
        <w:t>, User Interface</w:t>
      </w:r>
      <w:r w:rsidRPr="00EF3FEA">
        <w:rPr>
          <w:rFonts w:asciiTheme="majorHAnsi" w:hAnsiTheme="majorHAnsi" w:cstheme="majorHAnsi"/>
          <w:sz w:val="22"/>
          <w:szCs w:val="22"/>
        </w:rPr>
        <w:t xml:space="preserve"> </w:t>
      </w:r>
      <w:r w:rsidR="00184EEC">
        <w:rPr>
          <w:rFonts w:asciiTheme="majorHAnsi" w:hAnsiTheme="majorHAnsi" w:cstheme="majorHAnsi"/>
          <w:sz w:val="22"/>
          <w:szCs w:val="22"/>
        </w:rPr>
        <w:t xml:space="preserve">Ting </w:t>
      </w:r>
      <w:r w:rsidRPr="00EF3FEA">
        <w:rPr>
          <w:rFonts w:asciiTheme="majorHAnsi" w:hAnsiTheme="majorHAnsi" w:cstheme="majorHAnsi"/>
          <w:sz w:val="22"/>
          <w:szCs w:val="22"/>
        </w:rPr>
        <w:t xml:space="preserve">and </w:t>
      </w:r>
      <w:r w:rsidR="009B22C4">
        <w:rPr>
          <w:rFonts w:asciiTheme="majorHAnsi" w:hAnsiTheme="majorHAnsi" w:cstheme="majorHAnsi"/>
          <w:sz w:val="22"/>
          <w:szCs w:val="22"/>
        </w:rPr>
        <w:t>Regression</w:t>
      </w:r>
      <w:r w:rsidR="00184EEC">
        <w:rPr>
          <w:rFonts w:asciiTheme="majorHAnsi" w:hAnsiTheme="majorHAnsi" w:cstheme="majorHAnsi"/>
          <w:sz w:val="22"/>
          <w:szCs w:val="22"/>
        </w:rPr>
        <w:t xml:space="preserve"> Testing</w:t>
      </w:r>
    </w:p>
    <w:p w:rsidR="00F070F9"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Run normally in required devices/browsers.</w:t>
      </w:r>
    </w:p>
    <w:p w:rsidR="00F070F9" w:rsidRPr="00F070F9" w:rsidRDefault="00F070F9" w:rsidP="00ED5C0C">
      <w:pPr>
        <w:pStyle w:val="Heading2"/>
      </w:pPr>
      <w:bookmarkStart w:id="27" w:name="_Toc516633379"/>
      <w:bookmarkStart w:id="28" w:name="_Toc391813679"/>
      <w:r w:rsidRPr="00F070F9">
        <w:t>Scope of testing</w:t>
      </w:r>
      <w:bookmarkEnd w:id="27"/>
      <w:bookmarkEnd w:id="28"/>
    </w:p>
    <w:p w:rsidR="00F070F9" w:rsidRPr="007D16B0" w:rsidRDefault="008B3DFD" w:rsidP="00EE0336">
      <w:pPr>
        <w:spacing w:before="0" w:line="360" w:lineRule="atLeast"/>
        <w:ind w:left="0" w:firstLine="461"/>
        <w:jc w:val="both"/>
        <w:rPr>
          <w:rFonts w:asciiTheme="majorHAnsi" w:hAnsiTheme="majorHAnsi" w:cstheme="majorHAnsi"/>
          <w:sz w:val="22"/>
          <w:szCs w:val="22"/>
          <w:lang w:eastAsia="ja-JP"/>
        </w:rPr>
      </w:pPr>
      <w:r>
        <w:rPr>
          <w:rFonts w:asciiTheme="majorHAnsi" w:hAnsiTheme="majorHAnsi" w:cstheme="majorHAnsi"/>
          <w:sz w:val="22"/>
          <w:szCs w:val="22"/>
        </w:rPr>
        <w:t>UJD_VN</w:t>
      </w:r>
      <w:r w:rsidR="00FF7FA4">
        <w:rPr>
          <w:rFonts w:asciiTheme="majorHAnsi" w:hAnsiTheme="majorHAnsi" w:cstheme="majorHAnsi"/>
          <w:sz w:val="22"/>
          <w:szCs w:val="22"/>
        </w:rPr>
        <w:t xml:space="preserve"> will be tested by 5</w:t>
      </w:r>
      <w:r w:rsidR="00F070F9" w:rsidRPr="00F070F9">
        <w:rPr>
          <w:rFonts w:asciiTheme="majorHAnsi" w:hAnsiTheme="majorHAnsi" w:cstheme="majorHAnsi"/>
          <w:sz w:val="22"/>
          <w:szCs w:val="22"/>
        </w:rPr>
        <w:t xml:space="preserve"> phases:</w:t>
      </w:r>
    </w:p>
    <w:p w:rsidR="00F070F9" w:rsidRPr="00F070F9" w:rsidRDefault="00F070F9" w:rsidP="00F070F9">
      <w:pPr>
        <w:spacing w:before="0" w:line="360" w:lineRule="atLeast"/>
        <w:ind w:left="461"/>
        <w:jc w:val="both"/>
        <w:rPr>
          <w:rFonts w:asciiTheme="majorHAnsi" w:hAnsiTheme="majorHAnsi" w:cstheme="majorHAnsi"/>
          <w:sz w:val="22"/>
          <w:szCs w:val="22"/>
          <w:u w:val="single"/>
        </w:rPr>
      </w:pPr>
      <w:r w:rsidRPr="00F070F9">
        <w:rPr>
          <w:rFonts w:asciiTheme="majorHAnsi" w:hAnsiTheme="majorHAnsi" w:cstheme="majorHAnsi"/>
          <w:sz w:val="22"/>
          <w:szCs w:val="22"/>
          <w:u w:val="single"/>
        </w:rPr>
        <w:t>Phase 1: Unit test</w:t>
      </w:r>
      <w:r w:rsidR="00184EEC">
        <w:rPr>
          <w:rFonts w:asciiTheme="majorHAnsi" w:hAnsiTheme="majorHAnsi" w:cstheme="majorHAnsi"/>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8B3DFD">
        <w:rPr>
          <w:rFonts w:asciiTheme="majorHAnsi" w:hAnsiTheme="majorHAnsi" w:cstheme="majorHAnsi"/>
          <w:sz w:val="22"/>
          <w:szCs w:val="22"/>
        </w:rPr>
        <w:t>bug on “Defect log management”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7D16B0" w:rsidRPr="007D16B0" w:rsidRDefault="007D16B0" w:rsidP="007D16B0">
      <w:pPr>
        <w:pStyle w:val="ListParagraph"/>
        <w:spacing w:before="0" w:line="360" w:lineRule="atLeast"/>
        <w:ind w:left="1181"/>
        <w:jc w:val="both"/>
        <w:rPr>
          <w:rFonts w:asciiTheme="majorHAnsi" w:hAnsiTheme="majorHAnsi" w:cstheme="majorHAnsi"/>
          <w:sz w:val="22"/>
          <w:szCs w:val="22"/>
        </w:rPr>
      </w:pPr>
    </w:p>
    <w:p w:rsidR="00F070F9" w:rsidRPr="00F070F9" w:rsidRDefault="00F070F9" w:rsidP="009A594D">
      <w:p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R</w:t>
      </w:r>
      <w:r w:rsidR="009A594D">
        <w:rPr>
          <w:rFonts w:asciiTheme="majorHAnsi" w:hAnsiTheme="majorHAnsi" w:cstheme="majorHAns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F070F9" w:rsidRDefault="00F563F1" w:rsidP="00F563F1">
      <w:pPr>
        <w:spacing w:before="0" w:line="360" w:lineRule="atLeast"/>
        <w:ind w:left="461"/>
        <w:jc w:val="both"/>
        <w:rPr>
          <w:rFonts w:asciiTheme="majorHAnsi" w:hAnsiTheme="majorHAnsi" w:cstheme="majorHAnsi"/>
          <w:sz w:val="22"/>
          <w:szCs w:val="22"/>
          <w:u w:val="single"/>
        </w:rPr>
      </w:pPr>
      <w:r w:rsidRPr="00F070F9">
        <w:rPr>
          <w:rFonts w:asciiTheme="majorHAnsi" w:hAnsiTheme="majorHAnsi" w:cstheme="majorHAnsi"/>
          <w:sz w:val="22"/>
          <w:szCs w:val="22"/>
          <w:u w:val="single"/>
        </w:rPr>
        <w:t xml:space="preserve">Phase 2: </w:t>
      </w:r>
      <w:r>
        <w:rPr>
          <w:rFonts w:asciiTheme="majorHAnsi" w:hAnsiTheme="majorHAnsi" w:cstheme="majorHAnsi"/>
          <w:sz w:val="22"/>
          <w:szCs w:val="22"/>
          <w:u w:val="single"/>
        </w:rPr>
        <w:t>Component</w:t>
      </w:r>
      <w:r w:rsidR="00184EEC">
        <w:rPr>
          <w:rFonts w:asciiTheme="majorHAnsi" w:hAnsiTheme="majorHAnsi" w:cstheme="majorHAnsi"/>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lastRenderedPageBreak/>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Pr>
          <w:rFonts w:asciiTheme="majorHAnsi" w:hAnsiTheme="majorHAnsi" w:cstheme="majorHAnsi"/>
          <w:sz w:val="22"/>
          <w:szCs w:val="22"/>
        </w:rPr>
        <w:t xml:space="preserve"> log management</w:t>
      </w:r>
      <w:r w:rsidRPr="00F070F9">
        <w:rPr>
          <w:rFonts w:asciiTheme="majorHAnsi" w:hAnsiTheme="majorHAnsi" w:cstheme="majorHAnsi"/>
          <w:sz w:val="22"/>
          <w:szCs w:val="22"/>
        </w:rPr>
        <w:t>” file and assign to developer fix it and redo this process until it is correct.</w:t>
      </w:r>
    </w:p>
    <w:p w:rsidR="00F563F1" w:rsidRPr="00F070F9" w:rsidRDefault="00F563F1" w:rsidP="00F563F1">
      <w:pPr>
        <w:pStyle w:val="ListParagraph"/>
        <w:spacing w:before="0" w:line="360" w:lineRule="atLeast"/>
        <w:ind w:left="1267"/>
        <w:jc w:val="both"/>
        <w:rPr>
          <w:rFonts w:asciiTheme="majorHAnsi" w:hAnsiTheme="majorHAnsi" w:cstheme="majorHAnsi"/>
          <w:sz w:val="22"/>
          <w:szCs w:val="22"/>
        </w:rPr>
      </w:pPr>
    </w:p>
    <w:p w:rsidR="00F563F1" w:rsidRPr="00F070F9" w:rsidRDefault="00F563F1" w:rsidP="00F563F1">
      <w:p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F070F9" w:rsidRDefault="00BA4BEF" w:rsidP="00F070F9">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3</w:t>
      </w:r>
      <w:r w:rsidR="00F070F9" w:rsidRPr="00F070F9">
        <w:rPr>
          <w:rFonts w:asciiTheme="majorHAnsi" w:hAnsiTheme="majorHAnsi" w:cstheme="majorHAnsi"/>
          <w:sz w:val="22"/>
          <w:szCs w:val="22"/>
          <w:u w:val="single"/>
        </w:rPr>
        <w:t>: Integration test</w:t>
      </w:r>
      <w:r w:rsidR="00184EEC">
        <w:rPr>
          <w:rFonts w:asciiTheme="majorHAnsi" w:hAnsiTheme="majorHAnsi" w:cstheme="majorHAnsi"/>
          <w:sz w:val="22"/>
          <w:szCs w:val="22"/>
          <w:u w:val="single"/>
        </w:rPr>
        <w:t>ing</w:t>
      </w:r>
      <w:r w:rsidR="00F070F9" w:rsidRPr="00F070F9">
        <w:rPr>
          <w:rFonts w:asciiTheme="majorHAnsi" w:hAnsiTheme="majorHAnsi" w:cstheme="majorHAnsi"/>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C87325">
        <w:rPr>
          <w:rFonts w:asciiTheme="majorHAnsi" w:hAnsiTheme="majorHAnsi" w:cstheme="majorHAnsi"/>
          <w:sz w:val="22"/>
          <w:szCs w:val="22"/>
        </w:rPr>
        <w:t xml:space="preserve"> log management</w:t>
      </w:r>
      <w:r w:rsidRPr="00F070F9">
        <w:rPr>
          <w:rFonts w:asciiTheme="majorHAnsi" w:hAnsiTheme="majorHAnsi" w:cstheme="majorHAnsi"/>
          <w:sz w:val="22"/>
          <w:szCs w:val="22"/>
        </w:rPr>
        <w:t>” file and assign to developer fix it and redo this process until it is correct.</w:t>
      </w:r>
    </w:p>
    <w:p w:rsidR="00F070F9" w:rsidRPr="00F070F9" w:rsidRDefault="00F070F9" w:rsidP="00F070F9">
      <w:pPr>
        <w:pStyle w:val="ListParagraph"/>
        <w:spacing w:before="0" w:line="360" w:lineRule="atLeast"/>
        <w:ind w:left="1267"/>
        <w:jc w:val="both"/>
        <w:rPr>
          <w:rFonts w:asciiTheme="majorHAnsi" w:hAnsiTheme="majorHAnsi" w:cstheme="majorHAnsi"/>
          <w:sz w:val="22"/>
          <w:szCs w:val="22"/>
        </w:rPr>
      </w:pPr>
    </w:p>
    <w:p w:rsidR="00F070F9" w:rsidRPr="00F070F9" w:rsidRDefault="00EE0336" w:rsidP="00EE0336">
      <w:pPr>
        <w:spacing w:before="0" w:line="360" w:lineRule="atLeast"/>
        <w:ind w:left="0"/>
        <w:jc w:val="both"/>
        <w:rPr>
          <w:rFonts w:asciiTheme="majorHAnsi" w:hAnsiTheme="majorHAnsi" w:cstheme="majorHAnsi"/>
          <w:sz w:val="22"/>
          <w:szCs w:val="22"/>
        </w:rPr>
      </w:pPr>
      <w:r>
        <w:rPr>
          <w:rFonts w:asciiTheme="majorHAnsi" w:hAnsiTheme="majorHAnsi" w:cstheme="majorHAnsi"/>
          <w:sz w:val="22"/>
          <w:szCs w:val="22"/>
        </w:rPr>
        <w:t xml:space="preserve">        </w:t>
      </w:r>
      <w:r w:rsidR="00F070F9" w:rsidRPr="00F070F9">
        <w:rPr>
          <w:rFonts w:asciiTheme="majorHAnsi" w:hAnsiTheme="majorHAnsi" w:cstheme="majorHAns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F070F9" w:rsidRDefault="00BA4BEF" w:rsidP="00F070F9">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4</w:t>
      </w:r>
      <w:r w:rsidR="00F070F9" w:rsidRPr="00F070F9">
        <w:rPr>
          <w:rFonts w:asciiTheme="majorHAnsi" w:hAnsiTheme="majorHAnsi" w:cstheme="majorHAnsi"/>
          <w:sz w:val="22"/>
          <w:szCs w:val="22"/>
          <w:u w:val="single"/>
        </w:rPr>
        <w:t>: System test</w:t>
      </w:r>
      <w:r w:rsidR="00184EEC">
        <w:rPr>
          <w:rFonts w:asciiTheme="majorHAnsi" w:hAnsiTheme="majorHAnsi" w:cstheme="majorHAnsi"/>
          <w:sz w:val="22"/>
          <w:szCs w:val="22"/>
          <w:u w:val="single"/>
        </w:rPr>
        <w:t>ing</w:t>
      </w:r>
      <w:r w:rsidR="00F070F9" w:rsidRPr="00F070F9">
        <w:rPr>
          <w:rFonts w:asciiTheme="majorHAnsi" w:hAnsiTheme="majorHAnsi" w:cstheme="majorHAnsi"/>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BB5171" w:rsidRPr="00BB5171" w:rsidRDefault="00BB5171" w:rsidP="00BB5171">
      <w:pPr>
        <w:spacing w:before="0" w:line="360" w:lineRule="atLeast"/>
        <w:ind w:left="0"/>
        <w:jc w:val="both"/>
        <w:rPr>
          <w:rFonts w:asciiTheme="majorHAnsi" w:hAnsiTheme="majorHAnsi" w:cstheme="majorHAnsi"/>
          <w:sz w:val="22"/>
          <w:szCs w:val="22"/>
        </w:rPr>
      </w:pPr>
      <w:r>
        <w:rPr>
          <w:rFonts w:asciiTheme="majorHAnsi" w:hAnsiTheme="majorHAnsi" w:cstheme="majorHAnsi"/>
          <w:sz w:val="22"/>
          <w:szCs w:val="22"/>
        </w:rPr>
        <w:t xml:space="preserve">        </w:t>
      </w:r>
      <w:r w:rsidRPr="00BB5171">
        <w:rPr>
          <w:rFonts w:asciiTheme="majorHAnsi" w:hAnsiTheme="majorHAnsi" w:cstheme="majorHAns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A93BA0" w:rsidRDefault="00A93BA0" w:rsidP="00FF7FA4">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5</w:t>
      </w:r>
      <w:r w:rsidR="006D70BB">
        <w:rPr>
          <w:rFonts w:asciiTheme="majorHAnsi" w:hAnsiTheme="majorHAnsi" w:cstheme="majorHAnsi"/>
          <w:sz w:val="22"/>
          <w:szCs w:val="22"/>
          <w:u w:val="single"/>
        </w:rPr>
        <w:t xml:space="preserve">: </w:t>
      </w:r>
      <w:r w:rsidR="00184EEC">
        <w:rPr>
          <w:rFonts w:asciiTheme="majorHAnsi" w:hAnsiTheme="majorHAnsi" w:cstheme="majorHAnsi"/>
          <w:sz w:val="22"/>
          <w:szCs w:val="22"/>
          <w:u w:val="single"/>
        </w:rPr>
        <w:t>Acceptance t</w:t>
      </w:r>
      <w:r w:rsidR="00FF7FA4" w:rsidRPr="00A93BA0">
        <w:rPr>
          <w:rFonts w:asciiTheme="majorHAnsi" w:hAnsiTheme="majorHAnsi" w:cstheme="majorHAnsi"/>
          <w:sz w:val="22"/>
          <w:szCs w:val="22"/>
          <w:u w:val="single"/>
        </w:rPr>
        <w:t>est</w:t>
      </w:r>
      <w:r w:rsidR="00184EEC">
        <w:rPr>
          <w:rFonts w:asciiTheme="majorHAnsi" w:hAnsiTheme="majorHAnsi" w:cstheme="majorHAnsi"/>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29" w:name="_Toc391813680"/>
      <w:r w:rsidRPr="00F070F9">
        <w:t>Constraints</w:t>
      </w:r>
      <w:bookmarkEnd w:id="29"/>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Default="008B2A50" w:rsidP="00BD4C37">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Short time to do test</w:t>
      </w:r>
      <w:r w:rsidR="007D16B0">
        <w:rPr>
          <w:rFonts w:asciiTheme="majorHAnsi" w:hAnsiTheme="majorHAnsi" w:cstheme="majorHAnsi"/>
          <w:sz w:val="22"/>
          <w:szCs w:val="22"/>
          <w:lang w:eastAsia="ja-JP"/>
        </w:rPr>
        <w:t xml:space="preserve"> and tester</w:t>
      </w:r>
      <w:r>
        <w:rPr>
          <w:rFonts w:asciiTheme="majorHAnsi" w:hAnsiTheme="majorHAnsi" w:cstheme="majorHAnsi"/>
          <w:sz w:val="22"/>
          <w:szCs w:val="22"/>
          <w:lang w:eastAsia="ja-JP"/>
        </w:rPr>
        <w:t>s</w:t>
      </w:r>
      <w:r w:rsidR="007D16B0">
        <w:rPr>
          <w:rFonts w:asciiTheme="majorHAnsi" w:hAnsiTheme="majorHAnsi" w:cstheme="majorHAnsi"/>
          <w:sz w:val="22"/>
          <w:szCs w:val="22"/>
          <w:lang w:eastAsia="ja-JP"/>
        </w:rPr>
        <w:t xml:space="preserve"> have not experi</w:t>
      </w:r>
      <w:r w:rsidR="00A36615">
        <w:rPr>
          <w:rFonts w:asciiTheme="majorHAnsi" w:hAnsiTheme="majorHAnsi" w:cstheme="majorHAnsi"/>
          <w:sz w:val="22"/>
          <w:szCs w:val="22"/>
          <w:lang w:eastAsia="ja-JP"/>
        </w:rPr>
        <w:t>ence, so schedule can be missed or miss bugs.</w:t>
      </w:r>
    </w:p>
    <w:p w:rsidR="00A36615" w:rsidRPr="00F070F9" w:rsidRDefault="00A36615" w:rsidP="00BD4C37">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re-fix bug</w:t>
      </w:r>
      <w:r w:rsidR="00EE0336">
        <w:rPr>
          <w:rFonts w:asciiTheme="majorHAnsi" w:hAnsiTheme="majorHAnsi" w:cstheme="majorHAnsi"/>
          <w:sz w:val="22"/>
          <w:szCs w:val="22"/>
          <w:lang w:eastAsia="ja-JP"/>
        </w:rPr>
        <w:t>, write all test case</w:t>
      </w:r>
    </w:p>
    <w:p w:rsidR="00F070F9" w:rsidRPr="00F070F9" w:rsidRDefault="00F070F9" w:rsidP="00ED5C0C">
      <w:pPr>
        <w:pStyle w:val="Heading2"/>
      </w:pPr>
      <w:bookmarkStart w:id="57" w:name="_Toc391813681"/>
      <w:r w:rsidRPr="00F070F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F070F9" w:rsidRPr="00F070F9" w:rsidRDefault="00F070F9" w:rsidP="00BD4C37">
      <w:pPr>
        <w:pStyle w:val="ListParagraph"/>
        <w:numPr>
          <w:ilvl w:val="0"/>
          <w:numId w:val="2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F070F9" w:rsidRPr="00F070F9" w:rsidRDefault="00F070F9" w:rsidP="00ED5C0C">
      <w:pPr>
        <w:pStyle w:val="Heading2"/>
      </w:pPr>
      <w:bookmarkStart w:id="58" w:name="_Toc391813682"/>
      <w:r w:rsidRPr="00F070F9">
        <w:t>Training needs</w:t>
      </w:r>
      <w:bookmarkEnd w:id="58"/>
    </w:p>
    <w:p w:rsidR="00F070F9" w:rsidRPr="00F070F9" w:rsidRDefault="00B34F24" w:rsidP="00EE0336">
      <w:pPr>
        <w:ind w:left="720"/>
        <w:jc w:val="both"/>
        <w:rPr>
          <w:rFonts w:asciiTheme="majorHAnsi" w:hAnsiTheme="majorHAnsi" w:cstheme="majorHAnsi"/>
          <w:sz w:val="22"/>
          <w:szCs w:val="22"/>
        </w:rPr>
      </w:pPr>
      <w:bookmarkStart w:id="59"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val="vi-VN" w:eastAsia="ja-JP"/>
        </w:rPr>
        <w:lastRenderedPageBreak/>
        <w:drawing>
          <wp:inline distT="0" distB="0" distL="0" distR="0">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2D3852" w:rsidP="00312F5E">
      <w:pPr>
        <w:ind w:left="0"/>
        <w:jc w:val="both"/>
        <w:rPr>
          <w:rFonts w:asciiTheme="majorHAnsi" w:hAnsiTheme="majorHAnsi" w:cstheme="majorHAnsi"/>
          <w:sz w:val="22"/>
          <w:szCs w:val="22"/>
        </w:rPr>
      </w:pP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F070F9">
      <w:pPr>
        <w:pStyle w:val="Heading1"/>
        <w:rPr>
          <w:rFonts w:asciiTheme="majorHAnsi" w:hAnsiTheme="majorHAnsi" w:cstheme="majorHAnsi"/>
          <w:sz w:val="22"/>
          <w:szCs w:val="22"/>
        </w:rPr>
      </w:pPr>
      <w:bookmarkStart w:id="60" w:name="_Toc391813683"/>
      <w:r w:rsidRPr="00F070F9">
        <w:rPr>
          <w:rFonts w:asciiTheme="majorHAnsi" w:hAnsiTheme="majorHAnsi" w:cstheme="majorHAnsi"/>
          <w:sz w:val="22"/>
          <w:szCs w:val="22"/>
        </w:rPr>
        <w:t>Requirements for Test</w:t>
      </w:r>
      <w:bookmarkEnd w:id="59"/>
      <w:bookmarkEnd w:id="60"/>
    </w:p>
    <w:p w:rsidR="00F070F9" w:rsidRPr="00F070F9" w:rsidRDefault="00F070F9" w:rsidP="00ED5C0C">
      <w:pPr>
        <w:pStyle w:val="Heading2"/>
      </w:pPr>
      <w:bookmarkStart w:id="61" w:name="_Toc391813684"/>
      <w:bookmarkStart w:id="62" w:name="_Toc446234563"/>
      <w:bookmarkStart w:id="63" w:name="_Toc463083754"/>
      <w:bookmarkStart w:id="64" w:name="_Toc465677906"/>
      <w:bookmarkStart w:id="65" w:name="_Toc495546400"/>
      <w:bookmarkStart w:id="66" w:name="_Toc495547945"/>
      <w:r w:rsidRPr="00F070F9">
        <w:t>Test items</w:t>
      </w:r>
      <w:bookmarkEnd w:id="61"/>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F070F9"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 conversations, grammar, video, specialized)</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Contribute (content, </w:t>
      </w:r>
      <w:r w:rsidRPr="00F222C4">
        <w:rPr>
          <w:rFonts w:asciiTheme="majorHAnsi" w:hAnsiTheme="majorHAnsi" w:cstheme="majorHAnsi"/>
          <w:sz w:val="22"/>
          <w:szCs w:val="22"/>
        </w:rPr>
        <w:t>opinion</w:t>
      </w:r>
      <w:r>
        <w:rPr>
          <w:rFonts w:asciiTheme="majorHAnsi" w:hAnsiTheme="majorHAnsi" w:cstheme="majorHAnsi"/>
          <w:sz w:val="22"/>
          <w:szCs w:val="22"/>
        </w:rPr>
        <w:t>,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Pr="00F070F9" w:rsidRDefault="00F070F9" w:rsidP="00BD4C37">
      <w:pPr>
        <w:pStyle w:val="ListParagraph"/>
        <w:numPr>
          <w:ilvl w:val="0"/>
          <w:numId w:val="25"/>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Manage </w:t>
      </w:r>
      <w:r w:rsidR="00586372">
        <w:rPr>
          <w:rFonts w:asciiTheme="majorHAnsi" w:hAnsiTheme="majorHAnsi" w:cstheme="majorHAnsi"/>
          <w:sz w:val="22"/>
          <w:szCs w:val="22"/>
        </w:rPr>
        <w:t>account</w:t>
      </w:r>
      <w:r w:rsidR="00F222C4">
        <w:rPr>
          <w:rFonts w:asciiTheme="majorHAnsi" w:hAnsiTheme="majorHAnsi" w:cstheme="majorHAnsi"/>
          <w:sz w:val="22"/>
          <w:szCs w:val="22"/>
        </w:rPr>
        <w:t>(member, admin)</w:t>
      </w:r>
    </w:p>
    <w:p w:rsidR="00F070F9" w:rsidRDefault="00586372"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Manage database( vocabulary,</w:t>
      </w:r>
      <w:r w:rsidR="00F222C4">
        <w:rPr>
          <w:rFonts w:asciiTheme="majorHAnsi" w:hAnsiTheme="majorHAnsi" w:cstheme="majorHAnsi"/>
          <w:sz w:val="22"/>
          <w:szCs w:val="22"/>
        </w:rPr>
        <w:t xml:space="preserve"> grammar,</w:t>
      </w:r>
      <w:r>
        <w:rPr>
          <w:rFonts w:asciiTheme="majorHAnsi" w:hAnsiTheme="majorHAnsi" w:cstheme="majorHAnsi"/>
          <w:sz w:val="22"/>
          <w:szCs w:val="22"/>
        </w:rPr>
        <w:t xml:space="preserve"> reading,</w:t>
      </w:r>
      <w:r w:rsidR="001278FF">
        <w:rPr>
          <w:rFonts w:asciiTheme="majorHAnsi" w:hAnsiTheme="majorHAnsi" w:cstheme="majorHAnsi"/>
          <w:sz w:val="22"/>
          <w:szCs w:val="22"/>
        </w:rPr>
        <w:t xml:space="preserve"> conversation, </w:t>
      </w:r>
      <w:r w:rsidR="00F222C4">
        <w:rPr>
          <w:rFonts w:asciiTheme="majorHAnsi" w:hAnsiTheme="majorHAnsi" w:cstheme="majorHAnsi"/>
          <w:sz w:val="22"/>
          <w:szCs w:val="22"/>
        </w:rPr>
        <w:t xml:space="preserve">video, listening,  </w:t>
      </w:r>
      <w:r w:rsidR="001278FF">
        <w:rPr>
          <w:rFonts w:asciiTheme="majorHAnsi" w:hAnsiTheme="majorHAnsi" w:cstheme="majorHAnsi"/>
          <w:sz w:val="22"/>
          <w:szCs w:val="22"/>
        </w:rPr>
        <w:t>testing)</w:t>
      </w:r>
    </w:p>
    <w:p w:rsidR="00F070F9" w:rsidRPr="00BD28CA" w:rsidRDefault="00F222C4"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Manage contact content( content, opinion, Q&amp;A)</w:t>
      </w:r>
    </w:p>
    <w:p w:rsidR="00F070F9" w:rsidRPr="00057235" w:rsidRDefault="00F070F9" w:rsidP="00ED5C0C">
      <w:pPr>
        <w:pStyle w:val="Heading2"/>
      </w:pPr>
      <w:bookmarkStart w:id="67" w:name="_Toc391813685"/>
      <w:r w:rsidRPr="00F070F9">
        <w:t>Acceptance Test Criteria</w:t>
      </w:r>
      <w:bookmarkEnd w:id="67"/>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E94C2C">
        <w:rPr>
          <w:rFonts w:asciiTheme="majorHAnsi" w:hAnsiTheme="majorHAnsi" w:cstheme="majorHAnsi"/>
          <w:sz w:val="22"/>
          <w:szCs w:val="22"/>
        </w:rPr>
        <w:t>Criteria for Unit test of Development team, for Test team accepts to start testing:</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Number of UTC/KLOC: </w:t>
      </w:r>
      <w:del w:id="77" w:author="Ong Vang" w:date="2014-07-11T13:59:00Z">
        <w:r w:rsidRPr="00F070F9" w:rsidDel="00F64B63">
          <w:rPr>
            <w:rFonts w:asciiTheme="majorHAnsi" w:hAnsiTheme="majorHAnsi" w:cstheme="majorHAnsi"/>
            <w:sz w:val="22"/>
            <w:szCs w:val="22"/>
          </w:rPr>
          <w:delText xml:space="preserve">100 </w:delText>
        </w:r>
      </w:del>
      <w:ins w:id="78" w:author="Ong Vang" w:date="2014-07-11T13:59:00Z">
        <w:r w:rsidR="00F64B63">
          <w:rPr>
            <w:rFonts w:asciiTheme="majorHAnsi" w:hAnsiTheme="majorHAnsi" w:cstheme="majorHAnsi"/>
            <w:sz w:val="22"/>
            <w:szCs w:val="22"/>
          </w:rPr>
          <w:t>50</w:t>
        </w:r>
        <w:r w:rsidR="00F64B63" w:rsidRPr="00F070F9">
          <w:rPr>
            <w:rFonts w:asciiTheme="majorHAnsi" w:hAnsiTheme="majorHAnsi" w:cstheme="majorHAnsi"/>
            <w:sz w:val="22"/>
            <w:szCs w:val="22"/>
          </w:rPr>
          <w:t xml:space="preserve"> </w:t>
        </w:r>
      </w:ins>
      <w:r w:rsidRPr="00F070F9">
        <w:rPr>
          <w:rFonts w:asciiTheme="majorHAnsi" w:hAnsiTheme="majorHAnsi" w:cstheme="majorHAnsi"/>
          <w:sz w:val="22"/>
          <w:szCs w:val="22"/>
        </w:rPr>
        <w:t xml:space="preserve">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9" w:name="_Toc350343195"/>
      <w:bookmarkStart w:id="80" w:name="_Toc391813686"/>
      <w:r w:rsidRPr="00F070F9">
        <w:t>Feature not to be tested</w:t>
      </w:r>
      <w:bookmarkEnd w:id="79"/>
      <w:bookmarkEnd w:id="80"/>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F070F9">
      <w:pPr>
        <w:pStyle w:val="Heading1"/>
        <w:rPr>
          <w:rFonts w:asciiTheme="majorHAnsi" w:hAnsiTheme="majorHAnsi" w:cstheme="majorHAnsi"/>
          <w:sz w:val="22"/>
          <w:szCs w:val="22"/>
        </w:rPr>
      </w:pPr>
      <w:bookmarkStart w:id="81" w:name="_Toc391813687"/>
      <w:r w:rsidRPr="00F070F9">
        <w:rPr>
          <w:rFonts w:asciiTheme="majorHAnsi" w:hAnsiTheme="majorHAnsi" w:cstheme="majorHAnsi"/>
          <w:sz w:val="22"/>
          <w:szCs w:val="22"/>
        </w:rPr>
        <w:lastRenderedPageBreak/>
        <w:t>TEST STRATEGY</w:t>
      </w:r>
      <w:bookmarkEnd w:id="68"/>
      <w:bookmarkEnd w:id="69"/>
      <w:bookmarkEnd w:id="70"/>
      <w:bookmarkEnd w:id="71"/>
      <w:bookmarkEnd w:id="72"/>
      <w:bookmarkEnd w:id="73"/>
      <w:bookmarkEnd w:id="74"/>
      <w:bookmarkEnd w:id="75"/>
      <w:bookmarkEnd w:id="76"/>
      <w:bookmarkEnd w:id="81"/>
    </w:p>
    <w:p w:rsidR="00F070F9" w:rsidRPr="00F070F9" w:rsidRDefault="00F070F9" w:rsidP="00ED5C0C">
      <w:pPr>
        <w:pStyle w:val="Heading2"/>
      </w:pPr>
      <w:bookmarkStart w:id="82" w:name="_Toc516633383"/>
      <w:bookmarkStart w:id="83" w:name="_Toc391813688"/>
      <w:r w:rsidRPr="00F070F9">
        <w:t>Test</w:t>
      </w:r>
      <w:bookmarkEnd w:id="82"/>
      <w:r w:rsidRPr="00F070F9">
        <w:t xml:space="preserve"> types</w:t>
      </w:r>
      <w:bookmarkEnd w:id="83"/>
    </w:p>
    <w:p w:rsidR="00F070F9" w:rsidRPr="00F070F9" w:rsidRDefault="00F070F9" w:rsidP="00F070F9">
      <w:pPr>
        <w:pStyle w:val="Heading3"/>
        <w:rPr>
          <w:rFonts w:asciiTheme="majorHAnsi" w:hAnsiTheme="majorHAnsi" w:cstheme="majorHAnsi"/>
          <w:sz w:val="22"/>
          <w:szCs w:val="22"/>
        </w:rPr>
      </w:pPr>
      <w:bookmarkStart w:id="84" w:name="_Toc516633384"/>
      <w:bookmarkStart w:id="85" w:name="_Toc164574747"/>
      <w:bookmarkStart w:id="86" w:name="OLE_LINK16"/>
      <w:bookmarkStart w:id="87" w:name="_Toc391813689"/>
      <w:r w:rsidRPr="00F070F9">
        <w:rPr>
          <w:rFonts w:asciiTheme="majorHAnsi" w:hAnsiTheme="majorHAnsi" w:cstheme="majorHAnsi"/>
          <w:sz w:val="22"/>
          <w:szCs w:val="22"/>
        </w:rPr>
        <w:t>Function Testing</w:t>
      </w:r>
      <w:bookmarkEnd w:id="84"/>
      <w:bookmarkEnd w:id="85"/>
      <w:bookmarkEnd w:id="86"/>
      <w:bookmarkEnd w:id="87"/>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Functional testing is normally performed during the levels of</w:t>
      </w:r>
      <w:r w:rsidRPr="00FE6315">
        <w:rPr>
          <w:rStyle w:val="apple-converted-space"/>
          <w:rFonts w:asciiTheme="majorHAnsi" w:hAnsiTheme="majorHAnsi" w:cstheme="majorHAnsi"/>
          <w:sz w:val="22"/>
        </w:rPr>
        <w:t> </w:t>
      </w:r>
      <w:hyperlink r:id="rId14" w:history="1">
        <w:r w:rsidRPr="00FE6315">
          <w:rPr>
            <w:rStyle w:val="Hyperlink"/>
            <w:rFonts w:asciiTheme="majorHAnsi" w:hAnsiTheme="majorHAnsi" w:cstheme="majorHAnsi"/>
            <w:color w:val="auto"/>
            <w:sz w:val="22"/>
            <w:u w:val="none"/>
            <w:bdr w:val="none" w:sz="0" w:space="0" w:color="auto" w:frame="1"/>
          </w:rPr>
          <w:t>System Testing</w:t>
        </w:r>
      </w:hyperlink>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Typically, functional testing involves the following steps: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Identify functions that the software is expected to perform.</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Create input data based on the function’s specifications.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Determine the output based on the function’s specifications.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Execute the</w:t>
      </w:r>
      <w:r w:rsidRPr="00FE6315">
        <w:rPr>
          <w:rStyle w:val="apple-converted-space"/>
          <w:rFonts w:asciiTheme="majorHAnsi" w:hAnsiTheme="majorHAnsi" w:cstheme="majorHAnsi"/>
          <w:sz w:val="22"/>
        </w:rPr>
        <w:t> </w:t>
      </w:r>
      <w:hyperlink r:id="rId15" w:history="1">
        <w:r w:rsidRPr="00FE6315">
          <w:rPr>
            <w:rStyle w:val="Hyperlink"/>
            <w:rFonts w:asciiTheme="majorHAnsi" w:hAnsiTheme="majorHAnsi" w:cstheme="majorHAnsi"/>
            <w:color w:val="auto"/>
            <w:sz w:val="22"/>
            <w:u w:val="none"/>
            <w:bdr w:val="none" w:sz="0" w:space="0" w:color="auto" w:frame="1"/>
          </w:rPr>
          <w:t>test case</w:t>
        </w:r>
      </w:hyperlink>
      <w:r w:rsidRPr="00FE6315">
        <w:rPr>
          <w:rFonts w:asciiTheme="majorHAnsi" w:hAnsiTheme="majorHAnsi" w:cstheme="majorHAnsi"/>
          <w:sz w:val="22"/>
        </w:rPr>
        <w:t>.</w:t>
      </w:r>
    </w:p>
    <w:p w:rsidR="00F070F9"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Compare the actual and expected outputs.</w:t>
      </w:r>
      <w:bookmarkStart w:id="88" w:name="_Toc516633385"/>
    </w:p>
    <w:p w:rsidR="00F070F9" w:rsidRPr="00F070F9" w:rsidRDefault="00F070F9" w:rsidP="00F070F9">
      <w:pPr>
        <w:pStyle w:val="Heading3"/>
        <w:rPr>
          <w:rFonts w:asciiTheme="majorHAnsi" w:hAnsiTheme="majorHAnsi" w:cstheme="majorHAnsi"/>
          <w:sz w:val="22"/>
          <w:szCs w:val="22"/>
        </w:rPr>
      </w:pPr>
      <w:bookmarkStart w:id="89" w:name="_Toc391813690"/>
      <w:r w:rsidRPr="00F070F9">
        <w:rPr>
          <w:rFonts w:asciiTheme="majorHAnsi" w:hAnsiTheme="majorHAnsi" w:cstheme="majorHAnsi"/>
          <w:sz w:val="22"/>
          <w:szCs w:val="22"/>
        </w:rPr>
        <w:t>User Interface Testing</w:t>
      </w:r>
      <w:bookmarkEnd w:id="88"/>
      <w:bookmarkEnd w:id="89"/>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C091E" w:rsidRDefault="00610C20"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6"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p w:rsidR="00F070F9" w:rsidRPr="00D97EF8" w:rsidRDefault="00FC091E"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eastAsia="Times New Roman" w:hAnsiTheme="majorHAnsi" w:cstheme="majorHAnsi"/>
          <w:snapToGrid/>
          <w:color w:val="343434"/>
          <w:sz w:val="22"/>
          <w:szCs w:val="22"/>
          <w:lang w:eastAsia="ja-JP"/>
        </w:rPr>
        <w:t>GUI</w:t>
      </w:r>
      <w:r w:rsidRPr="00FC091E">
        <w:rPr>
          <w:rFonts w:asciiTheme="majorHAnsi" w:eastAsia="Times New Roman" w:hAnsiTheme="majorHAnsi" w:cstheme="majorHAnsi"/>
          <w:snapToGrid/>
          <w:color w:val="343434"/>
          <w:sz w:val="22"/>
          <w:szCs w:val="22"/>
          <w:lang w:val="vi-VN" w:eastAsia="ja-JP"/>
        </w:rPr>
        <w:t xml:space="preserve"> are checked manually by testers in conformance with the requirements stated in requirements document.</w:t>
      </w:r>
      <w:r w:rsidR="00F070F9" w:rsidRPr="00D97EF8">
        <w:rPr>
          <w:rFonts w:asciiTheme="majorHAnsi" w:hAnsiTheme="majorHAnsi" w:cstheme="majorHAnsi"/>
          <w:sz w:val="22"/>
          <w:szCs w:val="22"/>
        </w:rPr>
        <w:t xml:space="preserve"> </w:t>
      </w:r>
    </w:p>
    <w:p w:rsidR="00F070F9" w:rsidRPr="00F070F9" w:rsidRDefault="00F070F9" w:rsidP="00F070F9">
      <w:pPr>
        <w:pStyle w:val="Heading3"/>
        <w:rPr>
          <w:rFonts w:asciiTheme="majorHAnsi" w:hAnsiTheme="majorHAnsi" w:cstheme="majorHAnsi"/>
          <w:sz w:val="22"/>
          <w:szCs w:val="22"/>
        </w:rPr>
      </w:pPr>
      <w:bookmarkStart w:id="90" w:name="_Toc391813691"/>
      <w:bookmarkStart w:id="91" w:name="_Toc516633392"/>
      <w:r w:rsidRPr="00F070F9">
        <w:rPr>
          <w:rFonts w:asciiTheme="majorHAnsi" w:hAnsiTheme="majorHAnsi" w:cstheme="majorHAnsi"/>
          <w:sz w:val="22"/>
          <w:szCs w:val="22"/>
        </w:rPr>
        <w:t>Regression Testing</w:t>
      </w:r>
      <w:bookmarkEnd w:id="90"/>
    </w:p>
    <w:p w:rsidR="001B392D" w:rsidRDefault="001B392D" w:rsidP="00BD4C37">
      <w:pPr>
        <w:pStyle w:val="ListParagraph"/>
        <w:keepNext/>
        <w:widowControl w:val="0"/>
        <w:numPr>
          <w:ilvl w:val="0"/>
          <w:numId w:val="16"/>
        </w:numPr>
        <w:spacing w:before="100" w:beforeAutospacing="1" w:after="100" w:afterAutospacing="1"/>
        <w:jc w:val="both"/>
        <w:rPr>
          <w:rFonts w:asciiTheme="majorHAnsi" w:hAnsiTheme="majorHAnsi" w:cstheme="majorHAnsi"/>
          <w:sz w:val="22"/>
          <w:shd w:val="clear" w:color="auto" w:fill="FFFFFF"/>
        </w:rPr>
      </w:pPr>
      <w:r w:rsidRPr="001B392D">
        <w:rPr>
          <w:rFonts w:asciiTheme="majorHAnsi" w:hAnsiTheme="majorHAnsi" w:cstheme="majorHAnsi"/>
          <w:sz w:val="22"/>
          <w:shd w:val="clear" w:color="auto" w:fill="FFFFFF"/>
        </w:rPr>
        <w:t>Regression testing is a type of software testing that intends to ensure that changes (enhancements or defect fixes) to the software have not adversely affected it.</w:t>
      </w:r>
    </w:p>
    <w:p w:rsidR="001B392D" w:rsidRDefault="001B392D" w:rsidP="00BD4C37">
      <w:pPr>
        <w:pStyle w:val="ListParagraph"/>
        <w:keepNext/>
        <w:widowControl w:val="0"/>
        <w:numPr>
          <w:ilvl w:val="0"/>
          <w:numId w:val="16"/>
        </w:numPr>
        <w:spacing w:before="100" w:beforeAutospacing="1" w:after="100" w:afterAutospacing="1"/>
        <w:jc w:val="both"/>
        <w:rPr>
          <w:rFonts w:asciiTheme="majorHAnsi" w:hAnsiTheme="majorHAnsi" w:cstheme="majorHAnsi"/>
          <w:sz w:val="22"/>
          <w:shd w:val="clear" w:color="auto" w:fill="FFFFFF"/>
        </w:rPr>
      </w:pPr>
      <w:r w:rsidRPr="001B392D">
        <w:rPr>
          <w:rFonts w:asciiTheme="majorHAnsi" w:hAnsiTheme="majorHAnsi" w:cstheme="majorHAnsi"/>
          <w:sz w:val="22"/>
          <w:shd w:val="clear" w:color="auto" w:fill="FFFFFF"/>
        </w:rPr>
        <w:t>During regression testing, new test cases are not created but previously created test cases are re-executed.</w:t>
      </w:r>
    </w:p>
    <w:p w:rsidR="002B4F11" w:rsidRPr="002B4F11" w:rsidRDefault="002B4F11" w:rsidP="00BD4C37">
      <w:pPr>
        <w:pStyle w:val="ListParagraph"/>
        <w:numPr>
          <w:ilvl w:val="0"/>
          <w:numId w:val="16"/>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Regression testing is so important because of the following reasons:</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lastRenderedPageBreak/>
        <w:t>Minim</w:t>
      </w:r>
      <w:r>
        <w:rPr>
          <w:rFonts w:asciiTheme="majorHAnsi" w:eastAsia="Times New Roman" w:hAnsiTheme="majorHAnsi" w:cstheme="majorHAnsi"/>
          <w:snapToGrid/>
          <w:color w:val="000000"/>
          <w:sz w:val="22"/>
          <w:szCs w:val="22"/>
          <w:lang w:val="vi-VN" w:eastAsia="ja-JP"/>
        </w:rPr>
        <w:t xml:space="preserve">ize the gaps in testing when website </w:t>
      </w:r>
      <w:r w:rsidRPr="002B4F11">
        <w:rPr>
          <w:rFonts w:asciiTheme="majorHAnsi" w:eastAsia="Times New Roman" w:hAnsiTheme="majorHAnsi" w:cstheme="majorHAnsi"/>
          <w:snapToGrid/>
          <w:color w:val="000000"/>
          <w:sz w:val="22"/>
          <w:szCs w:val="22"/>
          <w:lang w:val="vi-VN" w:eastAsia="ja-JP"/>
        </w:rPr>
        <w:t>with changes made has to be tested.</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Testing the new changes to verify that the change made did not affect any other area of the application.</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Mitigates Risks when regres</w:t>
      </w:r>
      <w:r>
        <w:rPr>
          <w:rFonts w:asciiTheme="majorHAnsi" w:eastAsia="Times New Roman" w:hAnsiTheme="majorHAnsi" w:cstheme="majorHAnsi"/>
          <w:snapToGrid/>
          <w:color w:val="000000"/>
          <w:sz w:val="22"/>
          <w:szCs w:val="22"/>
          <w:lang w:val="vi-VN" w:eastAsia="ja-JP"/>
        </w:rPr>
        <w:t>sion testing is performed</w:t>
      </w:r>
      <w:r w:rsidRPr="002B4F11">
        <w:rPr>
          <w:rFonts w:asciiTheme="majorHAnsi" w:eastAsia="Times New Roman" w:hAnsiTheme="majorHAnsi" w:cstheme="majorHAnsi"/>
          <w:snapToGrid/>
          <w:color w:val="000000"/>
          <w:sz w:val="22"/>
          <w:szCs w:val="22"/>
          <w:lang w:val="vi-VN" w:eastAsia="ja-JP"/>
        </w:rPr>
        <w:t>.</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Test coverage is increased without compromising timelines.</w:t>
      </w:r>
    </w:p>
    <w:p w:rsidR="00F070F9" w:rsidRPr="00F070F9" w:rsidRDefault="00F070F9" w:rsidP="00ED5C0C">
      <w:pPr>
        <w:pStyle w:val="Heading2"/>
      </w:pPr>
      <w:bookmarkStart w:id="92" w:name="_Toc391813692"/>
      <w:r w:rsidRPr="00F070F9">
        <w:t>Test stage</w:t>
      </w:r>
      <w:bookmarkEnd w:id="91"/>
      <w:r w:rsidRPr="00F070F9">
        <w:t>s</w:t>
      </w:r>
      <w:bookmarkEnd w:id="92"/>
    </w:p>
    <w:p w:rsidR="00F070F9" w:rsidRPr="002B4F11" w:rsidRDefault="00F070F9" w:rsidP="002B4F11">
      <w:pPr>
        <w:spacing w:before="100" w:beforeAutospacing="1" w:after="100" w:afterAutospacing="1"/>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Clearly state the stage in which the test will be executed. Identified below are the stages in</w:t>
      </w:r>
      <w:r w:rsidR="002B4F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del w:id="93" w:author="Ong Vang" w:date="2014-07-11T14:02:00Z">
              <w:r w:rsidRPr="00F070F9" w:rsidDel="00F64B63">
                <w:rPr>
                  <w:rFonts w:asciiTheme="majorHAnsi" w:hAnsiTheme="majorHAnsi" w:cstheme="majorHAnsi"/>
                  <w:sz w:val="22"/>
                  <w:szCs w:val="22"/>
                </w:rPr>
                <w:delText>X</w:delText>
              </w:r>
            </w:del>
            <w:bookmarkStart w:id="94" w:name="_GoBack"/>
            <w:bookmarkEnd w:id="94"/>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Regression Testing</w:t>
            </w:r>
          </w:p>
        </w:tc>
        <w:tc>
          <w:tcPr>
            <w:tcW w:w="1417"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8"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1B392D" w:rsidP="008B7230">
            <w:pPr>
              <w:pStyle w:val="bodytext0"/>
              <w:jc w:val="center"/>
              <w:rPr>
                <w:rFonts w:asciiTheme="majorHAnsi" w:hAnsiTheme="majorHAnsi" w:cstheme="majorHAnsi"/>
                <w:sz w:val="22"/>
                <w:szCs w:val="22"/>
              </w:rPr>
            </w:pPr>
            <w:del w:id="95" w:author="Ong Vang" w:date="2014-07-11T14:02:00Z">
              <w:r w:rsidDel="00F64B63">
                <w:rPr>
                  <w:rFonts w:asciiTheme="majorHAnsi" w:hAnsiTheme="majorHAnsi" w:cstheme="majorHAnsi"/>
                  <w:sz w:val="22"/>
                  <w:szCs w:val="22"/>
                </w:rPr>
                <w:delText>X</w:delText>
              </w:r>
            </w:del>
          </w:p>
        </w:tc>
        <w:tc>
          <w:tcPr>
            <w:tcW w:w="1403" w:type="dxa"/>
          </w:tcPr>
          <w:p w:rsidR="00F070F9" w:rsidRPr="00F070F9" w:rsidRDefault="001B392D" w:rsidP="008B7230">
            <w:pPr>
              <w:pStyle w:val="bodytext0"/>
              <w:jc w:val="center"/>
              <w:rPr>
                <w:rFonts w:asciiTheme="majorHAnsi" w:hAnsiTheme="majorHAnsi" w:cstheme="majorHAnsi"/>
                <w:sz w:val="22"/>
                <w:szCs w:val="22"/>
              </w:rPr>
            </w:pPr>
            <w:del w:id="96" w:author="Ong Vang" w:date="2014-07-11T14:02:00Z">
              <w:r w:rsidDel="00F64B63">
                <w:rPr>
                  <w:rFonts w:asciiTheme="majorHAnsi" w:hAnsiTheme="majorHAnsi" w:cstheme="majorHAnsi"/>
                  <w:sz w:val="22"/>
                  <w:szCs w:val="22"/>
                </w:rPr>
                <w:delText>X</w:delText>
              </w:r>
            </w:del>
          </w:p>
        </w:tc>
      </w:tr>
    </w:tbl>
    <w:p w:rsidR="00F070F9" w:rsidRPr="00F070F9" w:rsidRDefault="00F070F9" w:rsidP="00F070F9">
      <w:pPr>
        <w:pStyle w:val="Heading1"/>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97" w:name="_Toc514925248"/>
      <w:bookmarkStart w:id="98" w:name="_Toc514926124"/>
      <w:bookmarkStart w:id="99" w:name="_Toc514932546"/>
      <w:bookmarkStart w:id="100" w:name="_Toc514932693"/>
      <w:bookmarkStart w:id="101" w:name="_Toc515080815"/>
      <w:bookmarkStart w:id="102" w:name="_Toc485440159"/>
      <w:bookmarkStart w:id="103" w:name="_Toc489093570"/>
      <w:bookmarkStart w:id="104" w:name="_Toc516633394"/>
      <w:bookmarkStart w:id="105" w:name="_Toc324843649"/>
      <w:bookmarkStart w:id="106" w:name="_Toc324851956"/>
      <w:bookmarkStart w:id="107" w:name="_Toc324915539"/>
      <w:bookmarkStart w:id="108" w:name="_Toc433104460"/>
      <w:bookmarkStart w:id="109" w:name="_Toc456598973"/>
      <w:bookmarkEnd w:id="97"/>
      <w:bookmarkEnd w:id="98"/>
      <w:bookmarkEnd w:id="99"/>
      <w:bookmarkEnd w:id="100"/>
      <w:bookmarkEnd w:id="101"/>
    </w:p>
    <w:p w:rsidR="00F070F9" w:rsidRPr="00F070F9" w:rsidRDefault="00F070F9" w:rsidP="00F070F9">
      <w:pPr>
        <w:pStyle w:val="Heading1"/>
        <w:rPr>
          <w:rFonts w:asciiTheme="majorHAnsi" w:hAnsiTheme="majorHAnsi" w:cstheme="majorHAnsi"/>
          <w:sz w:val="22"/>
          <w:szCs w:val="22"/>
        </w:rPr>
      </w:pPr>
      <w:bookmarkStart w:id="110" w:name="_Toc391813693"/>
      <w:r w:rsidRPr="00F070F9">
        <w:rPr>
          <w:rFonts w:asciiTheme="majorHAnsi" w:hAnsiTheme="majorHAnsi" w:cstheme="majorHAnsi"/>
          <w:sz w:val="22"/>
          <w:szCs w:val="22"/>
        </w:rPr>
        <w:lastRenderedPageBreak/>
        <w:t>RESOURCE</w:t>
      </w:r>
      <w:bookmarkEnd w:id="102"/>
      <w:bookmarkEnd w:id="103"/>
      <w:bookmarkEnd w:id="104"/>
      <w:bookmarkEnd w:id="110"/>
    </w:p>
    <w:p w:rsidR="00F070F9" w:rsidRPr="00F070F9" w:rsidRDefault="00F070F9" w:rsidP="00ED5C0C">
      <w:pPr>
        <w:pStyle w:val="Heading2"/>
      </w:pPr>
      <w:bookmarkStart w:id="111" w:name="_Toc485440160"/>
      <w:bookmarkStart w:id="112" w:name="_Toc489093571"/>
      <w:bookmarkStart w:id="113" w:name="_Toc516633395"/>
      <w:bookmarkStart w:id="114" w:name="_Toc361155622"/>
      <w:bookmarkStart w:id="115" w:name="_Toc391813694"/>
      <w:r w:rsidRPr="00F070F9">
        <w:t>Human Resource</w:t>
      </w:r>
      <w:bookmarkEnd w:id="111"/>
      <w:bookmarkEnd w:id="112"/>
      <w:bookmarkEnd w:id="113"/>
      <w:bookmarkEnd w:id="114"/>
      <w:bookmarkEnd w:id="115"/>
    </w:p>
    <w:p w:rsidR="00F070F9" w:rsidRPr="00F070F9" w:rsidRDefault="00F070F9" w:rsidP="00F070F9">
      <w:pPr>
        <w:spacing w:before="0" w:line="360" w:lineRule="atLeast"/>
        <w:ind w:left="0"/>
        <w:rPr>
          <w:rFonts w:asciiTheme="majorHAnsi" w:hAnsiTheme="majorHAnsi" w:cstheme="majorHAnsi"/>
          <w:sz w:val="22"/>
          <w:szCs w:val="22"/>
        </w:rPr>
      </w:pPr>
      <w:bookmarkStart w:id="116" w:name="_Toc484332595"/>
    </w:p>
    <w:tbl>
      <w:tblPr>
        <w:tblW w:w="8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4489"/>
        <w:gridCol w:w="1332"/>
      </w:tblGrid>
      <w:tr w:rsidR="00F070F9" w:rsidRPr="00F070F9" w:rsidTr="00BD4C9B">
        <w:trPr>
          <w:cantSplit/>
          <w:jc w:val="center"/>
        </w:trPr>
        <w:tc>
          <w:tcPr>
            <w:tcW w:w="1413"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489"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c>
          <w:tcPr>
            <w:tcW w:w="1332"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Location</w:t>
            </w:r>
          </w:p>
        </w:tc>
      </w:tr>
      <w:tr w:rsidR="00F070F9" w:rsidRPr="00F070F9" w:rsidTr="00BD4C9B">
        <w:trPr>
          <w:cantSplit/>
          <w:jc w:val="center"/>
        </w:trPr>
        <w:tc>
          <w:tcPr>
            <w:tcW w:w="1413" w:type="dxa"/>
          </w:tcPr>
          <w:p w:rsidR="00F070F9" w:rsidRPr="00F070F9" w:rsidRDefault="004F31E4"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F070F9" w:rsidRPr="00F070F9" w:rsidRDefault="00F070F9" w:rsidP="008B7230">
            <w:pPr>
              <w:pStyle w:val="bodytext0"/>
              <w:rPr>
                <w:rFonts w:asciiTheme="majorHAnsi" w:hAnsiTheme="majorHAnsi" w:cstheme="majorHAnsi"/>
                <w:sz w:val="22"/>
                <w:szCs w:val="22"/>
              </w:rPr>
            </w:pPr>
          </w:p>
        </w:tc>
        <w:tc>
          <w:tcPr>
            <w:tcW w:w="4489" w:type="dxa"/>
          </w:tcPr>
          <w:p w:rsidR="00F070F9" w:rsidRPr="00F070F9" w:rsidRDefault="00F070F9"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Manage Test Resource and assign test tasks.</w:t>
            </w:r>
          </w:p>
          <w:p w:rsidR="00F070F9" w:rsidRPr="00F070F9" w:rsidRDefault="00F070F9"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Create Test Plan.</w:t>
            </w:r>
          </w:p>
          <w:p w:rsidR="00F070F9" w:rsidRPr="00F070F9" w:rsidRDefault="00F070F9"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Create and Self Review Test Case.</w:t>
            </w:r>
          </w:p>
          <w:p w:rsidR="00F070F9" w:rsidRPr="008157CF" w:rsidRDefault="00F070F9"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Execute test.</w:t>
            </w:r>
          </w:p>
          <w:p w:rsidR="008157CF" w:rsidRPr="000F3392" w:rsidRDefault="008157CF" w:rsidP="00BD4C37">
            <w:pPr>
              <w:pStyle w:val="Bang"/>
              <w:numPr>
                <w:ilvl w:val="0"/>
                <w:numId w:val="27"/>
              </w:numPr>
              <w:jc w:val="both"/>
              <w:rPr>
                <w:rFonts w:asciiTheme="majorHAnsi" w:hAnsiTheme="majorHAnsi" w:cstheme="majorHAnsi"/>
                <w:snapToGrid/>
                <w:sz w:val="22"/>
                <w:szCs w:val="22"/>
              </w:rPr>
            </w:pPr>
            <w:r>
              <w:rPr>
                <w:rFonts w:asciiTheme="majorHAnsi" w:hAnsiTheme="majorHAnsi" w:cstheme="majorHAnsi"/>
                <w:sz w:val="22"/>
                <w:szCs w:val="22"/>
              </w:rPr>
              <w:t>Review Test Report</w:t>
            </w:r>
          </w:p>
        </w:tc>
        <w:tc>
          <w:tcPr>
            <w:tcW w:w="1332"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FPT, Vietnam</w:t>
            </w:r>
          </w:p>
        </w:tc>
      </w:tr>
      <w:tr w:rsidR="000F3392" w:rsidRPr="00F070F9" w:rsidTr="00BD4C9B">
        <w:trPr>
          <w:cantSplit/>
          <w:jc w:val="center"/>
        </w:trPr>
        <w:tc>
          <w:tcPr>
            <w:tcW w:w="1413" w:type="dxa"/>
          </w:tcPr>
          <w:p w:rsidR="000F3392" w:rsidRDefault="000F3392"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rsidR="000F3392" w:rsidRPr="00F070F9" w:rsidRDefault="000F3392"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489" w:type="dxa"/>
          </w:tcPr>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Create and Self Review Test Case.</w:t>
            </w:r>
          </w:p>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Execute test.</w:t>
            </w:r>
          </w:p>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Collect data test.</w:t>
            </w:r>
          </w:p>
          <w:p w:rsidR="000F3392" w:rsidRPr="00F070F9" w:rsidRDefault="000F3392"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Create Test Report.</w:t>
            </w:r>
          </w:p>
        </w:tc>
        <w:tc>
          <w:tcPr>
            <w:tcW w:w="1332" w:type="dxa"/>
          </w:tcPr>
          <w:p w:rsidR="000F3392" w:rsidRPr="00F070F9" w:rsidRDefault="000F3392"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FPT, Vietnam</w:t>
            </w:r>
          </w:p>
        </w:tc>
      </w:tr>
    </w:tbl>
    <w:p w:rsidR="00F070F9" w:rsidRPr="00F070F9" w:rsidRDefault="00F070F9" w:rsidP="00ED5C0C">
      <w:pPr>
        <w:pStyle w:val="Heading2"/>
      </w:pPr>
      <w:bookmarkStart w:id="117" w:name="OLE_LINK28"/>
      <w:bookmarkStart w:id="118" w:name="_Toc361155623"/>
      <w:bookmarkStart w:id="119" w:name="_Toc391813695"/>
      <w:bookmarkEnd w:id="116"/>
      <w:r w:rsidRPr="00F070F9">
        <w:t>Test management</w:t>
      </w:r>
      <w:bookmarkEnd w:id="117"/>
      <w:bookmarkEnd w:id="118"/>
      <w:bookmarkEnd w:id="119"/>
    </w:p>
    <w:p w:rsidR="00F070F9" w:rsidRPr="00BF7294" w:rsidRDefault="00F070F9" w:rsidP="00BD4C37">
      <w:pPr>
        <w:pStyle w:val="ListParagraph"/>
        <w:numPr>
          <w:ilvl w:val="0"/>
          <w:numId w:val="10"/>
        </w:numPr>
        <w:rPr>
          <w:rFonts w:asciiTheme="majorHAnsi" w:hAnsiTheme="majorHAnsi" w:cstheme="majorHAnsi"/>
          <w:sz w:val="22"/>
          <w:szCs w:val="22"/>
        </w:rPr>
      </w:pPr>
      <w:r w:rsidRPr="00F070F9">
        <w:rPr>
          <w:rFonts w:asciiTheme="majorHAnsi" w:hAnsiTheme="majorHAnsi" w:cstheme="majorHAnsi"/>
          <w:sz w:val="22"/>
          <w:szCs w:val="22"/>
        </w:rPr>
        <w:t>N/A</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F070F9">
      <w:pPr>
        <w:pStyle w:val="Heading1"/>
        <w:rPr>
          <w:rFonts w:asciiTheme="majorHAnsi" w:hAnsiTheme="majorHAnsi" w:cstheme="majorHAnsi"/>
          <w:sz w:val="22"/>
          <w:szCs w:val="22"/>
        </w:rPr>
      </w:pPr>
      <w:bookmarkStart w:id="120" w:name="OLE_LINK29"/>
      <w:bookmarkStart w:id="121" w:name="_Toc391813696"/>
      <w:r w:rsidRPr="00F070F9">
        <w:rPr>
          <w:rFonts w:asciiTheme="majorHAnsi" w:hAnsiTheme="majorHAnsi" w:cstheme="majorHAnsi"/>
          <w:sz w:val="22"/>
          <w:szCs w:val="22"/>
        </w:rPr>
        <w:lastRenderedPageBreak/>
        <w:t>Test environment</w:t>
      </w:r>
      <w:bookmarkEnd w:id="120"/>
      <w:bookmarkEnd w:id="121"/>
    </w:p>
    <w:p w:rsidR="00F070F9" w:rsidRDefault="00F070F9" w:rsidP="00ED5C0C">
      <w:pPr>
        <w:pStyle w:val="Heading2"/>
      </w:pPr>
      <w:bookmarkStart w:id="122" w:name="_Toc361155625"/>
      <w:bookmarkStart w:id="123" w:name="_Toc391813697"/>
      <w:bookmarkStart w:id="124" w:name="OLE_LINK30"/>
      <w:bookmarkStart w:id="125" w:name="OLE_LINK31"/>
      <w:r w:rsidRPr="00F070F9">
        <w:t>Hardware</w:t>
      </w:r>
      <w:bookmarkEnd w:id="122"/>
      <w:bookmarkEnd w:id="123"/>
      <w:r w:rsidRPr="00F070F9">
        <w:t xml:space="preserve">  </w:t>
      </w:r>
      <w:bookmarkEnd w:id="124"/>
      <w:bookmarkEnd w:id="125"/>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51"/>
      </w:tblGrid>
      <w:tr w:rsidR="00DF3C9A" w:rsidRPr="00F070F9" w:rsidTr="009A459B">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51"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9A459B">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executing test </w:t>
            </w:r>
          </w:p>
        </w:tc>
        <w:tc>
          <w:tcPr>
            <w:tcW w:w="2851"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9A459B">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Device for executing test</w:t>
            </w:r>
          </w:p>
        </w:tc>
        <w:tc>
          <w:tcPr>
            <w:tcW w:w="2851"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DF3C9A" w:rsidP="00DF3C9A"/>
    <w:p w:rsidR="00F070F9" w:rsidRDefault="00F070F9" w:rsidP="00ED5C0C">
      <w:pPr>
        <w:pStyle w:val="Heading2"/>
      </w:pPr>
      <w:bookmarkStart w:id="126" w:name="OLE_LINK32"/>
      <w:bookmarkStart w:id="127" w:name="_Toc361155626"/>
      <w:bookmarkStart w:id="128" w:name="_Toc391813698"/>
      <w:r w:rsidRPr="00F070F9">
        <w:t>Software</w:t>
      </w:r>
      <w:bookmarkEnd w:id="126"/>
      <w:bookmarkEnd w:id="127"/>
      <w:bookmarkEnd w:id="128"/>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41"/>
      </w:tblGrid>
      <w:tr w:rsidR="00DF3C9A" w:rsidRPr="00F070F9" w:rsidTr="003625BF">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41"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3625BF">
        <w:trPr>
          <w:cantSplit/>
          <w:trHeight w:val="541"/>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41"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3625BF">
        <w:trPr>
          <w:cantSplit/>
          <w:jc w:val="center"/>
        </w:trPr>
        <w:tc>
          <w:tcPr>
            <w:tcW w:w="2830" w:type="dxa"/>
          </w:tcPr>
          <w:p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41"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3625BF">
        <w:trPr>
          <w:cantSplit/>
          <w:trHeight w:val="559"/>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41"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3625BF">
        <w:trPr>
          <w:cantSplit/>
          <w:trHeight w:val="497"/>
          <w:jc w:val="center"/>
        </w:trPr>
        <w:tc>
          <w:tcPr>
            <w:tcW w:w="2830" w:type="dxa"/>
          </w:tcPr>
          <w:p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41"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rsidR="00DF3C9A" w:rsidRPr="00DF3C9A" w:rsidRDefault="00DF3C9A" w:rsidP="00DF3C9A"/>
    <w:p w:rsidR="00F070F9" w:rsidRPr="00441BF4" w:rsidRDefault="00F070F9" w:rsidP="00441BF4">
      <w:pPr>
        <w:pStyle w:val="Heading2"/>
      </w:pPr>
      <w:bookmarkStart w:id="129" w:name="OLE_LINK33"/>
      <w:bookmarkStart w:id="130" w:name="_Toc361155627"/>
      <w:bookmarkStart w:id="131" w:name="_Toc391813699"/>
      <w:r w:rsidRPr="00F070F9">
        <w:t>Infrastructure</w:t>
      </w:r>
      <w:bookmarkEnd w:id="129"/>
      <w:bookmarkEnd w:id="130"/>
      <w:bookmarkEnd w:id="131"/>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2268"/>
        <w:gridCol w:w="2282"/>
        <w:gridCol w:w="1800"/>
        <w:gridCol w:w="751"/>
      </w:tblGrid>
      <w:tr w:rsidR="009A459B" w:rsidRPr="00F070F9" w:rsidTr="00A73E80">
        <w:trPr>
          <w:jc w:val="center"/>
        </w:trPr>
        <w:tc>
          <w:tcPr>
            <w:tcW w:w="142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A73E80">
        <w:trPr>
          <w:jc w:val="center"/>
        </w:trPr>
        <w:tc>
          <w:tcPr>
            <w:tcW w:w="1422"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Defect Log</w:t>
            </w:r>
            <w:r>
              <w:rPr>
                <w:rFonts w:asciiTheme="majorHAnsi" w:hAnsiTheme="majorHAnsi" w:cstheme="majorHAnsi"/>
                <w:sz w:val="22"/>
                <w:szCs w:val="22"/>
              </w:rPr>
              <w:t xml:space="preserve"> Management</w:t>
            </w:r>
          </w:p>
        </w:tc>
        <w:tc>
          <w:tcPr>
            <w:tcW w:w="2268"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Tracking bug during testing time</w:t>
            </w:r>
          </w:p>
        </w:tc>
        <w:tc>
          <w:tcPr>
            <w:tcW w:w="2282"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Microsoft Excel 2013, 2010</w:t>
            </w:r>
          </w:p>
        </w:tc>
        <w:tc>
          <w:tcPr>
            <w:tcW w:w="1800"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FPT-University</w:t>
            </w:r>
          </w:p>
        </w:tc>
        <w:tc>
          <w:tcPr>
            <w:tcW w:w="751" w:type="dxa"/>
          </w:tcPr>
          <w:p w:rsidR="009A459B" w:rsidRPr="00F070F9" w:rsidRDefault="009A459B" w:rsidP="008B7230">
            <w:pPr>
              <w:pStyle w:val="Bang"/>
              <w:rPr>
                <w:rFonts w:asciiTheme="majorHAnsi" w:hAnsiTheme="majorHAnsi" w:cstheme="majorHAnsi"/>
                <w:snapToGrid/>
                <w:sz w:val="22"/>
                <w:szCs w:val="22"/>
              </w:rPr>
            </w:pPr>
            <w:r w:rsidRPr="00F070F9">
              <w:rPr>
                <w:rFonts w:asciiTheme="majorHAnsi" w:hAnsiTheme="majorHAnsi" w:cstheme="majorHAnsi"/>
                <w:sz w:val="22"/>
                <w:szCs w:val="22"/>
                <w:lang w:eastAsia="ja-JP"/>
              </w:rPr>
              <w:t>v</w:t>
            </w:r>
            <w:r w:rsidRPr="00F070F9">
              <w:rPr>
                <w:rFonts w:asciiTheme="majorHAnsi" w:hAnsiTheme="majorHAnsi" w:cstheme="majorHAnsi"/>
                <w:sz w:val="22"/>
                <w:szCs w:val="22"/>
              </w:rPr>
              <w:t>1.0</w:t>
            </w:r>
          </w:p>
        </w:tc>
      </w:tr>
      <w:tr w:rsidR="009A459B" w:rsidRPr="00F070F9" w:rsidTr="00A73E80">
        <w:trPr>
          <w:jc w:val="center"/>
        </w:trPr>
        <w:tc>
          <w:tcPr>
            <w:tcW w:w="1422"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Test Effort</w:t>
            </w:r>
          </w:p>
        </w:tc>
        <w:tc>
          <w:tcPr>
            <w:tcW w:w="2268"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Effort execute test</w:t>
            </w:r>
          </w:p>
        </w:tc>
        <w:tc>
          <w:tcPr>
            <w:tcW w:w="2282"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Microsoft Excel 2013, 2010</w:t>
            </w:r>
          </w:p>
        </w:tc>
        <w:tc>
          <w:tcPr>
            <w:tcW w:w="1800"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FPT-University</w:t>
            </w:r>
          </w:p>
        </w:tc>
        <w:tc>
          <w:tcPr>
            <w:tcW w:w="751" w:type="dxa"/>
          </w:tcPr>
          <w:p w:rsidR="009A459B" w:rsidRPr="00F070F9" w:rsidRDefault="009A459B" w:rsidP="008B7230">
            <w:pPr>
              <w:pStyle w:val="Bang"/>
              <w:rPr>
                <w:rFonts w:asciiTheme="majorHAnsi" w:hAnsiTheme="majorHAnsi" w:cstheme="majorHAnsi"/>
                <w:snapToGrid/>
                <w:sz w:val="22"/>
                <w:szCs w:val="22"/>
              </w:rPr>
            </w:pPr>
            <w:r w:rsidRPr="00F070F9">
              <w:rPr>
                <w:rFonts w:asciiTheme="majorHAnsi" w:hAnsiTheme="majorHAnsi" w:cstheme="majorHAnsi"/>
                <w:sz w:val="22"/>
                <w:szCs w:val="22"/>
                <w:lang w:eastAsia="ja-JP"/>
              </w:rPr>
              <w:t>v</w:t>
            </w:r>
            <w:r w:rsidRPr="00F070F9">
              <w:rPr>
                <w:rFonts w:asciiTheme="majorHAnsi" w:hAnsiTheme="majorHAnsi" w:cstheme="majorHAnsi"/>
                <w:sz w:val="22"/>
                <w:szCs w:val="22"/>
              </w:rPr>
              <w:t>1.0</w:t>
            </w:r>
          </w:p>
        </w:tc>
      </w:tr>
    </w:tbl>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132" w:name="_Toc484332600"/>
      <w:bookmarkStart w:id="133" w:name="_Toc485440162"/>
      <w:bookmarkStart w:id="134" w:name="_Toc489093573"/>
      <w:bookmarkStart w:id="135" w:name="_Toc516633397"/>
    </w:p>
    <w:p w:rsidR="00F070F9" w:rsidRPr="00441BF4" w:rsidRDefault="00F070F9" w:rsidP="00441BF4">
      <w:pPr>
        <w:pStyle w:val="Heading1"/>
        <w:rPr>
          <w:rFonts w:asciiTheme="majorHAnsi" w:hAnsiTheme="majorHAnsi" w:cstheme="majorHAnsi"/>
          <w:sz w:val="22"/>
          <w:szCs w:val="22"/>
        </w:rPr>
      </w:pPr>
      <w:bookmarkStart w:id="136" w:name="_Toc391813700"/>
      <w:r w:rsidRPr="00F070F9">
        <w:rPr>
          <w:rFonts w:asciiTheme="majorHAnsi" w:hAnsiTheme="majorHAnsi" w:cstheme="majorHAnsi"/>
          <w:sz w:val="22"/>
          <w:szCs w:val="22"/>
        </w:rPr>
        <w:lastRenderedPageBreak/>
        <w:t>TEST</w:t>
      </w:r>
      <w:bookmarkEnd w:id="132"/>
      <w:r w:rsidRPr="00F070F9">
        <w:rPr>
          <w:rFonts w:asciiTheme="majorHAnsi" w:hAnsiTheme="majorHAnsi" w:cstheme="majorHAnsi"/>
          <w:sz w:val="22"/>
          <w:szCs w:val="22"/>
        </w:rPr>
        <w:t xml:space="preserve"> MILESTONES</w:t>
      </w:r>
      <w:bookmarkEnd w:id="133"/>
      <w:bookmarkEnd w:id="134"/>
      <w:bookmarkEnd w:id="135"/>
      <w:bookmarkEnd w:id="136"/>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Test Plan</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6</w:t>
            </w:r>
          </w:p>
        </w:tc>
        <w:tc>
          <w:tcPr>
            <w:tcW w:w="1800" w:type="dxa"/>
          </w:tcPr>
          <w:p w:rsidR="00F070F9" w:rsidRPr="00F070F9" w:rsidRDefault="00792651" w:rsidP="008B7230">
            <w:pPr>
              <w:pStyle w:val="Bang"/>
              <w:jc w:val="both"/>
              <w:rPr>
                <w:rFonts w:asciiTheme="majorHAnsi" w:hAnsiTheme="majorHAnsi" w:cstheme="majorHAnsi"/>
                <w:sz w:val="22"/>
                <w:szCs w:val="22"/>
              </w:rPr>
            </w:pPr>
            <w:r>
              <w:rPr>
                <w:rFonts w:asciiTheme="majorHAnsi" w:hAnsiTheme="majorHAnsi" w:cstheme="majorHAnsi"/>
                <w:sz w:val="22"/>
                <w:szCs w:val="22"/>
              </w:rPr>
              <w:t>16</w:t>
            </w:r>
            <w:r w:rsidR="00057235">
              <w:rPr>
                <w:rFonts w:asciiTheme="majorHAnsi" w:hAnsiTheme="majorHAnsi" w:cstheme="majorHAnsi"/>
                <w:sz w:val="22"/>
                <w:szCs w:val="22"/>
              </w:rPr>
              <w:t>/06/2014</w:t>
            </w:r>
          </w:p>
        </w:tc>
        <w:tc>
          <w:tcPr>
            <w:tcW w:w="171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22</w:t>
            </w:r>
            <w:r w:rsidR="00057235">
              <w:rPr>
                <w:rFonts w:asciiTheme="majorHAnsi" w:hAnsiTheme="majorHAnsi" w:cstheme="majorHAnsi"/>
                <w:sz w:val="22"/>
                <w:szCs w:val="22"/>
              </w:rPr>
              <w:t>/06/2014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TP</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c>
          <w:tcPr>
            <w:tcW w:w="171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Unit Test case</w:t>
            </w:r>
            <w:r w:rsidR="006D3227">
              <w:rPr>
                <w:rFonts w:asciiTheme="majorHAnsi" w:hAnsiTheme="majorHAnsi" w:cstheme="majorHAnsi"/>
                <w:sz w:val="22"/>
                <w:szCs w:val="22"/>
              </w:rPr>
              <w:t xml:space="preserve"> (Component test)</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12</w:t>
            </w:r>
          </w:p>
        </w:tc>
        <w:tc>
          <w:tcPr>
            <w:tcW w:w="180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c>
          <w:tcPr>
            <w:tcW w:w="1710" w:type="dxa"/>
          </w:tcPr>
          <w:p w:rsidR="00F070F9" w:rsidRPr="00F070F9" w:rsidRDefault="00E62B7F" w:rsidP="00883646">
            <w:pPr>
              <w:pStyle w:val="Bang"/>
              <w:jc w:val="both"/>
              <w:rPr>
                <w:rFonts w:asciiTheme="majorHAnsi" w:hAnsiTheme="majorHAnsi" w:cstheme="majorHAnsi"/>
                <w:sz w:val="22"/>
                <w:szCs w:val="22"/>
              </w:rPr>
            </w:pPr>
            <w:r>
              <w:rPr>
                <w:rFonts w:asciiTheme="majorHAnsi" w:hAnsiTheme="majorHAnsi" w:cstheme="majorHAnsi"/>
                <w:sz w:val="22"/>
                <w:szCs w:val="22"/>
              </w:rPr>
              <w:t>28</w:t>
            </w:r>
            <w:r w:rsidR="00057235">
              <w:rPr>
                <w:rFonts w:asciiTheme="majorHAnsi" w:hAnsiTheme="majorHAnsi" w:cstheme="majorHAnsi"/>
                <w:sz w:val="22"/>
                <w:szCs w:val="22"/>
              </w:rPr>
              <w:t>/0</w:t>
            </w:r>
            <w:r>
              <w:rPr>
                <w:rFonts w:asciiTheme="majorHAnsi" w:hAnsiTheme="majorHAnsi" w:cstheme="majorHAnsi"/>
                <w:sz w:val="22"/>
                <w:szCs w:val="22"/>
              </w:rPr>
              <w:t>6</w:t>
            </w:r>
            <w:r w:rsidR="00057235">
              <w:rPr>
                <w:rFonts w:asciiTheme="majorHAnsi" w:hAnsiTheme="majorHAnsi" w:cstheme="majorHAnsi"/>
                <w:sz w:val="22"/>
                <w:szCs w:val="22"/>
              </w:rPr>
              <w:t>/2014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UTC</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29</w:t>
            </w:r>
            <w:r w:rsidR="00057235">
              <w:rPr>
                <w:rFonts w:asciiTheme="majorHAnsi" w:hAnsiTheme="majorHAnsi" w:cstheme="majorHAnsi"/>
                <w:sz w:val="22"/>
                <w:szCs w:val="22"/>
              </w:rPr>
              <w:t>/0</w:t>
            </w:r>
            <w:r w:rsidR="00883646">
              <w:rPr>
                <w:rFonts w:asciiTheme="majorHAnsi" w:hAnsiTheme="majorHAnsi" w:cstheme="majorHAnsi"/>
                <w:sz w:val="22"/>
                <w:szCs w:val="22"/>
              </w:rPr>
              <w:t>7</w:t>
            </w:r>
            <w:r>
              <w:rPr>
                <w:rFonts w:asciiTheme="majorHAnsi" w:hAnsiTheme="majorHAnsi" w:cstheme="majorHAnsi"/>
                <w:sz w:val="22"/>
                <w:szCs w:val="22"/>
              </w:rPr>
              <w:t>6</w:t>
            </w:r>
            <w:r w:rsidR="00057235">
              <w:rPr>
                <w:rFonts w:asciiTheme="majorHAnsi" w:hAnsiTheme="majorHAnsi" w:cstheme="majorHAnsi"/>
                <w:sz w:val="22"/>
                <w:szCs w:val="22"/>
              </w:rPr>
              <w:t>2014</w:t>
            </w:r>
          </w:p>
        </w:tc>
        <w:tc>
          <w:tcPr>
            <w:tcW w:w="171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29</w:t>
            </w:r>
            <w:r w:rsidR="00057235">
              <w:rPr>
                <w:rFonts w:asciiTheme="majorHAnsi" w:hAnsiTheme="majorHAnsi" w:cstheme="majorHAnsi"/>
                <w:sz w:val="22"/>
                <w:szCs w:val="22"/>
              </w:rPr>
              <w:t>/0</w:t>
            </w:r>
            <w:r>
              <w:rPr>
                <w:rFonts w:asciiTheme="majorHAnsi" w:hAnsiTheme="majorHAnsi" w:cstheme="majorHAnsi"/>
                <w:sz w:val="22"/>
                <w:szCs w:val="22"/>
              </w:rPr>
              <w:t>6</w:t>
            </w:r>
            <w:r w:rsidR="00057235">
              <w:rPr>
                <w:rFonts w:asciiTheme="majorHAnsi" w:hAnsiTheme="majorHAnsi" w:cstheme="majorHAnsi"/>
                <w:sz w:val="22"/>
                <w:szCs w:val="22"/>
              </w:rPr>
              <w:t>/2014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Integration Test case</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F070F9" w:rsidRPr="00F070F9" w:rsidRDefault="00B77EF6" w:rsidP="00883646">
            <w:pPr>
              <w:pStyle w:val="Bang"/>
              <w:jc w:val="both"/>
              <w:rPr>
                <w:rFonts w:asciiTheme="majorHAnsi" w:hAnsiTheme="majorHAnsi" w:cstheme="majorHAnsi"/>
                <w:sz w:val="22"/>
                <w:szCs w:val="22"/>
              </w:rPr>
            </w:pPr>
            <w:r>
              <w:rPr>
                <w:rFonts w:asciiTheme="majorHAnsi" w:hAnsiTheme="majorHAnsi" w:cstheme="majorHAnsi"/>
                <w:sz w:val="22"/>
                <w:szCs w:val="22"/>
              </w:rPr>
              <w:t>03</w:t>
            </w:r>
            <w:r w:rsidR="00883646">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04</w:t>
            </w:r>
            <w:r w:rsidR="00883646">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Integration TC</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B77EF6" w:rsidP="00B611F0">
            <w:pPr>
              <w:pStyle w:val="Bang"/>
              <w:jc w:val="both"/>
              <w:rPr>
                <w:rFonts w:asciiTheme="majorHAnsi" w:hAnsiTheme="majorHAnsi" w:cstheme="majorHAnsi"/>
                <w:sz w:val="22"/>
                <w:szCs w:val="22"/>
              </w:rPr>
            </w:pPr>
            <w:r>
              <w:rPr>
                <w:rFonts w:asciiTheme="majorHAnsi" w:hAnsiTheme="majorHAnsi" w:cstheme="majorHAnsi"/>
                <w:sz w:val="22"/>
                <w:szCs w:val="22"/>
              </w:rPr>
              <w:t>0</w:t>
            </w:r>
            <w:r w:rsidR="00B611F0">
              <w:rPr>
                <w:rFonts w:asciiTheme="majorHAnsi" w:hAnsiTheme="majorHAnsi" w:cstheme="majorHAnsi"/>
                <w:sz w:val="22"/>
                <w:szCs w:val="22"/>
              </w:rPr>
              <w:t>4</w:t>
            </w:r>
            <w:r w:rsidR="00777B84">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w:t>
            </w:r>
            <w:r w:rsidR="00B611F0">
              <w:rPr>
                <w:rFonts w:asciiTheme="majorHAnsi" w:hAnsiTheme="majorHAnsi" w:cstheme="majorHAnsi"/>
                <w:sz w:val="22"/>
                <w:szCs w:val="22"/>
              </w:rPr>
              <w:t>4</w:t>
            </w:r>
            <w:r w:rsidR="00777B84">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System Test case</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F070F9" w:rsidRPr="00F070F9" w:rsidRDefault="00B77EF6" w:rsidP="00883646">
            <w:pPr>
              <w:pStyle w:val="Bang"/>
              <w:jc w:val="both"/>
              <w:rPr>
                <w:rFonts w:asciiTheme="majorHAnsi" w:hAnsiTheme="majorHAnsi" w:cstheme="majorHAnsi"/>
                <w:sz w:val="22"/>
                <w:szCs w:val="22"/>
              </w:rPr>
            </w:pPr>
            <w:r>
              <w:rPr>
                <w:rFonts w:asciiTheme="majorHAnsi" w:hAnsiTheme="majorHAnsi" w:cstheme="majorHAnsi"/>
                <w:sz w:val="22"/>
                <w:szCs w:val="22"/>
              </w:rPr>
              <w:t>07</w:t>
            </w:r>
            <w:r w:rsidR="00883646">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883646">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System TC</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B611F0"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2D379A">
              <w:rPr>
                <w:rFonts w:asciiTheme="majorHAnsi" w:hAnsiTheme="majorHAnsi" w:cstheme="majorHAnsi"/>
                <w:sz w:val="22"/>
                <w:szCs w:val="22"/>
              </w:rPr>
              <w:t>/07/2014</w:t>
            </w:r>
          </w:p>
        </w:tc>
        <w:tc>
          <w:tcPr>
            <w:tcW w:w="1710" w:type="dxa"/>
          </w:tcPr>
          <w:p w:rsidR="00F070F9" w:rsidRPr="00F070F9" w:rsidRDefault="00B611F0"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2D379A">
              <w:rPr>
                <w:rFonts w:asciiTheme="majorHAnsi" w:hAnsiTheme="majorHAnsi" w:cstheme="majorHAnsi"/>
                <w:sz w:val="22"/>
                <w:szCs w:val="22"/>
              </w:rPr>
              <w:t>/07/2014</w:t>
            </w:r>
          </w:p>
        </w:tc>
      </w:tr>
      <w:tr w:rsidR="00BB2B74" w:rsidRPr="00F070F9" w:rsidTr="008B7230">
        <w:trPr>
          <w:jc w:val="center"/>
        </w:trPr>
        <w:tc>
          <w:tcPr>
            <w:tcW w:w="3251" w:type="dxa"/>
          </w:tcPr>
          <w:p w:rsidR="00BB2B74" w:rsidRPr="00F070F9" w:rsidRDefault="00BB2B74" w:rsidP="008B7230">
            <w:pPr>
              <w:pStyle w:val="Bang"/>
              <w:jc w:val="both"/>
              <w:rPr>
                <w:rFonts w:asciiTheme="majorHAnsi" w:hAnsiTheme="majorHAnsi" w:cstheme="majorHAnsi"/>
                <w:sz w:val="22"/>
                <w:szCs w:val="22"/>
              </w:rPr>
            </w:pPr>
            <w:r>
              <w:rPr>
                <w:rFonts w:asciiTheme="majorHAnsi" w:hAnsiTheme="majorHAnsi" w:cstheme="majorHAnsi"/>
                <w:sz w:val="22"/>
                <w:szCs w:val="22"/>
              </w:rPr>
              <w:t>Create Test Checklist</w:t>
            </w:r>
          </w:p>
        </w:tc>
        <w:tc>
          <w:tcPr>
            <w:tcW w:w="1530" w:type="dxa"/>
          </w:tcPr>
          <w:p w:rsidR="00BB2B74"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BB2B74" w:rsidRDefault="00BB2B74" w:rsidP="008B7230">
            <w:pPr>
              <w:pStyle w:val="Bang"/>
              <w:jc w:val="both"/>
              <w:rPr>
                <w:rFonts w:asciiTheme="majorHAnsi" w:hAnsiTheme="majorHAnsi" w:cstheme="majorHAnsi"/>
                <w:sz w:val="22"/>
                <w:szCs w:val="22"/>
              </w:rPr>
            </w:pPr>
            <w:r>
              <w:rPr>
                <w:rFonts w:asciiTheme="majorHAnsi" w:hAnsiTheme="majorHAnsi" w:cstheme="majorHAnsi"/>
                <w:sz w:val="22"/>
                <w:szCs w:val="22"/>
              </w:rPr>
              <w:t>0</w:t>
            </w:r>
            <w:r w:rsidR="00E001C3">
              <w:rPr>
                <w:rFonts w:asciiTheme="majorHAnsi" w:hAnsiTheme="majorHAnsi" w:cstheme="majorHAnsi"/>
                <w:sz w:val="22"/>
                <w:szCs w:val="22"/>
              </w:rPr>
              <w:t>8</w:t>
            </w:r>
            <w:r>
              <w:rPr>
                <w:rFonts w:asciiTheme="majorHAnsi" w:hAnsiTheme="majorHAnsi" w:cstheme="majorHAnsi"/>
                <w:sz w:val="22"/>
                <w:szCs w:val="22"/>
              </w:rPr>
              <w:t>/07/2014</w:t>
            </w:r>
          </w:p>
        </w:tc>
        <w:tc>
          <w:tcPr>
            <w:tcW w:w="1710" w:type="dxa"/>
          </w:tcPr>
          <w:p w:rsidR="00BB2B74" w:rsidRDefault="00E001C3" w:rsidP="008B7230">
            <w:pPr>
              <w:pStyle w:val="Bang"/>
              <w:jc w:val="both"/>
              <w:rPr>
                <w:rFonts w:asciiTheme="majorHAnsi" w:hAnsiTheme="majorHAnsi" w:cstheme="majorHAnsi"/>
                <w:sz w:val="22"/>
                <w:szCs w:val="22"/>
              </w:rPr>
            </w:pPr>
            <w:r>
              <w:rPr>
                <w:rFonts w:asciiTheme="majorHAnsi" w:hAnsiTheme="majorHAnsi" w:cstheme="majorHAnsi"/>
                <w:sz w:val="22"/>
                <w:szCs w:val="22"/>
              </w:rPr>
              <w:t>08</w:t>
            </w:r>
            <w:r w:rsidR="00BB2B74">
              <w:rPr>
                <w:rFonts w:asciiTheme="majorHAnsi" w:hAnsiTheme="majorHAnsi" w:cstheme="majorHAnsi"/>
                <w:sz w:val="22"/>
                <w:szCs w:val="22"/>
              </w:rPr>
              <w:t>/07/2014</w:t>
            </w:r>
          </w:p>
        </w:tc>
      </w:tr>
      <w:tr w:rsidR="00F070F9" w:rsidRPr="00F070F9" w:rsidDel="00F64B63" w:rsidTr="008B7230">
        <w:trPr>
          <w:jc w:val="center"/>
          <w:del w:id="137" w:author="Ong Vang" w:date="2014-07-11T14:01:00Z"/>
        </w:trPr>
        <w:tc>
          <w:tcPr>
            <w:tcW w:w="3251" w:type="dxa"/>
          </w:tcPr>
          <w:p w:rsidR="00F070F9" w:rsidRPr="00F070F9" w:rsidDel="00F64B63" w:rsidRDefault="00F070F9" w:rsidP="008B7230">
            <w:pPr>
              <w:pStyle w:val="Bang"/>
              <w:jc w:val="both"/>
              <w:rPr>
                <w:del w:id="138" w:author="Ong Vang" w:date="2014-07-11T14:01:00Z"/>
                <w:rFonts w:asciiTheme="majorHAnsi" w:hAnsiTheme="majorHAnsi" w:cstheme="majorHAnsi"/>
                <w:sz w:val="22"/>
                <w:szCs w:val="22"/>
              </w:rPr>
            </w:pPr>
            <w:del w:id="139" w:author="Ong Vang" w:date="2014-07-11T14:01:00Z">
              <w:r w:rsidRPr="00F070F9" w:rsidDel="00F64B63">
                <w:rPr>
                  <w:rFonts w:asciiTheme="majorHAnsi" w:hAnsiTheme="majorHAnsi" w:cstheme="majorHAnsi"/>
                  <w:sz w:val="22"/>
                  <w:szCs w:val="22"/>
                </w:rPr>
                <w:delText>Execute Unit Test</w:delText>
              </w:r>
              <w:r w:rsidR="00883646" w:rsidDel="00F64B63">
                <w:rPr>
                  <w:rFonts w:asciiTheme="majorHAnsi" w:hAnsiTheme="majorHAnsi" w:cstheme="majorHAnsi"/>
                  <w:sz w:val="22"/>
                  <w:szCs w:val="22"/>
                </w:rPr>
                <w:delText xml:space="preserve"> phase 1</w:delText>
              </w:r>
            </w:del>
          </w:p>
        </w:tc>
        <w:tc>
          <w:tcPr>
            <w:tcW w:w="1530" w:type="dxa"/>
          </w:tcPr>
          <w:p w:rsidR="00F070F9" w:rsidRPr="00F070F9" w:rsidDel="00F64B63" w:rsidRDefault="002A5A52" w:rsidP="008B7230">
            <w:pPr>
              <w:pStyle w:val="Bang"/>
              <w:jc w:val="center"/>
              <w:rPr>
                <w:del w:id="140" w:author="Ong Vang" w:date="2014-07-11T14:01:00Z"/>
                <w:rFonts w:asciiTheme="majorHAnsi" w:hAnsiTheme="majorHAnsi" w:cstheme="majorHAnsi"/>
                <w:sz w:val="22"/>
                <w:szCs w:val="22"/>
              </w:rPr>
            </w:pPr>
            <w:del w:id="141" w:author="Ong Vang" w:date="2014-07-11T14:01:00Z">
              <w:r w:rsidDel="00F64B63">
                <w:rPr>
                  <w:rFonts w:asciiTheme="majorHAnsi" w:hAnsiTheme="majorHAnsi" w:cstheme="majorHAnsi"/>
                  <w:sz w:val="22"/>
                  <w:szCs w:val="22"/>
                </w:rPr>
                <w:delText>8</w:delText>
              </w:r>
            </w:del>
          </w:p>
        </w:tc>
        <w:tc>
          <w:tcPr>
            <w:tcW w:w="1800" w:type="dxa"/>
          </w:tcPr>
          <w:p w:rsidR="00F070F9" w:rsidRPr="00F070F9" w:rsidDel="00F64B63" w:rsidRDefault="002A5A52" w:rsidP="008B7230">
            <w:pPr>
              <w:pStyle w:val="Bang"/>
              <w:jc w:val="both"/>
              <w:rPr>
                <w:del w:id="142" w:author="Ong Vang" w:date="2014-07-11T14:01:00Z"/>
                <w:rFonts w:asciiTheme="majorHAnsi" w:hAnsiTheme="majorHAnsi" w:cstheme="majorHAnsi"/>
                <w:sz w:val="22"/>
                <w:szCs w:val="22"/>
              </w:rPr>
            </w:pPr>
            <w:del w:id="143" w:author="Ong Vang" w:date="2014-07-11T14:01:00Z">
              <w:r w:rsidDel="00F64B63">
                <w:rPr>
                  <w:rFonts w:asciiTheme="majorHAnsi" w:hAnsiTheme="majorHAnsi" w:cstheme="majorHAnsi"/>
                  <w:sz w:val="22"/>
                  <w:szCs w:val="22"/>
                </w:rPr>
                <w:delText>28</w:delText>
              </w:r>
              <w:r w:rsidR="00E62B7F" w:rsidDel="00F64B63">
                <w:rPr>
                  <w:rFonts w:asciiTheme="majorHAnsi" w:hAnsiTheme="majorHAnsi" w:cstheme="majorHAnsi"/>
                  <w:sz w:val="22"/>
                  <w:szCs w:val="22"/>
                </w:rPr>
                <w:delText>/06/2014</w:delText>
              </w:r>
            </w:del>
          </w:p>
        </w:tc>
        <w:tc>
          <w:tcPr>
            <w:tcW w:w="1710" w:type="dxa"/>
          </w:tcPr>
          <w:p w:rsidR="00F070F9" w:rsidRPr="00F070F9" w:rsidDel="00F64B63" w:rsidRDefault="00E62B7F" w:rsidP="00883646">
            <w:pPr>
              <w:pStyle w:val="Bang"/>
              <w:jc w:val="both"/>
              <w:rPr>
                <w:del w:id="144" w:author="Ong Vang" w:date="2014-07-11T14:01:00Z"/>
                <w:rFonts w:asciiTheme="majorHAnsi" w:hAnsiTheme="majorHAnsi" w:cstheme="majorHAnsi"/>
                <w:sz w:val="22"/>
                <w:szCs w:val="22"/>
              </w:rPr>
            </w:pPr>
            <w:del w:id="145" w:author="Ong Vang" w:date="2014-07-11T14:01:00Z">
              <w:r w:rsidDel="00F64B63">
                <w:rPr>
                  <w:rFonts w:asciiTheme="majorHAnsi" w:hAnsiTheme="majorHAnsi" w:cstheme="majorHAnsi"/>
                  <w:sz w:val="22"/>
                  <w:szCs w:val="22"/>
                </w:rPr>
                <w:delText>01/07/2014</w:delText>
              </w:r>
            </w:del>
          </w:p>
        </w:tc>
      </w:tr>
      <w:tr w:rsidR="00E62B7F" w:rsidRPr="00F070F9" w:rsidDel="00F64B63" w:rsidTr="008B7230">
        <w:trPr>
          <w:jc w:val="center"/>
          <w:del w:id="146" w:author="Ong Vang" w:date="2014-07-11T14:01:00Z"/>
        </w:trPr>
        <w:tc>
          <w:tcPr>
            <w:tcW w:w="3251" w:type="dxa"/>
          </w:tcPr>
          <w:p w:rsidR="00E62B7F" w:rsidRPr="00F070F9" w:rsidDel="00F64B63" w:rsidRDefault="00E62B7F" w:rsidP="008B7230">
            <w:pPr>
              <w:pStyle w:val="Bang"/>
              <w:jc w:val="both"/>
              <w:rPr>
                <w:del w:id="147" w:author="Ong Vang" w:date="2014-07-11T14:01:00Z"/>
                <w:rFonts w:asciiTheme="majorHAnsi" w:hAnsiTheme="majorHAnsi" w:cstheme="majorHAnsi"/>
                <w:sz w:val="22"/>
                <w:szCs w:val="22"/>
              </w:rPr>
            </w:pPr>
            <w:del w:id="148" w:author="Ong Vang" w:date="2014-07-11T14:01:00Z">
              <w:r w:rsidRPr="00F070F9" w:rsidDel="00F64B63">
                <w:rPr>
                  <w:rFonts w:asciiTheme="majorHAnsi" w:hAnsiTheme="majorHAnsi" w:cstheme="majorHAnsi"/>
                  <w:sz w:val="22"/>
                  <w:szCs w:val="22"/>
                </w:rPr>
                <w:delText>Execute Unit Test</w:delText>
              </w:r>
              <w:r w:rsidDel="00F64B63">
                <w:rPr>
                  <w:rFonts w:asciiTheme="majorHAnsi" w:hAnsiTheme="majorHAnsi" w:cstheme="majorHAnsi"/>
                  <w:sz w:val="22"/>
                  <w:szCs w:val="22"/>
                </w:rPr>
                <w:delText xml:space="preserve"> phase 2</w:delText>
              </w:r>
            </w:del>
          </w:p>
        </w:tc>
        <w:tc>
          <w:tcPr>
            <w:tcW w:w="1530" w:type="dxa"/>
          </w:tcPr>
          <w:p w:rsidR="00E62B7F" w:rsidRPr="00F070F9" w:rsidDel="00F64B63" w:rsidRDefault="002A5A52" w:rsidP="008B7230">
            <w:pPr>
              <w:pStyle w:val="Bang"/>
              <w:jc w:val="center"/>
              <w:rPr>
                <w:del w:id="149" w:author="Ong Vang" w:date="2014-07-11T14:01:00Z"/>
                <w:rFonts w:asciiTheme="majorHAnsi" w:hAnsiTheme="majorHAnsi" w:cstheme="majorHAnsi"/>
                <w:sz w:val="22"/>
                <w:szCs w:val="22"/>
              </w:rPr>
            </w:pPr>
            <w:del w:id="150" w:author="Ong Vang" w:date="2014-07-11T14:01:00Z">
              <w:r w:rsidDel="00F64B63">
                <w:rPr>
                  <w:rFonts w:asciiTheme="majorHAnsi" w:hAnsiTheme="majorHAnsi" w:cstheme="majorHAnsi"/>
                  <w:sz w:val="22"/>
                  <w:szCs w:val="22"/>
                </w:rPr>
                <w:delText>8</w:delText>
              </w:r>
            </w:del>
          </w:p>
        </w:tc>
        <w:tc>
          <w:tcPr>
            <w:tcW w:w="1800" w:type="dxa"/>
          </w:tcPr>
          <w:p w:rsidR="00E62B7F" w:rsidDel="00F64B63" w:rsidRDefault="002A5A52" w:rsidP="008B7230">
            <w:pPr>
              <w:pStyle w:val="Bang"/>
              <w:jc w:val="both"/>
              <w:rPr>
                <w:del w:id="151" w:author="Ong Vang" w:date="2014-07-11T14:01:00Z"/>
                <w:rFonts w:asciiTheme="majorHAnsi" w:hAnsiTheme="majorHAnsi" w:cstheme="majorHAnsi"/>
                <w:sz w:val="22"/>
                <w:szCs w:val="22"/>
              </w:rPr>
            </w:pPr>
            <w:del w:id="152" w:author="Ong Vang" w:date="2014-07-11T14:01:00Z">
              <w:r w:rsidDel="00F64B63">
                <w:rPr>
                  <w:rFonts w:asciiTheme="majorHAnsi" w:hAnsiTheme="majorHAnsi" w:cstheme="majorHAnsi"/>
                  <w:sz w:val="22"/>
                  <w:szCs w:val="22"/>
                </w:rPr>
                <w:delText>11</w:delText>
              </w:r>
              <w:r w:rsidR="00E62B7F" w:rsidDel="00F64B63">
                <w:rPr>
                  <w:rFonts w:asciiTheme="majorHAnsi" w:hAnsiTheme="majorHAnsi" w:cstheme="majorHAnsi"/>
                  <w:sz w:val="22"/>
                  <w:szCs w:val="22"/>
                </w:rPr>
                <w:delText>/07/2014</w:delText>
              </w:r>
            </w:del>
          </w:p>
        </w:tc>
        <w:tc>
          <w:tcPr>
            <w:tcW w:w="1710" w:type="dxa"/>
          </w:tcPr>
          <w:p w:rsidR="00E62B7F" w:rsidDel="00F64B63" w:rsidRDefault="00E62B7F" w:rsidP="00883646">
            <w:pPr>
              <w:pStyle w:val="Bang"/>
              <w:jc w:val="both"/>
              <w:rPr>
                <w:del w:id="153" w:author="Ong Vang" w:date="2014-07-11T14:01:00Z"/>
                <w:rFonts w:asciiTheme="majorHAnsi" w:hAnsiTheme="majorHAnsi" w:cstheme="majorHAnsi"/>
                <w:sz w:val="22"/>
                <w:szCs w:val="22"/>
              </w:rPr>
            </w:pPr>
            <w:del w:id="154" w:author="Ong Vang" w:date="2014-07-11T14:01:00Z">
              <w:r w:rsidDel="00F64B63">
                <w:rPr>
                  <w:rFonts w:asciiTheme="majorHAnsi" w:hAnsiTheme="majorHAnsi" w:cstheme="majorHAnsi"/>
                  <w:sz w:val="22"/>
                  <w:szCs w:val="22"/>
                </w:rPr>
                <w:delText>14/07/2014</w:delText>
              </w:r>
            </w:del>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Integration test</w:t>
            </w:r>
            <w:r>
              <w:rPr>
                <w:rFonts w:asciiTheme="majorHAnsi" w:hAnsiTheme="majorHAnsi" w:cstheme="majorHAnsi"/>
                <w:sz w:val="22"/>
                <w:szCs w:val="22"/>
              </w:rPr>
              <w:t xml:space="preserve"> phase 1</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1269D5" w:rsidRPr="00F070F9" w:rsidRDefault="00B77EF6" w:rsidP="001269D5">
            <w:pPr>
              <w:pStyle w:val="Bang"/>
              <w:jc w:val="both"/>
              <w:rPr>
                <w:rFonts w:asciiTheme="majorHAnsi" w:hAnsiTheme="majorHAnsi" w:cstheme="majorHAnsi"/>
                <w:sz w:val="22"/>
                <w:szCs w:val="22"/>
              </w:rPr>
            </w:pPr>
            <w:r>
              <w:rPr>
                <w:rFonts w:asciiTheme="majorHAnsi" w:hAnsiTheme="majorHAnsi" w:cstheme="majorHAnsi"/>
                <w:sz w:val="22"/>
                <w:szCs w:val="22"/>
              </w:rPr>
              <w:t>15/07/2014</w:t>
            </w:r>
          </w:p>
        </w:tc>
        <w:tc>
          <w:tcPr>
            <w:tcW w:w="171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16/07/2014</w:t>
            </w:r>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Integration test</w:t>
            </w:r>
            <w:r>
              <w:rPr>
                <w:rFonts w:asciiTheme="majorHAnsi" w:hAnsiTheme="majorHAnsi" w:cstheme="majorHAnsi"/>
                <w:sz w:val="22"/>
                <w:szCs w:val="22"/>
              </w:rPr>
              <w:t xml:space="preserve"> phase 2</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1269D5" w:rsidRPr="00F070F9" w:rsidRDefault="003C61AE" w:rsidP="001269D5">
            <w:pPr>
              <w:pStyle w:val="Bang"/>
              <w:jc w:val="both"/>
              <w:rPr>
                <w:rFonts w:asciiTheme="majorHAnsi" w:hAnsiTheme="majorHAnsi" w:cstheme="majorHAnsi"/>
                <w:sz w:val="22"/>
                <w:szCs w:val="22"/>
              </w:rPr>
            </w:pPr>
            <w:r>
              <w:rPr>
                <w:rFonts w:asciiTheme="majorHAnsi" w:hAnsiTheme="majorHAnsi" w:cstheme="majorHAnsi"/>
                <w:sz w:val="22"/>
                <w:szCs w:val="22"/>
              </w:rPr>
              <w:t>22/07/2014</w:t>
            </w:r>
          </w:p>
        </w:tc>
        <w:tc>
          <w:tcPr>
            <w:tcW w:w="1710" w:type="dxa"/>
          </w:tcPr>
          <w:p w:rsidR="001269D5" w:rsidRPr="00F070F9" w:rsidRDefault="003C61AE" w:rsidP="001269D5">
            <w:pPr>
              <w:pStyle w:val="Bang"/>
              <w:jc w:val="both"/>
              <w:rPr>
                <w:rFonts w:asciiTheme="majorHAnsi" w:hAnsiTheme="majorHAnsi" w:cstheme="majorHAnsi"/>
                <w:sz w:val="22"/>
                <w:szCs w:val="22"/>
              </w:rPr>
            </w:pPr>
            <w:r>
              <w:rPr>
                <w:rFonts w:asciiTheme="majorHAnsi" w:hAnsiTheme="majorHAnsi" w:cstheme="majorHAnsi"/>
                <w:sz w:val="22"/>
                <w:szCs w:val="22"/>
              </w:rPr>
              <w:t>23/07/2014</w:t>
            </w:r>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System test</w:t>
            </w:r>
            <w:r w:rsidR="00E62B7F">
              <w:rPr>
                <w:rFonts w:asciiTheme="majorHAnsi" w:hAnsiTheme="majorHAnsi" w:cstheme="majorHAnsi"/>
                <w:sz w:val="22"/>
                <w:szCs w:val="22"/>
              </w:rPr>
              <w:t xml:space="preserve"> phase 1</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17/07/2014</w:t>
            </w:r>
          </w:p>
        </w:tc>
        <w:tc>
          <w:tcPr>
            <w:tcW w:w="171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17/07/2014</w:t>
            </w:r>
          </w:p>
        </w:tc>
      </w:tr>
      <w:tr w:rsidR="001269D5" w:rsidRPr="00F070F9" w:rsidTr="008B7230">
        <w:trPr>
          <w:jc w:val="center"/>
        </w:trPr>
        <w:tc>
          <w:tcPr>
            <w:tcW w:w="3251" w:type="dxa"/>
          </w:tcPr>
          <w:p w:rsidR="001269D5" w:rsidRPr="00F070F9" w:rsidRDefault="003C3246"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System test</w:t>
            </w:r>
            <w:r>
              <w:rPr>
                <w:rFonts w:asciiTheme="majorHAnsi" w:hAnsiTheme="majorHAnsi" w:cstheme="majorHAnsi"/>
                <w:sz w:val="22"/>
                <w:szCs w:val="22"/>
              </w:rPr>
              <w:t xml:space="preserve"> phase 2</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12</w:t>
            </w:r>
          </w:p>
        </w:tc>
        <w:tc>
          <w:tcPr>
            <w:tcW w:w="1800" w:type="dxa"/>
          </w:tcPr>
          <w:p w:rsidR="001269D5" w:rsidRPr="00F070F9" w:rsidRDefault="003D6B19" w:rsidP="003D6B19">
            <w:pPr>
              <w:pStyle w:val="Bang"/>
              <w:jc w:val="both"/>
              <w:rPr>
                <w:rFonts w:asciiTheme="majorHAnsi" w:hAnsiTheme="majorHAnsi" w:cstheme="majorHAnsi"/>
                <w:sz w:val="22"/>
                <w:szCs w:val="22"/>
              </w:rPr>
            </w:pPr>
            <w:r>
              <w:rPr>
                <w:rFonts w:asciiTheme="majorHAnsi" w:hAnsiTheme="majorHAnsi" w:cstheme="majorHAnsi"/>
                <w:sz w:val="22"/>
                <w:szCs w:val="22"/>
              </w:rPr>
              <w:t>24/07/2014</w:t>
            </w:r>
          </w:p>
        </w:tc>
        <w:tc>
          <w:tcPr>
            <w:tcW w:w="1710" w:type="dxa"/>
          </w:tcPr>
          <w:p w:rsidR="001269D5" w:rsidRPr="00F070F9" w:rsidRDefault="004D73FD" w:rsidP="001269D5">
            <w:pPr>
              <w:pStyle w:val="Bang"/>
              <w:jc w:val="both"/>
              <w:rPr>
                <w:rFonts w:asciiTheme="majorHAnsi" w:hAnsiTheme="majorHAnsi" w:cstheme="majorHAnsi"/>
                <w:sz w:val="22"/>
                <w:szCs w:val="22"/>
              </w:rPr>
            </w:pPr>
            <w:r>
              <w:rPr>
                <w:rFonts w:asciiTheme="majorHAnsi" w:hAnsiTheme="majorHAnsi" w:cstheme="majorHAnsi"/>
                <w:sz w:val="22"/>
                <w:szCs w:val="22"/>
              </w:rPr>
              <w:t>29</w:t>
            </w:r>
            <w:r w:rsidR="003D6B19">
              <w:rPr>
                <w:rFonts w:asciiTheme="majorHAnsi" w:hAnsiTheme="majorHAnsi" w:cstheme="majorHAnsi"/>
                <w:sz w:val="22"/>
                <w:szCs w:val="22"/>
              </w:rPr>
              <w:t>/07/2014</w:t>
            </w:r>
          </w:p>
        </w:tc>
      </w:tr>
    </w:tbl>
    <w:p w:rsidR="00F070F9" w:rsidRPr="00F070F9" w:rsidRDefault="00F070F9" w:rsidP="00F070F9">
      <w:pPr>
        <w:pStyle w:val="Heading1"/>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155" w:name="_Toc485440163"/>
      <w:bookmarkStart w:id="156" w:name="_Toc489093574"/>
      <w:bookmarkStart w:id="157" w:name="_Toc516633398"/>
    </w:p>
    <w:p w:rsidR="00F070F9" w:rsidRPr="00F070F9" w:rsidRDefault="00F070F9" w:rsidP="00F070F9">
      <w:pPr>
        <w:pStyle w:val="Heading1"/>
        <w:rPr>
          <w:rFonts w:asciiTheme="majorHAnsi" w:hAnsiTheme="majorHAnsi" w:cstheme="majorHAnsi"/>
          <w:sz w:val="22"/>
          <w:szCs w:val="22"/>
        </w:rPr>
      </w:pPr>
      <w:bookmarkStart w:id="158" w:name="_Toc391813701"/>
      <w:r w:rsidRPr="00F070F9">
        <w:rPr>
          <w:rFonts w:asciiTheme="majorHAnsi" w:hAnsiTheme="majorHAnsi" w:cstheme="majorHAnsi"/>
          <w:sz w:val="22"/>
          <w:szCs w:val="22"/>
        </w:rPr>
        <w:lastRenderedPageBreak/>
        <w:t>DELIVERABLES</w:t>
      </w:r>
      <w:bookmarkEnd w:id="155"/>
      <w:bookmarkEnd w:id="156"/>
      <w:bookmarkEnd w:id="157"/>
      <w:bookmarkEnd w:id="158"/>
    </w:p>
    <w:p w:rsidR="00F070F9" w:rsidRPr="00F070F9" w:rsidRDefault="00F070F9" w:rsidP="00F070F9">
      <w:pPr>
        <w:spacing w:before="100" w:beforeAutospacing="1" w:after="100" w:afterAutospacing="1"/>
        <w:ind w:left="1080"/>
        <w:jc w:val="both"/>
        <w:rPr>
          <w:rFonts w:asciiTheme="majorHAnsi" w:hAnsiTheme="majorHAnsi" w:cstheme="majorHAnsi"/>
          <w:i/>
          <w:color w:val="000000" w:themeColor="text1"/>
          <w:sz w:val="22"/>
          <w:szCs w:val="22"/>
        </w:rPr>
      </w:pP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Defect log</w:t>
            </w:r>
            <w:r w:rsidR="009A459B">
              <w:rPr>
                <w:rFonts w:asciiTheme="majorHAnsi" w:hAnsiTheme="majorHAnsi" w:cstheme="majorHAnsi"/>
                <w:sz w:val="22"/>
                <w:szCs w:val="22"/>
              </w:rPr>
              <w:t xml:space="preserve"> management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bookmarkEnd w:id="2"/>
      <w:bookmarkEnd w:id="3"/>
      <w:bookmarkEnd w:id="4"/>
      <w:bookmarkEnd w:id="5"/>
      <w:bookmarkEnd w:id="6"/>
      <w:bookmarkEnd w:id="105"/>
      <w:bookmarkEnd w:id="106"/>
      <w:bookmarkEnd w:id="107"/>
      <w:bookmarkEnd w:id="108"/>
      <w:bookmarkEnd w:id="109"/>
    </w:tbl>
    <w:p w:rsidR="00F070F9" w:rsidRPr="00F070F9" w:rsidRDefault="00F070F9" w:rsidP="00F070F9">
      <w:pPr>
        <w:pStyle w:val="BodyText"/>
        <w:spacing w:before="100" w:beforeAutospacing="1" w:after="100" w:afterAutospacing="1"/>
        <w:ind w:left="1080"/>
        <w:jc w:val="both"/>
        <w:rPr>
          <w:rFonts w:asciiTheme="majorHAnsi" w:hAnsiTheme="majorHAnsi" w:cstheme="majorHAnsi"/>
          <w:i/>
          <w:color w:val="000000" w:themeColor="text1"/>
          <w:sz w:val="22"/>
          <w:szCs w:val="22"/>
        </w:rPr>
      </w:pPr>
    </w:p>
    <w:p w:rsidR="00C51F2F" w:rsidRPr="00F070F9" w:rsidRDefault="00C51F2F">
      <w:pPr>
        <w:rPr>
          <w:rFonts w:asciiTheme="majorHAnsi" w:hAnsiTheme="majorHAnsi" w:cstheme="majorHAnsi"/>
          <w:sz w:val="22"/>
          <w:szCs w:val="22"/>
        </w:rPr>
      </w:pPr>
    </w:p>
    <w:sectPr w:rsidR="00C51F2F" w:rsidRPr="00F070F9"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6D6" w:rsidRDefault="000926D6">
      <w:pPr>
        <w:spacing w:before="0" w:line="240" w:lineRule="auto"/>
      </w:pPr>
      <w:r>
        <w:separator/>
      </w:r>
    </w:p>
  </w:endnote>
  <w:endnote w:type="continuationSeparator" w:id="0">
    <w:p w:rsidR="000926D6" w:rsidRDefault="000926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A3"/>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MS PGothic"/>
    <w:charset w:val="00"/>
    <w:family w:val="swiss"/>
    <w:pitch w:val="variable"/>
    <w:sig w:usb0="00000001"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Pr="00515548" w:rsidRDefault="006D322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F64B63">
      <w:rPr>
        <w:rStyle w:val="PageNumber"/>
        <w:noProof/>
      </w:rPr>
      <w:t>4</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F64B63">
      <w:rPr>
        <w:rStyle w:val="PageNumber"/>
        <w:noProof/>
      </w:rPr>
      <w:t>17</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6D6" w:rsidRDefault="000926D6">
      <w:pPr>
        <w:spacing w:before="0" w:line="240" w:lineRule="auto"/>
      </w:pPr>
      <w:r>
        <w:separator/>
      </w:r>
    </w:p>
  </w:footnote>
  <w:footnote w:type="continuationSeparator" w:id="0">
    <w:p w:rsidR="000926D6" w:rsidRDefault="000926D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Default="006D322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Pr="00515548" w:rsidRDefault="006D3227"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Default="006D3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2A7610"/>
    <w:multiLevelType w:val="hybridMultilevel"/>
    <w:tmpl w:val="4E92ADD6"/>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650AD4"/>
    <w:multiLevelType w:val="multilevel"/>
    <w:tmpl w:val="7E42423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6">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8">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8"/>
  </w:num>
  <w:num w:numId="3">
    <w:abstractNumId w:val="6"/>
  </w:num>
  <w:num w:numId="4">
    <w:abstractNumId w:val="5"/>
  </w:num>
  <w:num w:numId="5">
    <w:abstractNumId w:val="22"/>
  </w:num>
  <w:num w:numId="6">
    <w:abstractNumId w:val="7"/>
  </w:num>
  <w:num w:numId="7">
    <w:abstractNumId w:val="17"/>
  </w:num>
  <w:num w:numId="8">
    <w:abstractNumId w:val="25"/>
  </w:num>
  <w:num w:numId="9">
    <w:abstractNumId w:val="13"/>
  </w:num>
  <w:num w:numId="10">
    <w:abstractNumId w:val="27"/>
  </w:num>
  <w:num w:numId="11">
    <w:abstractNumId w:val="20"/>
  </w:num>
  <w:num w:numId="12">
    <w:abstractNumId w:val="15"/>
  </w:num>
  <w:num w:numId="13">
    <w:abstractNumId w:val="19"/>
  </w:num>
  <w:num w:numId="14">
    <w:abstractNumId w:val="2"/>
  </w:num>
  <w:num w:numId="15">
    <w:abstractNumId w:val="14"/>
  </w:num>
  <w:num w:numId="16">
    <w:abstractNumId w:val="23"/>
  </w:num>
  <w:num w:numId="17">
    <w:abstractNumId w:val="28"/>
  </w:num>
  <w:num w:numId="18">
    <w:abstractNumId w:val="16"/>
  </w:num>
  <w:num w:numId="19">
    <w:abstractNumId w:val="21"/>
  </w:num>
  <w:num w:numId="20">
    <w:abstractNumId w:val="9"/>
  </w:num>
  <w:num w:numId="21">
    <w:abstractNumId w:val="12"/>
  </w:num>
  <w:num w:numId="22">
    <w:abstractNumId w:val="11"/>
  </w:num>
  <w:num w:numId="23">
    <w:abstractNumId w:val="24"/>
  </w:num>
  <w:num w:numId="24">
    <w:abstractNumId w:val="26"/>
  </w:num>
  <w:num w:numId="25">
    <w:abstractNumId w:val="29"/>
  </w:num>
  <w:num w:numId="26">
    <w:abstractNumId w:val="1"/>
  </w:num>
  <w:num w:numId="27">
    <w:abstractNumId w:val="3"/>
  </w:num>
  <w:num w:numId="28">
    <w:abstractNumId w:val="0"/>
  </w:num>
  <w:num w:numId="29">
    <w:abstractNumId w:val="4"/>
  </w:num>
  <w:num w:numId="30">
    <w:abstractNumId w:val="1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g Vang">
    <w15:presenceInfo w15:providerId="None" w15:userId="Ong 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57235"/>
    <w:rsid w:val="0006296B"/>
    <w:rsid w:val="000926D6"/>
    <w:rsid w:val="000935A6"/>
    <w:rsid w:val="000F3392"/>
    <w:rsid w:val="001269D5"/>
    <w:rsid w:val="00127749"/>
    <w:rsid w:val="001278FF"/>
    <w:rsid w:val="00177D7B"/>
    <w:rsid w:val="001824DE"/>
    <w:rsid w:val="00184EEC"/>
    <w:rsid w:val="001B392D"/>
    <w:rsid w:val="00213E64"/>
    <w:rsid w:val="002845B8"/>
    <w:rsid w:val="00290BFF"/>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401532"/>
    <w:rsid w:val="004163F2"/>
    <w:rsid w:val="00441BF4"/>
    <w:rsid w:val="004468CA"/>
    <w:rsid w:val="00486C6B"/>
    <w:rsid w:val="004D73FD"/>
    <w:rsid w:val="004F31E4"/>
    <w:rsid w:val="00513A66"/>
    <w:rsid w:val="00545875"/>
    <w:rsid w:val="005526C9"/>
    <w:rsid w:val="00560DBF"/>
    <w:rsid w:val="0057338B"/>
    <w:rsid w:val="00586372"/>
    <w:rsid w:val="006072B8"/>
    <w:rsid w:val="006109E9"/>
    <w:rsid w:val="00610C20"/>
    <w:rsid w:val="00646415"/>
    <w:rsid w:val="00693ABF"/>
    <w:rsid w:val="006B229B"/>
    <w:rsid w:val="006B28A6"/>
    <w:rsid w:val="006D3227"/>
    <w:rsid w:val="006D70BB"/>
    <w:rsid w:val="006F7997"/>
    <w:rsid w:val="0070088E"/>
    <w:rsid w:val="00701AB6"/>
    <w:rsid w:val="00706F94"/>
    <w:rsid w:val="00720553"/>
    <w:rsid w:val="00765E87"/>
    <w:rsid w:val="00777B84"/>
    <w:rsid w:val="00792651"/>
    <w:rsid w:val="0079598B"/>
    <w:rsid w:val="007A3C1D"/>
    <w:rsid w:val="007C3E38"/>
    <w:rsid w:val="007D16B0"/>
    <w:rsid w:val="008157CF"/>
    <w:rsid w:val="008452C8"/>
    <w:rsid w:val="00880D85"/>
    <w:rsid w:val="00883646"/>
    <w:rsid w:val="0088369F"/>
    <w:rsid w:val="008A5F43"/>
    <w:rsid w:val="008B2A50"/>
    <w:rsid w:val="008B3DFD"/>
    <w:rsid w:val="008B7230"/>
    <w:rsid w:val="008E35EB"/>
    <w:rsid w:val="0092073A"/>
    <w:rsid w:val="00946E16"/>
    <w:rsid w:val="009611D0"/>
    <w:rsid w:val="009871DF"/>
    <w:rsid w:val="00990DD3"/>
    <w:rsid w:val="009A459B"/>
    <w:rsid w:val="009A594D"/>
    <w:rsid w:val="009B22C4"/>
    <w:rsid w:val="009D1523"/>
    <w:rsid w:val="009D58EE"/>
    <w:rsid w:val="009E5AD7"/>
    <w:rsid w:val="00A34A2C"/>
    <w:rsid w:val="00A36615"/>
    <w:rsid w:val="00A41597"/>
    <w:rsid w:val="00A73E80"/>
    <w:rsid w:val="00A833C3"/>
    <w:rsid w:val="00A93BA0"/>
    <w:rsid w:val="00AB6517"/>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5B85"/>
    <w:rsid w:val="00BE5D9D"/>
    <w:rsid w:val="00BF7294"/>
    <w:rsid w:val="00C106CF"/>
    <w:rsid w:val="00C355F4"/>
    <w:rsid w:val="00C51F2F"/>
    <w:rsid w:val="00C87325"/>
    <w:rsid w:val="00CD0A70"/>
    <w:rsid w:val="00D665BC"/>
    <w:rsid w:val="00D97EF8"/>
    <w:rsid w:val="00DF3C9A"/>
    <w:rsid w:val="00E001C3"/>
    <w:rsid w:val="00E163C6"/>
    <w:rsid w:val="00E42516"/>
    <w:rsid w:val="00E62B7F"/>
    <w:rsid w:val="00E94C2C"/>
    <w:rsid w:val="00EA409C"/>
    <w:rsid w:val="00ED5C0C"/>
    <w:rsid w:val="00ED71C7"/>
    <w:rsid w:val="00EE0336"/>
    <w:rsid w:val="00EF3FEA"/>
    <w:rsid w:val="00F070F9"/>
    <w:rsid w:val="00F15837"/>
    <w:rsid w:val="00F222C4"/>
    <w:rsid w:val="00F563F1"/>
    <w:rsid w:val="00F64B63"/>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F070F9"/>
    <w:pPr>
      <w:keepNext/>
      <w:widowControl w:val="0"/>
      <w:numPr>
        <w:numId w:val="2"/>
      </w:numPr>
      <w:tabs>
        <w:tab w:val="clear" w:pos="432"/>
        <w:tab w:val="num" w:pos="1080"/>
      </w:tabs>
      <w:spacing w:before="480" w:after="360"/>
      <w:ind w:left="1080" w:hanging="1080"/>
      <w:jc w:val="both"/>
      <w:outlineLvl w:val="0"/>
    </w:pPr>
    <w:rPr>
      <w:rFonts w:cs="Arial"/>
      <w:b/>
      <w:caps/>
      <w:color w:val="000000" w:themeColor="text1"/>
      <w:kern w:val="28"/>
      <w:sz w:val="24"/>
      <w:szCs w:val="24"/>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070F9"/>
    <w:rPr>
      <w:rFonts w:ascii="Arial" w:eastAsia="MS Mincho" w:hAnsi="Arial" w:cs="Arial"/>
      <w:b/>
      <w:caps/>
      <w:snapToGrid w:val="0"/>
      <w:color w:val="000000" w:themeColor="text1"/>
      <w:kern w:val="28"/>
      <w:sz w:val="24"/>
      <w:szCs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F070F9"/>
    <w:pPr>
      <w:spacing w:before="80" w:after="80" w:line="240" w:lineRule="auto"/>
      <w:ind w:left="43"/>
    </w:pPr>
    <w:rPr>
      <w:sz w:val="18"/>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hatis.techtarget.com/definition/fo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ftwaretestingfundamentals.com/test-cas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oftwaretestingfundamentals.com/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17</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Ong Vang</cp:lastModifiedBy>
  <cp:revision>81</cp:revision>
  <dcterms:created xsi:type="dcterms:W3CDTF">2014-06-05T03:15:00Z</dcterms:created>
  <dcterms:modified xsi:type="dcterms:W3CDTF">2014-07-11T07:03:00Z</dcterms:modified>
</cp:coreProperties>
</file>