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77777777"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14:paraId="7D5E1BB2" w14:textId="77777777"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14:paraId="1E5980E4" w14:textId="77777777"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77777777"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14:paraId="579F2A98" w14:textId="77777777"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14:paraId="1031E84E" w14:textId="77777777"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14:paraId="0CC49AC7"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7777777"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14:paraId="1F9FEE94" w14:textId="77777777"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14:paraId="55906E2B"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14:paraId="27D19C91" w14:textId="77777777" w:rsidTr="00CD0A70">
        <w:tc>
          <w:tcPr>
            <w:tcW w:w="1560" w:type="dxa"/>
            <w:shd w:val="clear" w:color="auto" w:fill="FFE8E1"/>
          </w:tcPr>
          <w:p w14:paraId="20DF4FA0" w14:textId="77777777" w:rsidR="00F070F9" w:rsidRPr="00F070F9" w:rsidRDefault="00F070F9" w:rsidP="00312F5E">
            <w:pPr>
              <w:pStyle w:val="HeadingLv1"/>
            </w:pPr>
            <w:r w:rsidRPr="00F070F9">
              <w:t>Effective Date</w:t>
            </w:r>
          </w:p>
        </w:tc>
        <w:tc>
          <w:tcPr>
            <w:tcW w:w="1332" w:type="dxa"/>
            <w:shd w:val="clear" w:color="auto" w:fill="FFE8E1"/>
          </w:tcPr>
          <w:p w14:paraId="31FE6519" w14:textId="77777777" w:rsidR="00F070F9" w:rsidRPr="00F070F9" w:rsidRDefault="00F070F9" w:rsidP="00312F5E">
            <w:pPr>
              <w:pStyle w:val="HeadingLv1"/>
            </w:pPr>
            <w:r w:rsidRPr="00F070F9">
              <w:t>Changed Items</w:t>
            </w:r>
          </w:p>
        </w:tc>
        <w:tc>
          <w:tcPr>
            <w:tcW w:w="936" w:type="dxa"/>
            <w:shd w:val="clear" w:color="auto" w:fill="FFE8E1"/>
          </w:tcPr>
          <w:p w14:paraId="07793DDD" w14:textId="77777777" w:rsidR="00F070F9" w:rsidRPr="00F070F9" w:rsidRDefault="00F070F9" w:rsidP="00312F5E">
            <w:pPr>
              <w:pStyle w:val="HeadingLv1"/>
            </w:pPr>
            <w:r w:rsidRPr="00F070F9">
              <w:t>A*</w:t>
            </w:r>
            <w:r w:rsidRPr="00F070F9">
              <w:br/>
              <w:t>M, D</w:t>
            </w:r>
          </w:p>
        </w:tc>
        <w:tc>
          <w:tcPr>
            <w:tcW w:w="3742" w:type="dxa"/>
            <w:shd w:val="clear" w:color="auto" w:fill="FFE8E1"/>
          </w:tcPr>
          <w:p w14:paraId="5146E93A" w14:textId="77777777" w:rsidR="00F070F9" w:rsidRPr="00F070F9" w:rsidRDefault="00F070F9" w:rsidP="00312F5E">
            <w:pPr>
              <w:pStyle w:val="HeadingLv1"/>
            </w:pPr>
            <w:r w:rsidRPr="00F070F9">
              <w:t>Change Description</w:t>
            </w:r>
          </w:p>
        </w:tc>
        <w:tc>
          <w:tcPr>
            <w:tcW w:w="1520" w:type="dxa"/>
            <w:shd w:val="clear" w:color="auto" w:fill="FFE8E1"/>
          </w:tcPr>
          <w:p w14:paraId="286E3AC7" w14:textId="77777777" w:rsidR="00F070F9" w:rsidRPr="00F070F9" w:rsidRDefault="00F070F9" w:rsidP="00312F5E">
            <w:pPr>
              <w:pStyle w:val="HeadingLv1"/>
            </w:pPr>
            <w:r w:rsidRPr="00F070F9">
              <w:t>New Version</w:t>
            </w:r>
          </w:p>
        </w:tc>
      </w:tr>
      <w:tr w:rsidR="00F070F9" w:rsidRPr="00F070F9" w14:paraId="75240B72" w14:textId="77777777" w:rsidTr="00CD0A70">
        <w:tc>
          <w:tcPr>
            <w:tcW w:w="1560" w:type="dxa"/>
          </w:tcPr>
          <w:p w14:paraId="2F7029F6" w14:textId="77777777" w:rsidR="00F070F9" w:rsidRPr="00CD0A70" w:rsidRDefault="00CD0A70" w:rsidP="00312F5E">
            <w:pPr>
              <w:pStyle w:val="HeadingLv1"/>
              <w:rPr>
                <w:lang w:val="en-US"/>
              </w:rPr>
            </w:pPr>
            <w:del w:id="2" w:author="sangnv" w:date="2014-08-14T15:21:00Z">
              <w:r w:rsidDel="0074265C">
                <w:rPr>
                  <w:lang w:val="en-US"/>
                </w:rPr>
                <w:delText>16/06/2014</w:delText>
              </w:r>
            </w:del>
          </w:p>
        </w:tc>
        <w:tc>
          <w:tcPr>
            <w:tcW w:w="1332" w:type="dxa"/>
          </w:tcPr>
          <w:p w14:paraId="7D06A08C" w14:textId="77777777" w:rsidR="00F070F9" w:rsidRPr="00CD0A70" w:rsidRDefault="00CD0A70" w:rsidP="00312F5E">
            <w:pPr>
              <w:pStyle w:val="HeadingLv1"/>
              <w:rPr>
                <w:lang w:val="en-US"/>
              </w:rPr>
            </w:pPr>
            <w:del w:id="3" w:author="sangnv" w:date="2014-08-14T15:21:00Z">
              <w:r w:rsidDel="0074265C">
                <w:rPr>
                  <w:lang w:val="en-US"/>
                </w:rPr>
                <w:delText>Add new</w:delText>
              </w:r>
            </w:del>
          </w:p>
        </w:tc>
        <w:tc>
          <w:tcPr>
            <w:tcW w:w="936" w:type="dxa"/>
          </w:tcPr>
          <w:p w14:paraId="024A276E" w14:textId="77777777" w:rsidR="00F070F9" w:rsidRPr="00CD0A70" w:rsidRDefault="00CD0A70" w:rsidP="00312F5E">
            <w:pPr>
              <w:pStyle w:val="HeadingLv1"/>
              <w:rPr>
                <w:lang w:val="en-US"/>
              </w:rPr>
            </w:pPr>
            <w:del w:id="4" w:author="sangnv" w:date="2014-08-14T15:21:00Z">
              <w:r w:rsidDel="0074265C">
                <w:rPr>
                  <w:lang w:val="en-US"/>
                </w:rPr>
                <w:delText>A</w:delText>
              </w:r>
            </w:del>
          </w:p>
        </w:tc>
        <w:tc>
          <w:tcPr>
            <w:tcW w:w="3742" w:type="dxa"/>
          </w:tcPr>
          <w:p w14:paraId="71D75125" w14:textId="77777777" w:rsidR="00F070F9" w:rsidRPr="00F070F9" w:rsidRDefault="00F070F9" w:rsidP="00312F5E">
            <w:pPr>
              <w:pStyle w:val="HeadingLv1"/>
            </w:pPr>
          </w:p>
        </w:tc>
        <w:tc>
          <w:tcPr>
            <w:tcW w:w="1520" w:type="dxa"/>
          </w:tcPr>
          <w:p w14:paraId="6C50DC65" w14:textId="77777777" w:rsidR="00F070F9" w:rsidRPr="00CD0A70" w:rsidRDefault="00CD0A70" w:rsidP="00312F5E">
            <w:pPr>
              <w:pStyle w:val="HeadingLv1"/>
              <w:rPr>
                <w:lang w:val="en-US"/>
              </w:rPr>
            </w:pPr>
            <w:del w:id="5" w:author="sangnv" w:date="2014-08-14T15:21:00Z">
              <w:r w:rsidDel="0074265C">
                <w:rPr>
                  <w:lang w:val="en-US"/>
                </w:rPr>
                <w:delText>v0.1</w:delText>
              </w:r>
            </w:del>
          </w:p>
        </w:tc>
      </w:tr>
      <w:tr w:rsidR="00F070F9" w:rsidRPr="00F070F9" w14:paraId="11291C37" w14:textId="77777777" w:rsidTr="00CD0A70">
        <w:tc>
          <w:tcPr>
            <w:tcW w:w="1560" w:type="dxa"/>
          </w:tcPr>
          <w:p w14:paraId="02D7FEE4" w14:textId="77777777" w:rsidR="00F070F9" w:rsidRPr="00CD0A70" w:rsidRDefault="00CD0A70" w:rsidP="00312F5E">
            <w:pPr>
              <w:pStyle w:val="HeadingLv1"/>
              <w:rPr>
                <w:lang w:val="en-US"/>
              </w:rPr>
            </w:pPr>
            <w:del w:id="6" w:author="sangnv" w:date="2014-08-14T15:21:00Z">
              <w:r w:rsidDel="0074265C">
                <w:rPr>
                  <w:lang w:val="en-US"/>
                </w:rPr>
                <w:delText>23/06/2014</w:delText>
              </w:r>
            </w:del>
          </w:p>
        </w:tc>
        <w:tc>
          <w:tcPr>
            <w:tcW w:w="1332" w:type="dxa"/>
          </w:tcPr>
          <w:p w14:paraId="335A28A7" w14:textId="77777777" w:rsidR="00F070F9" w:rsidRPr="00CD0A70" w:rsidRDefault="00CD0A70" w:rsidP="00312F5E">
            <w:pPr>
              <w:pStyle w:val="HeadingLv1"/>
              <w:rPr>
                <w:lang w:val="en-US"/>
              </w:rPr>
            </w:pPr>
            <w:del w:id="7" w:author="sangnv" w:date="2014-08-14T15:21:00Z">
              <w:r w:rsidDel="0074265C">
                <w:rPr>
                  <w:lang w:val="en-US"/>
                </w:rPr>
                <w:delText>Update</w:delText>
              </w:r>
            </w:del>
          </w:p>
        </w:tc>
        <w:tc>
          <w:tcPr>
            <w:tcW w:w="936" w:type="dxa"/>
          </w:tcPr>
          <w:p w14:paraId="24D64E83" w14:textId="77777777" w:rsidR="00F070F9" w:rsidRPr="00CD0A70" w:rsidRDefault="00CD0A70" w:rsidP="00312F5E">
            <w:pPr>
              <w:pStyle w:val="HeadingLv1"/>
              <w:rPr>
                <w:lang w:val="en-US"/>
              </w:rPr>
            </w:pPr>
            <w:del w:id="8" w:author="sangnv" w:date="2014-08-14T15:21:00Z">
              <w:r w:rsidDel="0074265C">
                <w:rPr>
                  <w:lang w:val="en-US"/>
                </w:rPr>
                <w:delText>M</w:delText>
              </w:r>
            </w:del>
          </w:p>
        </w:tc>
        <w:tc>
          <w:tcPr>
            <w:tcW w:w="3742" w:type="dxa"/>
          </w:tcPr>
          <w:p w14:paraId="4C8EB8C7" w14:textId="77777777" w:rsidR="00F070F9" w:rsidRPr="00CD0A70" w:rsidRDefault="00CD0A70" w:rsidP="00312F5E">
            <w:pPr>
              <w:pStyle w:val="HeadingLv1"/>
              <w:rPr>
                <w:lang w:val="en-US"/>
              </w:rPr>
            </w:pPr>
            <w:del w:id="9" w:author="sangnv" w:date="2014-08-14T15:21:00Z">
              <w:r w:rsidDel="0074265C">
                <w:rPr>
                  <w:lang w:val="en-US"/>
                </w:rPr>
                <w:delText xml:space="preserve">Update comment </w:delText>
              </w:r>
              <w:commentRangeStart w:id="10"/>
              <w:r w:rsidDel="0074265C">
                <w:rPr>
                  <w:lang w:val="en-US"/>
                </w:rPr>
                <w:delText>of</w:delText>
              </w:r>
            </w:del>
            <w:commentRangeEnd w:id="10"/>
            <w:r w:rsidR="0074265C">
              <w:rPr>
                <w:rStyle w:val="CommentReference"/>
                <w:rFonts w:ascii="Arial" w:eastAsia="MS Mincho" w:hAnsi="Arial" w:cs="Tahoma"/>
                <w:bCs w:val="0"/>
                <w:snapToGrid w:val="0"/>
                <w:color w:val="auto"/>
                <w:lang w:val="en-US" w:eastAsia="en-US"/>
              </w:rPr>
              <w:commentReference w:id="10"/>
            </w:r>
            <w:del w:id="11" w:author="sangnv" w:date="2014-08-14T15:21:00Z">
              <w:r w:rsidDel="0074265C">
                <w:rPr>
                  <w:lang w:val="en-US"/>
                </w:rPr>
                <w:delText xml:space="preserve"> document review</w:delText>
              </w:r>
            </w:del>
          </w:p>
        </w:tc>
        <w:tc>
          <w:tcPr>
            <w:tcW w:w="1520" w:type="dxa"/>
          </w:tcPr>
          <w:p w14:paraId="1A53852F" w14:textId="77777777" w:rsidR="00F070F9" w:rsidRPr="00CD0A70" w:rsidRDefault="00CD0A70" w:rsidP="00312F5E">
            <w:pPr>
              <w:pStyle w:val="HeadingLv1"/>
              <w:rPr>
                <w:lang w:val="en-US"/>
              </w:rPr>
            </w:pPr>
            <w:del w:id="12" w:author="sangnv" w:date="2014-08-14T15:21:00Z">
              <w:r w:rsidDel="0074265C">
                <w:rPr>
                  <w:lang w:val="en-US"/>
                </w:rPr>
                <w:delText>v0.9</w:delText>
              </w:r>
            </w:del>
          </w:p>
        </w:tc>
      </w:tr>
      <w:tr w:rsidR="00F070F9" w:rsidRPr="00F070F9" w14:paraId="6D049799" w14:textId="77777777" w:rsidTr="00CD0A70">
        <w:tc>
          <w:tcPr>
            <w:tcW w:w="1560" w:type="dxa"/>
          </w:tcPr>
          <w:p w14:paraId="712C3009" w14:textId="77777777" w:rsidR="00F070F9" w:rsidRPr="00CD0A70" w:rsidRDefault="00CD0A70" w:rsidP="00312F5E">
            <w:pPr>
              <w:pStyle w:val="HeadingLv1"/>
              <w:rPr>
                <w:lang w:val="en-US"/>
              </w:rPr>
            </w:pPr>
            <w:r>
              <w:rPr>
                <w:lang w:val="en-US"/>
              </w:rPr>
              <w:t>30/06/2014</w:t>
            </w:r>
          </w:p>
        </w:tc>
        <w:tc>
          <w:tcPr>
            <w:tcW w:w="1332" w:type="dxa"/>
          </w:tcPr>
          <w:p w14:paraId="473BC31A" w14:textId="77777777" w:rsidR="00F070F9" w:rsidRPr="00CD0A70" w:rsidRDefault="00CD0A70" w:rsidP="00312F5E">
            <w:pPr>
              <w:pStyle w:val="HeadingLv1"/>
              <w:rPr>
                <w:lang w:val="en-US"/>
              </w:rPr>
            </w:pPr>
            <w:r>
              <w:rPr>
                <w:lang w:val="en-US"/>
              </w:rPr>
              <w:t>Update</w:t>
            </w:r>
          </w:p>
        </w:tc>
        <w:tc>
          <w:tcPr>
            <w:tcW w:w="936" w:type="dxa"/>
          </w:tcPr>
          <w:p w14:paraId="5AB8A3C5" w14:textId="77777777" w:rsidR="00F070F9" w:rsidRPr="00CD0A70" w:rsidRDefault="00CD0A70" w:rsidP="00312F5E">
            <w:pPr>
              <w:pStyle w:val="HeadingLv1"/>
              <w:rPr>
                <w:lang w:val="en-US"/>
              </w:rPr>
            </w:pPr>
            <w:r>
              <w:rPr>
                <w:lang w:val="en-US"/>
              </w:rPr>
              <w:t>M</w:t>
            </w:r>
          </w:p>
        </w:tc>
        <w:tc>
          <w:tcPr>
            <w:tcW w:w="3742" w:type="dxa"/>
          </w:tcPr>
          <w:p w14:paraId="786FA8E9" w14:textId="77777777" w:rsidR="00F070F9" w:rsidRPr="00F070F9" w:rsidRDefault="00CD0A70" w:rsidP="00312F5E">
            <w:pPr>
              <w:pStyle w:val="HeadingLv1"/>
            </w:pPr>
            <w:r>
              <w:rPr>
                <w:lang w:val="en-US"/>
              </w:rPr>
              <w:t>Update comment of document review</w:t>
            </w:r>
            <w:ins w:id="13" w:author="sangnv" w:date="2014-08-14T15:22:00Z">
              <w:r w:rsidR="0074265C">
                <w:rPr>
                  <w:lang w:val="en-US"/>
                </w:rPr>
                <w:t xml:space="preserve"> </w:t>
              </w:r>
            </w:ins>
          </w:p>
        </w:tc>
        <w:tc>
          <w:tcPr>
            <w:tcW w:w="1520" w:type="dxa"/>
          </w:tcPr>
          <w:p w14:paraId="6EAFE582" w14:textId="77777777" w:rsidR="00F070F9" w:rsidRPr="00CD0A70" w:rsidRDefault="00CD0A70" w:rsidP="00312F5E">
            <w:pPr>
              <w:pStyle w:val="HeadingLv1"/>
              <w:rPr>
                <w:lang w:val="en-US"/>
              </w:rPr>
            </w:pPr>
            <w:r>
              <w:rPr>
                <w:lang w:val="en-US"/>
              </w:rPr>
              <w:t>v1.0</w:t>
            </w:r>
          </w:p>
        </w:tc>
      </w:tr>
      <w:tr w:rsidR="00F070F9" w:rsidRPr="00F070F9" w14:paraId="0105AE54" w14:textId="77777777" w:rsidTr="00CD0A70">
        <w:tc>
          <w:tcPr>
            <w:tcW w:w="1560" w:type="dxa"/>
          </w:tcPr>
          <w:p w14:paraId="6438ADA9" w14:textId="77777777" w:rsidR="00F070F9" w:rsidRPr="00F070F9" w:rsidRDefault="00F070F9" w:rsidP="00312F5E">
            <w:pPr>
              <w:pStyle w:val="HeadingLv1"/>
            </w:pPr>
          </w:p>
        </w:tc>
        <w:tc>
          <w:tcPr>
            <w:tcW w:w="1332" w:type="dxa"/>
          </w:tcPr>
          <w:p w14:paraId="6D6B0794" w14:textId="77777777" w:rsidR="00F070F9" w:rsidRPr="00F070F9" w:rsidRDefault="00F070F9" w:rsidP="00312F5E">
            <w:pPr>
              <w:pStyle w:val="HeadingLv1"/>
            </w:pPr>
          </w:p>
        </w:tc>
        <w:tc>
          <w:tcPr>
            <w:tcW w:w="936" w:type="dxa"/>
          </w:tcPr>
          <w:p w14:paraId="3E0EBB24" w14:textId="77777777" w:rsidR="00F070F9" w:rsidRPr="00F070F9" w:rsidRDefault="00F070F9" w:rsidP="00312F5E">
            <w:pPr>
              <w:pStyle w:val="HeadingLv1"/>
            </w:pPr>
          </w:p>
        </w:tc>
        <w:tc>
          <w:tcPr>
            <w:tcW w:w="3742" w:type="dxa"/>
          </w:tcPr>
          <w:p w14:paraId="562E3004" w14:textId="77777777" w:rsidR="00F070F9" w:rsidRPr="00F070F9" w:rsidRDefault="00F070F9" w:rsidP="00312F5E">
            <w:pPr>
              <w:pStyle w:val="HeadingLv1"/>
            </w:pPr>
          </w:p>
        </w:tc>
        <w:tc>
          <w:tcPr>
            <w:tcW w:w="1520" w:type="dxa"/>
          </w:tcPr>
          <w:p w14:paraId="44F4DE6C" w14:textId="77777777" w:rsidR="00F070F9" w:rsidRPr="00F070F9" w:rsidRDefault="00F070F9" w:rsidP="00312F5E">
            <w:pPr>
              <w:pStyle w:val="HeadingLv1"/>
            </w:pPr>
          </w:p>
        </w:tc>
      </w:tr>
      <w:tr w:rsidR="00F070F9" w:rsidRPr="00F070F9" w14:paraId="264BFE95" w14:textId="77777777" w:rsidTr="00CD0A70">
        <w:tc>
          <w:tcPr>
            <w:tcW w:w="1560" w:type="dxa"/>
          </w:tcPr>
          <w:p w14:paraId="51FD7EDE" w14:textId="77777777" w:rsidR="00F070F9" w:rsidRPr="00F070F9" w:rsidRDefault="00F070F9" w:rsidP="00312F5E">
            <w:pPr>
              <w:pStyle w:val="HeadingLv1"/>
            </w:pPr>
          </w:p>
        </w:tc>
        <w:tc>
          <w:tcPr>
            <w:tcW w:w="1332" w:type="dxa"/>
          </w:tcPr>
          <w:p w14:paraId="04F8E6E4" w14:textId="77777777" w:rsidR="00F070F9" w:rsidRPr="00F070F9" w:rsidRDefault="00F070F9" w:rsidP="00312F5E">
            <w:pPr>
              <w:pStyle w:val="HeadingLv1"/>
            </w:pPr>
          </w:p>
        </w:tc>
        <w:tc>
          <w:tcPr>
            <w:tcW w:w="936" w:type="dxa"/>
          </w:tcPr>
          <w:p w14:paraId="5BBE6868" w14:textId="77777777" w:rsidR="00F070F9" w:rsidRPr="00F070F9" w:rsidRDefault="00F070F9" w:rsidP="00312F5E">
            <w:pPr>
              <w:pStyle w:val="HeadingLv1"/>
            </w:pPr>
          </w:p>
        </w:tc>
        <w:tc>
          <w:tcPr>
            <w:tcW w:w="3742" w:type="dxa"/>
          </w:tcPr>
          <w:p w14:paraId="32B844BC" w14:textId="77777777" w:rsidR="00F070F9" w:rsidRPr="00F070F9" w:rsidRDefault="00F070F9" w:rsidP="00312F5E">
            <w:pPr>
              <w:pStyle w:val="HeadingLv1"/>
            </w:pPr>
          </w:p>
        </w:tc>
        <w:tc>
          <w:tcPr>
            <w:tcW w:w="1520" w:type="dxa"/>
          </w:tcPr>
          <w:p w14:paraId="6231A9CD" w14:textId="77777777" w:rsidR="00F070F9" w:rsidRPr="00F070F9" w:rsidRDefault="00F070F9" w:rsidP="00312F5E">
            <w:pPr>
              <w:pStyle w:val="HeadingLv1"/>
            </w:pPr>
          </w:p>
        </w:tc>
      </w:tr>
      <w:tr w:rsidR="00F070F9" w:rsidRPr="00F070F9" w14:paraId="019BFE0B" w14:textId="77777777" w:rsidTr="00CD0A70">
        <w:tc>
          <w:tcPr>
            <w:tcW w:w="1560" w:type="dxa"/>
          </w:tcPr>
          <w:p w14:paraId="4C725D30" w14:textId="77777777" w:rsidR="00F070F9" w:rsidRPr="00F070F9" w:rsidRDefault="00F070F9" w:rsidP="00312F5E">
            <w:pPr>
              <w:pStyle w:val="HeadingLv1"/>
            </w:pPr>
          </w:p>
        </w:tc>
        <w:tc>
          <w:tcPr>
            <w:tcW w:w="1332" w:type="dxa"/>
          </w:tcPr>
          <w:p w14:paraId="5A6DEA14" w14:textId="77777777" w:rsidR="00F070F9" w:rsidRPr="00F070F9" w:rsidRDefault="00F070F9" w:rsidP="00312F5E">
            <w:pPr>
              <w:pStyle w:val="HeadingLv1"/>
            </w:pPr>
          </w:p>
        </w:tc>
        <w:tc>
          <w:tcPr>
            <w:tcW w:w="936" w:type="dxa"/>
          </w:tcPr>
          <w:p w14:paraId="45B9F3D5" w14:textId="77777777" w:rsidR="00F070F9" w:rsidRPr="00F070F9" w:rsidRDefault="00F070F9" w:rsidP="00312F5E">
            <w:pPr>
              <w:pStyle w:val="HeadingLv1"/>
            </w:pPr>
          </w:p>
        </w:tc>
        <w:tc>
          <w:tcPr>
            <w:tcW w:w="3742" w:type="dxa"/>
          </w:tcPr>
          <w:p w14:paraId="09CC01CE" w14:textId="77777777" w:rsidR="00F070F9" w:rsidRPr="00F070F9" w:rsidRDefault="00F070F9" w:rsidP="00312F5E">
            <w:pPr>
              <w:pStyle w:val="HeadingLv1"/>
            </w:pPr>
          </w:p>
        </w:tc>
        <w:tc>
          <w:tcPr>
            <w:tcW w:w="1520" w:type="dxa"/>
          </w:tcPr>
          <w:p w14:paraId="726E03FD" w14:textId="77777777" w:rsidR="00F070F9" w:rsidRPr="00F070F9" w:rsidRDefault="00F070F9" w:rsidP="00312F5E">
            <w:pPr>
              <w:pStyle w:val="HeadingLv1"/>
            </w:pPr>
          </w:p>
        </w:tc>
      </w:tr>
      <w:tr w:rsidR="00F070F9" w:rsidRPr="00F070F9" w14:paraId="1B8FDAE1" w14:textId="77777777" w:rsidTr="00CD0A70">
        <w:tc>
          <w:tcPr>
            <w:tcW w:w="1560" w:type="dxa"/>
          </w:tcPr>
          <w:p w14:paraId="586DACA8" w14:textId="77777777" w:rsidR="00F070F9" w:rsidRPr="00F070F9" w:rsidRDefault="00F070F9" w:rsidP="00312F5E">
            <w:pPr>
              <w:pStyle w:val="HeadingLv1"/>
            </w:pPr>
          </w:p>
        </w:tc>
        <w:tc>
          <w:tcPr>
            <w:tcW w:w="1332" w:type="dxa"/>
          </w:tcPr>
          <w:p w14:paraId="02859FDF" w14:textId="77777777" w:rsidR="00F070F9" w:rsidRPr="00F070F9" w:rsidRDefault="00F070F9" w:rsidP="00312F5E">
            <w:pPr>
              <w:pStyle w:val="HeadingLv1"/>
            </w:pPr>
          </w:p>
        </w:tc>
        <w:tc>
          <w:tcPr>
            <w:tcW w:w="936" w:type="dxa"/>
          </w:tcPr>
          <w:p w14:paraId="5B52F019" w14:textId="77777777" w:rsidR="00F070F9" w:rsidRPr="00F070F9" w:rsidRDefault="00F070F9" w:rsidP="00312F5E">
            <w:pPr>
              <w:pStyle w:val="HeadingLv1"/>
            </w:pPr>
          </w:p>
        </w:tc>
        <w:tc>
          <w:tcPr>
            <w:tcW w:w="3742" w:type="dxa"/>
          </w:tcPr>
          <w:p w14:paraId="17D1D0DE" w14:textId="77777777" w:rsidR="00F070F9" w:rsidRPr="00F070F9" w:rsidRDefault="00F070F9" w:rsidP="00312F5E">
            <w:pPr>
              <w:pStyle w:val="HeadingLv1"/>
            </w:pPr>
          </w:p>
        </w:tc>
        <w:tc>
          <w:tcPr>
            <w:tcW w:w="1520" w:type="dxa"/>
          </w:tcPr>
          <w:p w14:paraId="6746A0B3" w14:textId="77777777" w:rsidR="00F070F9" w:rsidRPr="00F070F9" w:rsidRDefault="00F070F9" w:rsidP="00312F5E">
            <w:pPr>
              <w:pStyle w:val="HeadingLv1"/>
            </w:pPr>
          </w:p>
        </w:tc>
      </w:tr>
      <w:tr w:rsidR="00F070F9" w:rsidRPr="00F070F9" w14:paraId="72D0C6CE" w14:textId="77777777" w:rsidTr="00CD0A70">
        <w:tc>
          <w:tcPr>
            <w:tcW w:w="1560" w:type="dxa"/>
          </w:tcPr>
          <w:p w14:paraId="78CCBA22" w14:textId="77777777" w:rsidR="00F070F9" w:rsidRPr="00F070F9" w:rsidRDefault="00F070F9" w:rsidP="00312F5E">
            <w:pPr>
              <w:pStyle w:val="HeadingLv1"/>
            </w:pPr>
          </w:p>
        </w:tc>
        <w:tc>
          <w:tcPr>
            <w:tcW w:w="1332" w:type="dxa"/>
          </w:tcPr>
          <w:p w14:paraId="610DA6BB" w14:textId="77777777" w:rsidR="00F070F9" w:rsidRPr="00F070F9" w:rsidRDefault="00F070F9" w:rsidP="00312F5E">
            <w:pPr>
              <w:pStyle w:val="HeadingLv1"/>
            </w:pPr>
          </w:p>
        </w:tc>
        <w:tc>
          <w:tcPr>
            <w:tcW w:w="936" w:type="dxa"/>
          </w:tcPr>
          <w:p w14:paraId="63C241DA" w14:textId="77777777" w:rsidR="00F070F9" w:rsidRPr="00F070F9" w:rsidRDefault="00F070F9" w:rsidP="00312F5E">
            <w:pPr>
              <w:pStyle w:val="HeadingLv1"/>
            </w:pPr>
          </w:p>
        </w:tc>
        <w:tc>
          <w:tcPr>
            <w:tcW w:w="3742" w:type="dxa"/>
          </w:tcPr>
          <w:p w14:paraId="2E6533F2" w14:textId="77777777" w:rsidR="00F070F9" w:rsidRPr="00F070F9" w:rsidRDefault="00F070F9" w:rsidP="00312F5E">
            <w:pPr>
              <w:pStyle w:val="HeadingLv1"/>
            </w:pPr>
          </w:p>
        </w:tc>
        <w:tc>
          <w:tcPr>
            <w:tcW w:w="1520" w:type="dxa"/>
          </w:tcPr>
          <w:p w14:paraId="7B868607" w14:textId="77777777" w:rsidR="00F070F9" w:rsidRPr="00F070F9" w:rsidRDefault="00F070F9" w:rsidP="00312F5E">
            <w:pPr>
              <w:pStyle w:val="HeadingLv1"/>
            </w:pPr>
          </w:p>
        </w:tc>
      </w:tr>
      <w:tr w:rsidR="00F070F9" w:rsidRPr="00F070F9" w14:paraId="7E65F8EA" w14:textId="77777777" w:rsidTr="00CD0A70">
        <w:tc>
          <w:tcPr>
            <w:tcW w:w="1560" w:type="dxa"/>
          </w:tcPr>
          <w:p w14:paraId="4E67CE3D" w14:textId="77777777" w:rsidR="00F070F9" w:rsidRPr="00F070F9" w:rsidRDefault="00F070F9" w:rsidP="00312F5E">
            <w:pPr>
              <w:pStyle w:val="HeadingLv1"/>
            </w:pPr>
          </w:p>
        </w:tc>
        <w:tc>
          <w:tcPr>
            <w:tcW w:w="1332" w:type="dxa"/>
          </w:tcPr>
          <w:p w14:paraId="7F5FC84F" w14:textId="77777777" w:rsidR="00F070F9" w:rsidRPr="00F070F9" w:rsidRDefault="00F070F9" w:rsidP="00312F5E">
            <w:pPr>
              <w:pStyle w:val="HeadingLv1"/>
            </w:pPr>
          </w:p>
        </w:tc>
        <w:tc>
          <w:tcPr>
            <w:tcW w:w="936" w:type="dxa"/>
          </w:tcPr>
          <w:p w14:paraId="189469D9" w14:textId="77777777" w:rsidR="00F070F9" w:rsidRPr="00F070F9" w:rsidRDefault="00F070F9" w:rsidP="00312F5E">
            <w:pPr>
              <w:pStyle w:val="HeadingLv1"/>
            </w:pPr>
          </w:p>
        </w:tc>
        <w:tc>
          <w:tcPr>
            <w:tcW w:w="3742" w:type="dxa"/>
          </w:tcPr>
          <w:p w14:paraId="10AD7A15" w14:textId="77777777" w:rsidR="00F070F9" w:rsidRPr="00F070F9" w:rsidRDefault="00F070F9" w:rsidP="00312F5E">
            <w:pPr>
              <w:pStyle w:val="HeadingLv1"/>
            </w:pPr>
          </w:p>
        </w:tc>
        <w:tc>
          <w:tcPr>
            <w:tcW w:w="1520" w:type="dxa"/>
          </w:tcPr>
          <w:p w14:paraId="6A313FB5" w14:textId="77777777" w:rsidR="00F070F9" w:rsidRPr="00F070F9" w:rsidRDefault="00F070F9" w:rsidP="00312F5E">
            <w:pPr>
              <w:pStyle w:val="HeadingLv1"/>
            </w:pPr>
          </w:p>
        </w:tc>
      </w:tr>
      <w:tr w:rsidR="00F070F9" w:rsidRPr="00F070F9" w14:paraId="3E9CCD79" w14:textId="77777777" w:rsidTr="00CD0A70">
        <w:tc>
          <w:tcPr>
            <w:tcW w:w="1560" w:type="dxa"/>
          </w:tcPr>
          <w:p w14:paraId="290B1402" w14:textId="77777777" w:rsidR="00F070F9" w:rsidRPr="00F070F9" w:rsidRDefault="00F070F9" w:rsidP="00312F5E">
            <w:pPr>
              <w:pStyle w:val="HeadingLv1"/>
            </w:pPr>
          </w:p>
        </w:tc>
        <w:tc>
          <w:tcPr>
            <w:tcW w:w="1332" w:type="dxa"/>
          </w:tcPr>
          <w:p w14:paraId="290B52E4" w14:textId="77777777" w:rsidR="00F070F9" w:rsidRPr="00F070F9" w:rsidRDefault="00F070F9" w:rsidP="00312F5E">
            <w:pPr>
              <w:pStyle w:val="HeadingLv1"/>
            </w:pPr>
          </w:p>
        </w:tc>
        <w:tc>
          <w:tcPr>
            <w:tcW w:w="936" w:type="dxa"/>
          </w:tcPr>
          <w:p w14:paraId="3277B737" w14:textId="77777777" w:rsidR="00F070F9" w:rsidRPr="00F070F9" w:rsidRDefault="00F070F9" w:rsidP="00312F5E">
            <w:pPr>
              <w:pStyle w:val="HeadingLv1"/>
            </w:pPr>
          </w:p>
        </w:tc>
        <w:tc>
          <w:tcPr>
            <w:tcW w:w="3742" w:type="dxa"/>
          </w:tcPr>
          <w:p w14:paraId="35BC9046" w14:textId="77777777" w:rsidR="00F070F9" w:rsidRPr="00F070F9" w:rsidRDefault="00F070F9" w:rsidP="00312F5E">
            <w:pPr>
              <w:pStyle w:val="HeadingLv1"/>
            </w:pPr>
          </w:p>
        </w:tc>
        <w:tc>
          <w:tcPr>
            <w:tcW w:w="1520" w:type="dxa"/>
          </w:tcPr>
          <w:p w14:paraId="1DF7985C" w14:textId="77777777" w:rsidR="00F070F9" w:rsidRPr="00F070F9" w:rsidRDefault="00F070F9" w:rsidP="00312F5E">
            <w:pPr>
              <w:pStyle w:val="HeadingLv1"/>
            </w:pPr>
          </w:p>
        </w:tc>
      </w:tr>
      <w:tr w:rsidR="00F070F9" w:rsidRPr="00F070F9" w14:paraId="122FC55F" w14:textId="77777777" w:rsidTr="00CD0A70">
        <w:tc>
          <w:tcPr>
            <w:tcW w:w="1560" w:type="dxa"/>
          </w:tcPr>
          <w:p w14:paraId="208382CF" w14:textId="77777777" w:rsidR="00F070F9" w:rsidRPr="00F070F9" w:rsidRDefault="00F070F9" w:rsidP="00312F5E">
            <w:pPr>
              <w:pStyle w:val="HeadingLv1"/>
            </w:pPr>
          </w:p>
        </w:tc>
        <w:tc>
          <w:tcPr>
            <w:tcW w:w="1332" w:type="dxa"/>
          </w:tcPr>
          <w:p w14:paraId="703E0F98" w14:textId="77777777" w:rsidR="00F070F9" w:rsidRPr="00F070F9" w:rsidRDefault="00F070F9" w:rsidP="00312F5E">
            <w:pPr>
              <w:pStyle w:val="HeadingLv1"/>
            </w:pPr>
          </w:p>
        </w:tc>
        <w:tc>
          <w:tcPr>
            <w:tcW w:w="936" w:type="dxa"/>
          </w:tcPr>
          <w:p w14:paraId="17E9369A" w14:textId="77777777" w:rsidR="00F070F9" w:rsidRPr="00F070F9" w:rsidRDefault="00F070F9" w:rsidP="00312F5E">
            <w:pPr>
              <w:pStyle w:val="HeadingLv1"/>
            </w:pPr>
          </w:p>
        </w:tc>
        <w:tc>
          <w:tcPr>
            <w:tcW w:w="3742" w:type="dxa"/>
          </w:tcPr>
          <w:p w14:paraId="68E07980" w14:textId="77777777" w:rsidR="00F070F9" w:rsidRPr="00F070F9" w:rsidRDefault="00F070F9" w:rsidP="00312F5E">
            <w:pPr>
              <w:pStyle w:val="HeadingLv1"/>
            </w:pPr>
          </w:p>
        </w:tc>
        <w:tc>
          <w:tcPr>
            <w:tcW w:w="1520" w:type="dxa"/>
          </w:tcPr>
          <w:p w14:paraId="06A20F40" w14:textId="77777777" w:rsidR="00F070F9" w:rsidRPr="00F070F9" w:rsidRDefault="00F070F9" w:rsidP="00312F5E">
            <w:pPr>
              <w:pStyle w:val="HeadingLv1"/>
            </w:pPr>
          </w:p>
        </w:tc>
      </w:tr>
      <w:tr w:rsidR="00F070F9" w:rsidRPr="00F070F9" w14:paraId="6D1712F1" w14:textId="77777777" w:rsidTr="00CD0A70">
        <w:tc>
          <w:tcPr>
            <w:tcW w:w="1560" w:type="dxa"/>
          </w:tcPr>
          <w:p w14:paraId="4DB38D0D" w14:textId="77777777" w:rsidR="00F070F9" w:rsidRPr="00F070F9" w:rsidRDefault="00F070F9" w:rsidP="00312F5E">
            <w:pPr>
              <w:pStyle w:val="HeadingLv1"/>
            </w:pPr>
          </w:p>
        </w:tc>
        <w:tc>
          <w:tcPr>
            <w:tcW w:w="1332" w:type="dxa"/>
          </w:tcPr>
          <w:p w14:paraId="7C3706C2" w14:textId="77777777" w:rsidR="00F070F9" w:rsidRPr="00F070F9" w:rsidRDefault="00F070F9" w:rsidP="00312F5E">
            <w:pPr>
              <w:pStyle w:val="HeadingLv1"/>
            </w:pPr>
          </w:p>
        </w:tc>
        <w:tc>
          <w:tcPr>
            <w:tcW w:w="936" w:type="dxa"/>
          </w:tcPr>
          <w:p w14:paraId="660B34EA" w14:textId="77777777" w:rsidR="00F070F9" w:rsidRPr="00F070F9" w:rsidRDefault="00F070F9" w:rsidP="00312F5E">
            <w:pPr>
              <w:pStyle w:val="HeadingLv1"/>
            </w:pPr>
          </w:p>
        </w:tc>
        <w:tc>
          <w:tcPr>
            <w:tcW w:w="3742" w:type="dxa"/>
          </w:tcPr>
          <w:p w14:paraId="56F9D956" w14:textId="77777777" w:rsidR="00F070F9" w:rsidRPr="00F070F9" w:rsidRDefault="00F070F9" w:rsidP="00312F5E">
            <w:pPr>
              <w:pStyle w:val="HeadingLv1"/>
            </w:pPr>
          </w:p>
        </w:tc>
        <w:tc>
          <w:tcPr>
            <w:tcW w:w="1520" w:type="dxa"/>
          </w:tcPr>
          <w:p w14:paraId="4A139A66" w14:textId="77777777" w:rsidR="00F070F9" w:rsidRPr="00F070F9" w:rsidRDefault="00F070F9" w:rsidP="00312F5E">
            <w:pPr>
              <w:pStyle w:val="HeadingLv1"/>
            </w:pPr>
          </w:p>
        </w:tc>
      </w:tr>
      <w:tr w:rsidR="00F070F9" w:rsidRPr="00F070F9" w14:paraId="6AEB9E97" w14:textId="77777777" w:rsidTr="00CD0A70">
        <w:tc>
          <w:tcPr>
            <w:tcW w:w="1560" w:type="dxa"/>
          </w:tcPr>
          <w:p w14:paraId="293EAA3A" w14:textId="77777777" w:rsidR="00F070F9" w:rsidRPr="00F070F9" w:rsidRDefault="00F070F9" w:rsidP="00312F5E">
            <w:pPr>
              <w:pStyle w:val="HeadingLv1"/>
            </w:pPr>
          </w:p>
        </w:tc>
        <w:tc>
          <w:tcPr>
            <w:tcW w:w="1332" w:type="dxa"/>
          </w:tcPr>
          <w:p w14:paraId="64154484" w14:textId="77777777" w:rsidR="00F070F9" w:rsidRPr="00F070F9" w:rsidRDefault="00F070F9" w:rsidP="00312F5E">
            <w:pPr>
              <w:pStyle w:val="HeadingLv1"/>
            </w:pPr>
          </w:p>
        </w:tc>
        <w:tc>
          <w:tcPr>
            <w:tcW w:w="936" w:type="dxa"/>
          </w:tcPr>
          <w:p w14:paraId="1EF266CE" w14:textId="77777777" w:rsidR="00F070F9" w:rsidRPr="00F070F9" w:rsidRDefault="00F070F9" w:rsidP="00312F5E">
            <w:pPr>
              <w:pStyle w:val="HeadingLv1"/>
            </w:pPr>
          </w:p>
        </w:tc>
        <w:tc>
          <w:tcPr>
            <w:tcW w:w="3742" w:type="dxa"/>
          </w:tcPr>
          <w:p w14:paraId="545EA10F" w14:textId="77777777" w:rsidR="00F070F9" w:rsidRPr="00F070F9" w:rsidRDefault="00F070F9" w:rsidP="00312F5E">
            <w:pPr>
              <w:pStyle w:val="HeadingLv1"/>
            </w:pPr>
          </w:p>
        </w:tc>
        <w:tc>
          <w:tcPr>
            <w:tcW w:w="1520" w:type="dxa"/>
          </w:tcPr>
          <w:p w14:paraId="4D55AD71" w14:textId="77777777" w:rsidR="00F070F9" w:rsidRPr="00F070F9" w:rsidRDefault="00F070F9" w:rsidP="00312F5E">
            <w:pPr>
              <w:pStyle w:val="HeadingLv1"/>
            </w:pPr>
          </w:p>
        </w:tc>
      </w:tr>
      <w:tr w:rsidR="00F070F9" w:rsidRPr="00F070F9" w14:paraId="44D00FA8" w14:textId="77777777" w:rsidTr="00CD0A70">
        <w:tc>
          <w:tcPr>
            <w:tcW w:w="1560" w:type="dxa"/>
          </w:tcPr>
          <w:p w14:paraId="6C2FFF30" w14:textId="77777777" w:rsidR="00F070F9" w:rsidRPr="00F070F9" w:rsidRDefault="00F070F9" w:rsidP="00312F5E">
            <w:pPr>
              <w:pStyle w:val="HeadingLv1"/>
            </w:pPr>
          </w:p>
        </w:tc>
        <w:tc>
          <w:tcPr>
            <w:tcW w:w="1332" w:type="dxa"/>
          </w:tcPr>
          <w:p w14:paraId="085DC9DB" w14:textId="77777777" w:rsidR="00F070F9" w:rsidRPr="00F070F9" w:rsidRDefault="00F070F9" w:rsidP="00312F5E">
            <w:pPr>
              <w:pStyle w:val="HeadingLv1"/>
            </w:pPr>
          </w:p>
        </w:tc>
        <w:tc>
          <w:tcPr>
            <w:tcW w:w="936" w:type="dxa"/>
          </w:tcPr>
          <w:p w14:paraId="11157BF3" w14:textId="77777777" w:rsidR="00F070F9" w:rsidRPr="00F070F9" w:rsidRDefault="00F070F9" w:rsidP="00312F5E">
            <w:pPr>
              <w:pStyle w:val="HeadingLv1"/>
            </w:pPr>
          </w:p>
        </w:tc>
        <w:tc>
          <w:tcPr>
            <w:tcW w:w="3742" w:type="dxa"/>
          </w:tcPr>
          <w:p w14:paraId="0040E542" w14:textId="77777777" w:rsidR="00F070F9" w:rsidRPr="00F070F9" w:rsidRDefault="00F070F9" w:rsidP="00312F5E">
            <w:pPr>
              <w:pStyle w:val="HeadingLv1"/>
            </w:pPr>
          </w:p>
        </w:tc>
        <w:tc>
          <w:tcPr>
            <w:tcW w:w="1520" w:type="dxa"/>
          </w:tcPr>
          <w:p w14:paraId="54A7CF7F" w14:textId="77777777" w:rsidR="00F070F9" w:rsidRPr="00F070F9" w:rsidRDefault="00F070F9" w:rsidP="00312F5E">
            <w:pPr>
              <w:pStyle w:val="HeadingLv1"/>
            </w:pPr>
          </w:p>
        </w:tc>
      </w:tr>
      <w:tr w:rsidR="00F070F9" w:rsidRPr="00F070F9" w14:paraId="31E22207" w14:textId="77777777" w:rsidTr="00CD0A70">
        <w:tc>
          <w:tcPr>
            <w:tcW w:w="1560" w:type="dxa"/>
          </w:tcPr>
          <w:p w14:paraId="7CF5840F" w14:textId="77777777" w:rsidR="00F070F9" w:rsidRPr="00F070F9" w:rsidRDefault="00F070F9" w:rsidP="00312F5E">
            <w:pPr>
              <w:pStyle w:val="HeadingLv1"/>
            </w:pPr>
          </w:p>
        </w:tc>
        <w:tc>
          <w:tcPr>
            <w:tcW w:w="1332" w:type="dxa"/>
          </w:tcPr>
          <w:p w14:paraId="71D82018" w14:textId="77777777" w:rsidR="00F070F9" w:rsidRPr="00F070F9" w:rsidRDefault="00F070F9" w:rsidP="00312F5E">
            <w:pPr>
              <w:pStyle w:val="HeadingLv1"/>
            </w:pPr>
          </w:p>
        </w:tc>
        <w:tc>
          <w:tcPr>
            <w:tcW w:w="936" w:type="dxa"/>
          </w:tcPr>
          <w:p w14:paraId="0B54213F" w14:textId="77777777" w:rsidR="00F070F9" w:rsidRPr="00F070F9" w:rsidRDefault="00F070F9" w:rsidP="00312F5E">
            <w:pPr>
              <w:pStyle w:val="HeadingLv1"/>
            </w:pPr>
          </w:p>
        </w:tc>
        <w:tc>
          <w:tcPr>
            <w:tcW w:w="3742" w:type="dxa"/>
          </w:tcPr>
          <w:p w14:paraId="358C3059" w14:textId="77777777" w:rsidR="00F070F9" w:rsidRPr="00F070F9" w:rsidRDefault="00F070F9" w:rsidP="00312F5E">
            <w:pPr>
              <w:pStyle w:val="HeadingLv1"/>
            </w:pPr>
          </w:p>
        </w:tc>
        <w:tc>
          <w:tcPr>
            <w:tcW w:w="1520" w:type="dxa"/>
          </w:tcPr>
          <w:p w14:paraId="5E27A497" w14:textId="77777777" w:rsidR="00F070F9" w:rsidRPr="00F070F9" w:rsidRDefault="00F070F9" w:rsidP="00312F5E">
            <w:pPr>
              <w:pStyle w:val="HeadingLv1"/>
            </w:pPr>
          </w:p>
        </w:tc>
      </w:tr>
    </w:tbl>
    <w:p w14:paraId="4B4032F8" w14:textId="77777777"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14:paraId="78F0386B" w14:textId="77777777"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14:paraId="32B16964" w14:textId="77777777"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14:paraId="5B24F95E" w14:textId="77777777"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77777777"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14:paraId="18C79343" w14:textId="77777777"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14:paraId="3B693693" w14:textId="77777777"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22B9E61D"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ins w:id="14" w:author="sangnv" w:date="2014-08-14T15:23:00Z">
        <w:r w:rsidR="00B12DB3">
          <w:rPr>
            <w:rFonts w:asciiTheme="majorHAnsi" w:hAnsiTheme="majorHAnsi" w:cstheme="majorHAnsi"/>
            <w:color w:val="000000" w:themeColor="text1"/>
            <w:sz w:val="22"/>
            <w:szCs w:val="22"/>
          </w:rPr>
          <w:t>Ngày ?</w:t>
        </w:r>
      </w:ins>
    </w:p>
    <w:p w14:paraId="3FAFCA0F" w14:textId="77777777"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14:paraId="55E77BBD" w14:textId="77777777"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10"/>
          <w:headerReference w:type="default" r:id="rId11"/>
          <w:footerReference w:type="default" r:id="rId12"/>
          <w:pgSz w:w="11909" w:h="16834" w:code="9"/>
          <w:pgMar w:top="1411" w:right="1138" w:bottom="1411" w:left="1987" w:header="720" w:footer="720" w:gutter="0"/>
          <w:pgNumType w:start="1"/>
          <w:cols w:space="709"/>
          <w:titlePg/>
          <w:docGrid w:linePitch="272"/>
        </w:sectPr>
      </w:pPr>
    </w:p>
    <w:p w14:paraId="2BE501F4" w14:textId="77777777"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15" w:name="_Toc463083793"/>
    <w:bookmarkStart w:id="16" w:name="_Toc465677963"/>
    <w:bookmarkStart w:id="17" w:name="_Toc467738735"/>
    <w:bookmarkStart w:id="18" w:name="_Toc446234547"/>
    <w:bookmarkStart w:id="19" w:name="_Toc467738720"/>
    <w:bookmarkEnd w:id="0"/>
    <w:bookmarkEnd w:id="1"/>
    <w:p w14:paraId="0B88B367" w14:textId="77777777" w:rsidR="00D0081F" w:rsidRPr="00D0081F" w:rsidRDefault="00F070F9">
      <w:pPr>
        <w:pStyle w:val="TOC1"/>
        <w:rPr>
          <w:rFonts w:asciiTheme="majorHAnsi" w:eastAsiaTheme="minorEastAsia" w:hAnsiTheme="majorHAnsi" w:cstheme="majorHAnsi"/>
          <w:b w:val="0"/>
          <w:bCs w:val="0"/>
          <w:caps w:val="0"/>
          <w:snapToGrid/>
          <w:sz w:val="22"/>
          <w:szCs w:val="22"/>
          <w:lang w:val="vi-VN" w:eastAsia="ja-JP"/>
        </w:rPr>
      </w:pPr>
      <w:r w:rsidRPr="00D0081F">
        <w:rPr>
          <w:rStyle w:val="Hyperlink"/>
          <w:rFonts w:asciiTheme="majorHAnsi" w:hAnsiTheme="majorHAnsi" w:cstheme="majorHAnsi"/>
          <w:b w:val="0"/>
          <w:color w:val="000000" w:themeColor="text1"/>
          <w:sz w:val="22"/>
          <w:szCs w:val="22"/>
        </w:rPr>
        <w:fldChar w:fldCharType="begin"/>
      </w:r>
      <w:r w:rsidRPr="00D0081F">
        <w:rPr>
          <w:rStyle w:val="Hyperlink"/>
          <w:rFonts w:asciiTheme="majorHAnsi" w:hAnsiTheme="majorHAnsi" w:cstheme="majorHAnsi"/>
          <w:b w:val="0"/>
          <w:color w:val="000000" w:themeColor="text1"/>
          <w:sz w:val="22"/>
          <w:szCs w:val="22"/>
        </w:rPr>
        <w:instrText xml:space="preserve"> TOC \o "1-4" \h \z \u </w:instrText>
      </w:r>
      <w:r w:rsidRPr="00D0081F">
        <w:rPr>
          <w:rStyle w:val="Hyperlink"/>
          <w:rFonts w:asciiTheme="majorHAnsi" w:hAnsiTheme="majorHAnsi" w:cstheme="majorHAnsi"/>
          <w:b w:val="0"/>
          <w:color w:val="000000" w:themeColor="text1"/>
          <w:sz w:val="22"/>
          <w:szCs w:val="22"/>
        </w:rPr>
        <w:fldChar w:fldCharType="separate"/>
      </w:r>
      <w:hyperlink w:anchor="_Toc392930573" w:history="1">
        <w:r w:rsidR="00D0081F" w:rsidRPr="00D0081F">
          <w:rPr>
            <w:rStyle w:val="Hyperlink"/>
            <w:rFonts w:asciiTheme="majorHAnsi" w:hAnsiTheme="majorHAnsi" w:cstheme="majorHAnsi"/>
            <w:sz w:val="22"/>
            <w:szCs w:val="22"/>
          </w:rPr>
          <w:t>1</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INTRODUCTION</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_Toc392930573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5</w:t>
        </w:r>
        <w:r w:rsidR="00D0081F" w:rsidRPr="00D0081F">
          <w:rPr>
            <w:rFonts w:asciiTheme="majorHAnsi" w:hAnsiTheme="majorHAnsi" w:cstheme="majorHAnsi"/>
            <w:webHidden/>
            <w:sz w:val="22"/>
            <w:szCs w:val="22"/>
          </w:rPr>
          <w:fldChar w:fldCharType="end"/>
        </w:r>
      </w:hyperlink>
    </w:p>
    <w:p w14:paraId="16572E05"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4" w:history="1">
        <w:r w:rsidR="00D0081F" w:rsidRPr="00D0081F">
          <w:rPr>
            <w:rStyle w:val="Hyperlink"/>
            <w:rFonts w:asciiTheme="majorHAnsi" w:hAnsiTheme="majorHAnsi" w:cstheme="majorHAnsi"/>
            <w:iCs/>
            <w:sz w:val="22"/>
          </w:rPr>
          <w:t>1.1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Purpose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14:paraId="298D20C1"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5" w:history="1">
        <w:r w:rsidR="00D0081F" w:rsidRPr="00D0081F">
          <w:rPr>
            <w:rStyle w:val="Hyperlink"/>
            <w:rFonts w:asciiTheme="majorHAnsi" w:hAnsiTheme="majorHAnsi" w:cstheme="majorHAnsi"/>
            <w:iCs/>
            <w:sz w:val="22"/>
          </w:rPr>
          <w:t>1.2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Definitions, Acronyms, and Abbreviations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14:paraId="262E42AA"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6" w:history="1">
        <w:r w:rsidR="00D0081F" w:rsidRPr="00D0081F">
          <w:rPr>
            <w:rStyle w:val="Hyperlink"/>
            <w:rFonts w:asciiTheme="majorHAnsi" w:hAnsiTheme="majorHAnsi" w:cstheme="majorHAnsi"/>
            <w:iCs/>
            <w:sz w:val="22"/>
          </w:rPr>
          <w:t>1.3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References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14:paraId="57C03039"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7" w:history="1">
        <w:r w:rsidR="00D0081F" w:rsidRPr="00D0081F">
          <w:rPr>
            <w:rStyle w:val="Hyperlink"/>
            <w:rFonts w:asciiTheme="majorHAnsi" w:hAnsiTheme="majorHAnsi" w:cstheme="majorHAnsi"/>
            <w:iCs/>
            <w:sz w:val="22"/>
          </w:rPr>
          <w:t>1.4</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Background information</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14:paraId="0306EAF4"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8" w:history="1">
        <w:r w:rsidR="00D0081F" w:rsidRPr="00D0081F">
          <w:rPr>
            <w:rStyle w:val="Hyperlink"/>
            <w:rFonts w:asciiTheme="majorHAnsi" w:hAnsiTheme="majorHAnsi" w:cstheme="majorHAnsi"/>
            <w:iCs/>
            <w:sz w:val="22"/>
          </w:rPr>
          <w:t>1.5</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Scope of testing</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_Toc392930578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14:paraId="3B7049DD"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79" w:history="1">
        <w:r w:rsidR="00D0081F" w:rsidRPr="00D0081F">
          <w:rPr>
            <w:rStyle w:val="Hyperlink"/>
            <w:rFonts w:asciiTheme="majorHAnsi" w:hAnsiTheme="majorHAnsi" w:cstheme="majorHAnsi"/>
            <w:iCs/>
            <w:sz w:val="22"/>
          </w:rPr>
          <w:t>1.6</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Constraints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_Toc392930579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14:paraId="5DCE781B"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0" w:history="1">
        <w:r w:rsidR="00D0081F" w:rsidRPr="00D0081F">
          <w:rPr>
            <w:rStyle w:val="Hyperlink"/>
            <w:rFonts w:asciiTheme="majorHAnsi" w:hAnsiTheme="majorHAnsi" w:cstheme="majorHAnsi"/>
            <w:iCs/>
            <w:sz w:val="22"/>
          </w:rPr>
          <w:t>1.7</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Risk list</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_Toc392930580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14:paraId="54E285F7"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1" w:history="1">
        <w:r w:rsidR="00D0081F" w:rsidRPr="00D0081F">
          <w:rPr>
            <w:rStyle w:val="Hyperlink"/>
            <w:rFonts w:asciiTheme="majorHAnsi" w:hAnsiTheme="majorHAnsi" w:cstheme="majorHAnsi"/>
            <w:iCs/>
            <w:sz w:val="22"/>
          </w:rPr>
          <w:t>1.8</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Training needs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14:paraId="113A2CA0"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D0081F">
          <w:rPr>
            <w:rStyle w:val="Hyperlink"/>
            <w:rFonts w:asciiTheme="majorHAnsi" w:hAnsiTheme="majorHAnsi" w:cstheme="majorHAnsi"/>
            <w:sz w:val="22"/>
            <w:szCs w:val="22"/>
          </w:rPr>
          <w:t>2</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Requirements for Test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10</w:t>
        </w:r>
        <w:r w:rsidR="00D0081F" w:rsidRPr="00D0081F">
          <w:rPr>
            <w:rFonts w:asciiTheme="majorHAnsi" w:hAnsiTheme="majorHAnsi" w:cstheme="majorHAnsi"/>
            <w:webHidden/>
            <w:sz w:val="22"/>
            <w:szCs w:val="22"/>
          </w:rPr>
          <w:fldChar w:fldCharType="end"/>
        </w:r>
      </w:hyperlink>
    </w:p>
    <w:p w14:paraId="7FCEAC12"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3" w:history="1">
        <w:r w:rsidR="00D0081F" w:rsidRPr="00D0081F">
          <w:rPr>
            <w:rStyle w:val="Hyperlink"/>
            <w:rFonts w:asciiTheme="majorHAnsi" w:hAnsiTheme="majorHAnsi" w:cstheme="majorHAnsi"/>
            <w:iCs/>
            <w:sz w:val="22"/>
          </w:rPr>
          <w:t>2.1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items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10</w:t>
        </w:r>
        <w:r w:rsidR="00D0081F" w:rsidRPr="00D0081F">
          <w:rPr>
            <w:rFonts w:asciiTheme="majorHAnsi" w:hAnsiTheme="majorHAnsi" w:cstheme="majorHAnsi"/>
            <w:webHidden/>
            <w:sz w:val="22"/>
          </w:rPr>
          <w:fldChar w:fldCharType="end"/>
        </w:r>
      </w:hyperlink>
    </w:p>
    <w:p w14:paraId="36AC265A"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4" w:history="1">
        <w:r w:rsidR="00D0081F" w:rsidRPr="00D0081F">
          <w:rPr>
            <w:rStyle w:val="Hyperlink"/>
            <w:rFonts w:asciiTheme="majorHAnsi" w:hAnsiTheme="majorHAnsi" w:cstheme="majorHAnsi"/>
            <w:iCs/>
            <w:sz w:val="22"/>
          </w:rPr>
          <w:t>2.2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Acceptance Test Criteria</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14:paraId="05480F42"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5" w:history="1">
        <w:r w:rsidR="00D0081F" w:rsidRPr="00D0081F">
          <w:rPr>
            <w:rStyle w:val="Hyperlink"/>
            <w:rFonts w:asciiTheme="majorHAnsi" w:hAnsiTheme="majorHAnsi" w:cstheme="majorHAnsi"/>
            <w:iCs/>
            <w:sz w:val="22"/>
          </w:rPr>
          <w:t>2.3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Feature not to be tested</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14:paraId="387E122C"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D0081F">
          <w:rPr>
            <w:rStyle w:val="Hyperlink"/>
            <w:rFonts w:asciiTheme="majorHAnsi" w:hAnsiTheme="majorHAnsi" w:cstheme="majorHAnsi"/>
            <w:sz w:val="22"/>
            <w:szCs w:val="22"/>
          </w:rPr>
          <w:t>3</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STRATEGY</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_Toc392930586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14:paraId="578BE87E"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87" w:history="1">
        <w:r w:rsidR="00D0081F" w:rsidRPr="00D0081F">
          <w:rPr>
            <w:rStyle w:val="Hyperlink"/>
            <w:rFonts w:asciiTheme="majorHAnsi" w:hAnsiTheme="majorHAnsi" w:cstheme="majorHAnsi"/>
            <w:iCs/>
            <w:sz w:val="22"/>
          </w:rPr>
          <w:t>3.1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types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14</w:t>
        </w:r>
        <w:r w:rsidR="00D0081F" w:rsidRPr="00D0081F">
          <w:rPr>
            <w:rFonts w:asciiTheme="majorHAnsi" w:hAnsiTheme="majorHAnsi" w:cstheme="majorHAnsi"/>
            <w:webHidden/>
            <w:sz w:val="22"/>
          </w:rPr>
          <w:fldChar w:fldCharType="end"/>
        </w:r>
      </w:hyperlink>
    </w:p>
    <w:p w14:paraId="2D6300B1" w14:textId="77777777" w:rsidR="00D0081F" w:rsidRPr="00D0081F" w:rsidRDefault="00C502CE">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D0081F">
          <w:rPr>
            <w:rStyle w:val="Hyperlink"/>
            <w:rFonts w:asciiTheme="majorHAnsi" w:hAnsiTheme="majorHAnsi" w:cstheme="majorHAnsi"/>
            <w:sz w:val="22"/>
            <w:szCs w:val="22"/>
          </w:rPr>
          <w:t>3.1.1</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Function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14:paraId="4A1E54C0" w14:textId="77777777" w:rsidR="00D0081F" w:rsidRPr="00D0081F" w:rsidRDefault="00C502CE">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D0081F">
          <w:rPr>
            <w:rStyle w:val="Hyperlink"/>
            <w:rFonts w:asciiTheme="majorHAnsi" w:hAnsiTheme="majorHAnsi" w:cstheme="majorHAnsi"/>
            <w:sz w:val="22"/>
            <w:szCs w:val="22"/>
          </w:rPr>
          <w:t>3.1.2</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User Interface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14:paraId="08A62A69" w14:textId="77777777" w:rsidR="00D0081F" w:rsidRPr="00D0081F" w:rsidRDefault="00C502CE">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D0081F">
          <w:rPr>
            <w:rStyle w:val="Hyperlink"/>
            <w:rFonts w:asciiTheme="majorHAnsi" w:hAnsiTheme="majorHAnsi" w:cstheme="majorHAnsi"/>
            <w:sz w:val="22"/>
            <w:szCs w:val="22"/>
          </w:rPr>
          <w:t>3.1.3</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Data and Database Integrity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_Toc392930590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14:paraId="69B5BDC2"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91" w:history="1">
        <w:r w:rsidR="00D0081F" w:rsidRPr="00D0081F">
          <w:rPr>
            <w:rStyle w:val="Hyperlink"/>
            <w:rFonts w:asciiTheme="majorHAnsi" w:hAnsiTheme="majorHAnsi" w:cstheme="majorHAnsi"/>
            <w:iCs/>
            <w:sz w:val="22"/>
          </w:rPr>
          <w:t>3.2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stages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16</w:t>
        </w:r>
        <w:r w:rsidR="00D0081F" w:rsidRPr="00D0081F">
          <w:rPr>
            <w:rFonts w:asciiTheme="majorHAnsi" w:hAnsiTheme="majorHAnsi" w:cstheme="majorHAnsi"/>
            <w:webHidden/>
            <w:sz w:val="22"/>
          </w:rPr>
          <w:fldChar w:fldCharType="end"/>
        </w:r>
      </w:hyperlink>
    </w:p>
    <w:p w14:paraId="7C3D9D7B"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D0081F">
          <w:rPr>
            <w:rStyle w:val="Hyperlink"/>
            <w:rFonts w:asciiTheme="majorHAnsi" w:hAnsiTheme="majorHAnsi" w:cstheme="majorHAnsi"/>
            <w:sz w:val="22"/>
            <w:szCs w:val="22"/>
          </w:rPr>
          <w:t>4</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RESOURCE</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17</w:t>
        </w:r>
        <w:r w:rsidR="00D0081F" w:rsidRPr="00D0081F">
          <w:rPr>
            <w:rFonts w:asciiTheme="majorHAnsi" w:hAnsiTheme="majorHAnsi" w:cstheme="majorHAnsi"/>
            <w:webHidden/>
            <w:sz w:val="22"/>
            <w:szCs w:val="22"/>
          </w:rPr>
          <w:fldChar w:fldCharType="end"/>
        </w:r>
      </w:hyperlink>
    </w:p>
    <w:p w14:paraId="62CF6800"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93" w:history="1">
        <w:r w:rsidR="00D0081F" w:rsidRPr="00D0081F">
          <w:rPr>
            <w:rStyle w:val="Hyperlink"/>
            <w:rFonts w:asciiTheme="majorHAnsi" w:hAnsiTheme="majorHAnsi" w:cstheme="majorHAnsi"/>
            <w:iCs/>
            <w:sz w:val="22"/>
          </w:rPr>
          <w:t>4.1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Human Resource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17</w:t>
        </w:r>
        <w:r w:rsidR="00D0081F" w:rsidRPr="00D0081F">
          <w:rPr>
            <w:rFonts w:asciiTheme="majorHAnsi" w:hAnsiTheme="majorHAnsi" w:cstheme="majorHAnsi"/>
            <w:webHidden/>
            <w:sz w:val="22"/>
          </w:rPr>
          <w:fldChar w:fldCharType="end"/>
        </w:r>
      </w:hyperlink>
    </w:p>
    <w:p w14:paraId="49D5ACA1"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D0081F">
          <w:rPr>
            <w:rStyle w:val="Hyperlink"/>
            <w:rFonts w:asciiTheme="majorHAnsi" w:hAnsiTheme="majorHAnsi" w:cstheme="majorHAnsi"/>
            <w:sz w:val="22"/>
            <w:szCs w:val="22"/>
          </w:rPr>
          <w:t>5</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environment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_Toc392930594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18</w:t>
        </w:r>
        <w:r w:rsidR="00D0081F" w:rsidRPr="00D0081F">
          <w:rPr>
            <w:rFonts w:asciiTheme="majorHAnsi" w:hAnsiTheme="majorHAnsi" w:cstheme="majorHAnsi"/>
            <w:webHidden/>
            <w:sz w:val="22"/>
            <w:szCs w:val="22"/>
          </w:rPr>
          <w:fldChar w:fldCharType="end"/>
        </w:r>
      </w:hyperlink>
    </w:p>
    <w:p w14:paraId="254C7428"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95" w:history="1">
        <w:r w:rsidR="00D0081F" w:rsidRPr="00D0081F">
          <w:rPr>
            <w:rStyle w:val="Hyperlink"/>
            <w:rFonts w:asciiTheme="majorHAnsi" w:hAnsiTheme="majorHAnsi" w:cstheme="majorHAnsi"/>
            <w:iCs/>
            <w:sz w:val="22"/>
          </w:rPr>
          <w:t>5.1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Hardware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14:paraId="0110E9F1"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96" w:history="1">
        <w:r w:rsidR="00D0081F" w:rsidRPr="00D0081F">
          <w:rPr>
            <w:rStyle w:val="Hyperlink"/>
            <w:rFonts w:asciiTheme="majorHAnsi" w:hAnsiTheme="majorHAnsi" w:cstheme="majorHAnsi"/>
            <w:iCs/>
            <w:sz w:val="22"/>
          </w:rPr>
          <w:t>5.2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Software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14:paraId="00EB7A00" w14:textId="77777777" w:rsidR="00D0081F" w:rsidRPr="00D0081F" w:rsidRDefault="00C502CE">
      <w:pPr>
        <w:pStyle w:val="TOC2"/>
        <w:rPr>
          <w:rFonts w:asciiTheme="majorHAnsi" w:eastAsiaTheme="minorEastAsia" w:hAnsiTheme="majorHAnsi" w:cstheme="majorHAnsi"/>
          <w:bCs w:val="0"/>
          <w:snapToGrid/>
          <w:sz w:val="22"/>
          <w:lang w:val="vi-VN" w:eastAsia="ja-JP"/>
        </w:rPr>
      </w:pPr>
      <w:hyperlink w:anchor="_Toc392930597" w:history="1">
        <w:r w:rsidR="00D0081F" w:rsidRPr="00D0081F">
          <w:rPr>
            <w:rStyle w:val="Hyperlink"/>
            <w:rFonts w:asciiTheme="majorHAnsi" w:hAnsiTheme="majorHAnsi" w:cstheme="majorHAnsi"/>
            <w:iCs/>
            <w:sz w:val="22"/>
          </w:rPr>
          <w:t>5.3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Infrastructure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14:paraId="64B4155C"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D0081F">
          <w:rPr>
            <w:rStyle w:val="Hyperlink"/>
            <w:rFonts w:asciiTheme="majorHAnsi" w:hAnsiTheme="majorHAnsi" w:cstheme="majorHAnsi"/>
            <w:sz w:val="22"/>
            <w:szCs w:val="22"/>
          </w:rPr>
          <w:t>6</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MILESTONES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20</w:t>
        </w:r>
        <w:r w:rsidR="00D0081F" w:rsidRPr="00D0081F">
          <w:rPr>
            <w:rFonts w:asciiTheme="majorHAnsi" w:hAnsiTheme="majorHAnsi" w:cstheme="majorHAnsi"/>
            <w:webHidden/>
            <w:sz w:val="22"/>
            <w:szCs w:val="22"/>
          </w:rPr>
          <w:fldChar w:fldCharType="end"/>
        </w:r>
      </w:hyperlink>
    </w:p>
    <w:p w14:paraId="6BA45B12" w14:textId="77777777" w:rsidR="00D0081F" w:rsidRPr="00D0081F" w:rsidRDefault="00C502CE">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D0081F">
          <w:rPr>
            <w:rStyle w:val="Hyperlink"/>
            <w:rFonts w:asciiTheme="majorHAnsi" w:hAnsiTheme="majorHAnsi" w:cstheme="majorHAnsi"/>
            <w:sz w:val="22"/>
            <w:szCs w:val="22"/>
          </w:rPr>
          <w:t>7</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DELIVERABLES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21</w:t>
        </w:r>
        <w:r w:rsidR="00D0081F" w:rsidRPr="00D0081F">
          <w:rPr>
            <w:rFonts w:asciiTheme="majorHAnsi" w:hAnsiTheme="majorHAnsi" w:cstheme="majorHAnsi"/>
            <w:webHidden/>
            <w:sz w:val="22"/>
            <w:szCs w:val="22"/>
          </w:rPr>
          <w:fldChar w:fldCharType="end"/>
        </w:r>
      </w:hyperlink>
    </w:p>
    <w:p w14:paraId="1B46C1AB" w14:textId="77777777" w:rsidR="00F070F9" w:rsidRPr="00D0081F" w:rsidRDefault="00F070F9" w:rsidP="00E4649C">
      <w:pPr>
        <w:pStyle w:val="Heading1"/>
        <w:numPr>
          <w:ilvl w:val="0"/>
          <w:numId w:val="0"/>
        </w:numPr>
        <w:rPr>
          <w:rStyle w:val="Hyperlink"/>
          <w:b w:val="0"/>
          <w:noProof/>
          <w:sz w:val="22"/>
        </w:rPr>
        <w:sectPr w:rsidR="00F070F9" w:rsidRPr="00D0081F" w:rsidSect="008B7230">
          <w:headerReference w:type="even" r:id="rId13"/>
          <w:pgSz w:w="11909" w:h="16834" w:code="9"/>
          <w:pgMar w:top="1411" w:right="1138" w:bottom="1411" w:left="1987" w:header="720" w:footer="862" w:gutter="0"/>
          <w:cols w:space="720"/>
          <w:docGrid w:linePitch="272"/>
        </w:sectPr>
      </w:pPr>
      <w:r w:rsidRPr="00D0081F">
        <w:rPr>
          <w:rStyle w:val="Hyperlink"/>
          <w:b w:val="0"/>
          <w:noProof/>
          <w:sz w:val="22"/>
        </w:rPr>
        <w:fldChar w:fldCharType="end"/>
      </w:r>
      <w:bookmarkStart w:id="20" w:name="_Toc516633376"/>
    </w:p>
    <w:p w14:paraId="048087FA" w14:textId="77777777" w:rsidR="00F070F9" w:rsidRPr="00E4649C" w:rsidRDefault="00F070F9" w:rsidP="00E4649C">
      <w:pPr>
        <w:pStyle w:val="Heading1"/>
      </w:pPr>
      <w:bookmarkStart w:id="21" w:name="_Toc392930573"/>
      <w:r w:rsidRPr="00E4649C">
        <w:lastRenderedPageBreak/>
        <w:t>INTRODUCTION</w:t>
      </w:r>
      <w:bookmarkEnd w:id="20"/>
      <w:bookmarkEnd w:id="21"/>
    </w:p>
    <w:p w14:paraId="51ED46E7" w14:textId="77777777" w:rsidR="00F070F9" w:rsidRPr="00F070F9" w:rsidRDefault="00F070F9" w:rsidP="00ED5C0C">
      <w:pPr>
        <w:pStyle w:val="Heading2"/>
      </w:pPr>
      <w:bookmarkStart w:id="22" w:name="_Toc445112043"/>
      <w:bookmarkStart w:id="23" w:name="_Toc445608263"/>
      <w:bookmarkStart w:id="24" w:name="_Toc446234548"/>
      <w:bookmarkStart w:id="25" w:name="_Toc467738721"/>
      <w:bookmarkStart w:id="26" w:name="_Toc516633377"/>
      <w:bookmarkStart w:id="27" w:name="_Toc392930574"/>
      <w:r w:rsidRPr="00F070F9">
        <w:t>Purpose</w:t>
      </w:r>
      <w:bookmarkEnd w:id="22"/>
      <w:bookmarkEnd w:id="23"/>
      <w:bookmarkEnd w:id="24"/>
      <w:bookmarkEnd w:id="25"/>
      <w:bookmarkEnd w:id="26"/>
      <w:bookmarkEnd w:id="27"/>
    </w:p>
    <w:p w14:paraId="16C5F7E4" w14:textId="77777777" w:rsidR="00F070F9" w:rsidRPr="00ED71C7" w:rsidRDefault="00990DD3" w:rsidP="00ED71C7">
      <w:pPr>
        <w:rPr>
          <w:rFonts w:asciiTheme="majorHAnsi" w:hAnsiTheme="majorHAnsi" w:cstheme="majorHAnsi"/>
          <w:sz w:val="22"/>
          <w:szCs w:val="22"/>
        </w:rPr>
      </w:pPr>
      <w:bookmarkStart w:id="28" w:name="_Toc521150199"/>
      <w:bookmarkStart w:id="29" w:name="_Toc521322908"/>
      <w:bookmarkStart w:id="30" w:name="OLE_LINK5"/>
      <w:bookmarkStart w:id="31" w:name="_Toc445608265"/>
      <w:bookmarkStart w:id="32" w:name="_Toc446234549"/>
      <w:bookmarkStart w:id="33" w:name="_Toc467738722"/>
      <w:bookmarkStart w:id="34"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14:paraId="43C3B5DA" w14:textId="77777777" w:rsidR="00F070F9" w:rsidRPr="00EE0336" w:rsidRDefault="00F070F9" w:rsidP="00ED5C0C">
      <w:pPr>
        <w:pStyle w:val="Heading2"/>
      </w:pPr>
      <w:bookmarkStart w:id="35" w:name="_Toc392930575"/>
      <w:r w:rsidRPr="00F070F9">
        <w:t>Definitions, Acronyms, and Abbreviations</w:t>
      </w:r>
      <w:bookmarkEnd w:id="28"/>
      <w:bookmarkEnd w:id="29"/>
      <w:bookmarkEnd w:id="30"/>
      <w:bookmarkEnd w:id="3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F070F9" w14:paraId="23D3610B" w14:textId="77777777" w:rsidTr="00D0081F">
        <w:trPr>
          <w:tblHeader/>
          <w:jc w:val="center"/>
        </w:trPr>
        <w:tc>
          <w:tcPr>
            <w:tcW w:w="2181" w:type="dxa"/>
            <w:shd w:val="clear" w:color="auto" w:fill="FFE8E1"/>
          </w:tcPr>
          <w:p w14:paraId="462445BC" w14:textId="77777777" w:rsidR="00F070F9" w:rsidRPr="00E4649C" w:rsidRDefault="00F070F9" w:rsidP="00312F5E">
            <w:pPr>
              <w:pStyle w:val="HeadingLv1"/>
              <w:rPr>
                <w:b/>
              </w:rPr>
            </w:pPr>
            <w:r w:rsidRPr="00E4649C">
              <w:rPr>
                <w:b/>
              </w:rPr>
              <w:t>Abbreviations</w:t>
            </w:r>
          </w:p>
        </w:tc>
        <w:tc>
          <w:tcPr>
            <w:tcW w:w="4335" w:type="dxa"/>
            <w:shd w:val="clear" w:color="auto" w:fill="FFE8E1"/>
          </w:tcPr>
          <w:p w14:paraId="78941975" w14:textId="77777777" w:rsidR="00F070F9" w:rsidRPr="00E4649C" w:rsidRDefault="00F070F9" w:rsidP="00312F5E">
            <w:pPr>
              <w:pStyle w:val="HeadingLv1"/>
              <w:rPr>
                <w:b/>
              </w:rPr>
            </w:pPr>
            <w:r w:rsidRPr="00E4649C">
              <w:rPr>
                <w:b/>
              </w:rPr>
              <w:t>Description</w:t>
            </w:r>
          </w:p>
        </w:tc>
        <w:tc>
          <w:tcPr>
            <w:tcW w:w="1494" w:type="dxa"/>
            <w:shd w:val="clear" w:color="auto" w:fill="FFE8E1"/>
            <w:vAlign w:val="center"/>
          </w:tcPr>
          <w:p w14:paraId="64A18760" w14:textId="77777777" w:rsidR="00F070F9" w:rsidRPr="00E4649C" w:rsidRDefault="00F070F9" w:rsidP="00312F5E">
            <w:pPr>
              <w:pStyle w:val="HeadingLv1"/>
              <w:rPr>
                <w:b/>
              </w:rPr>
            </w:pPr>
            <w:r w:rsidRPr="00E4649C">
              <w:rPr>
                <w:b/>
              </w:rPr>
              <w:t>Note</w:t>
            </w:r>
          </w:p>
        </w:tc>
      </w:tr>
      <w:tr w:rsidR="008B3DFD" w:rsidRPr="00F070F9" w14:paraId="1C6BB6B2" w14:textId="77777777" w:rsidTr="00D0081F">
        <w:trPr>
          <w:tblHeader/>
          <w:jc w:val="center"/>
        </w:trPr>
        <w:tc>
          <w:tcPr>
            <w:tcW w:w="2181" w:type="dxa"/>
            <w:shd w:val="clear" w:color="auto" w:fill="auto"/>
          </w:tcPr>
          <w:p w14:paraId="7F3E9D70" w14:textId="77777777" w:rsidR="008B3DFD" w:rsidRPr="008B3DFD" w:rsidRDefault="008B3DFD" w:rsidP="00D0081F">
            <w:pPr>
              <w:pStyle w:val="HeadingLv1"/>
              <w:ind w:left="0"/>
              <w:jc w:val="left"/>
            </w:pPr>
            <w:r w:rsidRPr="008B3DFD">
              <w:t>UJD_VN</w:t>
            </w:r>
          </w:p>
        </w:tc>
        <w:tc>
          <w:tcPr>
            <w:tcW w:w="4335" w:type="dxa"/>
            <w:shd w:val="clear" w:color="auto" w:fill="auto"/>
          </w:tcPr>
          <w:p w14:paraId="202AC59B" w14:textId="77777777" w:rsidR="008B3DFD" w:rsidRPr="008B3DFD" w:rsidRDefault="008B3DFD" w:rsidP="00D0081F">
            <w:pPr>
              <w:pStyle w:val="HeadingLv1"/>
              <w:ind w:left="0"/>
              <w:jc w:val="left"/>
            </w:pPr>
            <w:r w:rsidRPr="008B3DFD">
              <w:t>Useful Japanese Dictionary for Vietnamese</w:t>
            </w:r>
          </w:p>
        </w:tc>
        <w:tc>
          <w:tcPr>
            <w:tcW w:w="1494" w:type="dxa"/>
            <w:shd w:val="clear" w:color="auto" w:fill="auto"/>
            <w:vAlign w:val="center"/>
          </w:tcPr>
          <w:p w14:paraId="23EB7EC9" w14:textId="77777777" w:rsidR="008B3DFD" w:rsidRPr="00F070F9" w:rsidRDefault="008B3DFD" w:rsidP="00312F5E">
            <w:pPr>
              <w:pStyle w:val="HeadingLv1"/>
            </w:pPr>
          </w:p>
        </w:tc>
      </w:tr>
      <w:tr w:rsidR="008B7230" w:rsidRPr="00F070F9" w14:paraId="4519F129" w14:textId="77777777" w:rsidTr="00D0081F">
        <w:trPr>
          <w:tblHeader/>
          <w:jc w:val="center"/>
        </w:trPr>
        <w:tc>
          <w:tcPr>
            <w:tcW w:w="2181" w:type="dxa"/>
            <w:shd w:val="clear" w:color="auto" w:fill="auto"/>
          </w:tcPr>
          <w:p w14:paraId="6B4C7DB0" w14:textId="77777777" w:rsidR="008B7230" w:rsidRPr="008B7230" w:rsidRDefault="008B7230" w:rsidP="00D0081F">
            <w:pPr>
              <w:pStyle w:val="HeadingLv1"/>
              <w:ind w:left="0"/>
              <w:jc w:val="left"/>
            </w:pPr>
            <w:r w:rsidRPr="008B7230">
              <w:t>TL</w:t>
            </w:r>
          </w:p>
        </w:tc>
        <w:tc>
          <w:tcPr>
            <w:tcW w:w="4335" w:type="dxa"/>
            <w:shd w:val="clear" w:color="auto" w:fill="auto"/>
          </w:tcPr>
          <w:p w14:paraId="707EBD86" w14:textId="77777777" w:rsidR="008B7230" w:rsidRPr="008B7230" w:rsidRDefault="008B7230" w:rsidP="00D0081F">
            <w:pPr>
              <w:pStyle w:val="HeadingLv1"/>
              <w:ind w:left="0"/>
              <w:jc w:val="left"/>
            </w:pPr>
            <w:r w:rsidRPr="008B7230">
              <w:t>Test Leader</w:t>
            </w:r>
          </w:p>
        </w:tc>
        <w:tc>
          <w:tcPr>
            <w:tcW w:w="1494" w:type="dxa"/>
            <w:shd w:val="clear" w:color="auto" w:fill="auto"/>
            <w:vAlign w:val="center"/>
          </w:tcPr>
          <w:p w14:paraId="4939AFCC" w14:textId="77777777" w:rsidR="008B7230" w:rsidRPr="00F070F9" w:rsidRDefault="008B7230" w:rsidP="00312F5E">
            <w:pPr>
              <w:pStyle w:val="HeadingLv1"/>
            </w:pPr>
          </w:p>
        </w:tc>
      </w:tr>
      <w:tr w:rsidR="00F070F9" w:rsidRPr="00F070F9" w14:paraId="5C666C30" w14:textId="77777777" w:rsidTr="00D0081F">
        <w:trPr>
          <w:jc w:val="center"/>
        </w:trPr>
        <w:tc>
          <w:tcPr>
            <w:tcW w:w="2181" w:type="dxa"/>
          </w:tcPr>
          <w:p w14:paraId="0F4599C0" w14:textId="77777777" w:rsidR="00F070F9" w:rsidRPr="00F070F9" w:rsidRDefault="00F070F9" w:rsidP="00481169">
            <w:pPr>
              <w:pStyle w:val="Bang"/>
            </w:pPr>
            <w:r w:rsidRPr="00F070F9">
              <w:t>PM</w:t>
            </w:r>
          </w:p>
        </w:tc>
        <w:tc>
          <w:tcPr>
            <w:tcW w:w="4335" w:type="dxa"/>
          </w:tcPr>
          <w:p w14:paraId="7C2804C8" w14:textId="77777777" w:rsidR="00F070F9" w:rsidRPr="00F070F9" w:rsidRDefault="00F070F9" w:rsidP="00481169">
            <w:pPr>
              <w:pStyle w:val="Bang"/>
            </w:pPr>
            <w:r w:rsidRPr="00F070F9">
              <w:t>Project Manager</w:t>
            </w:r>
          </w:p>
        </w:tc>
        <w:tc>
          <w:tcPr>
            <w:tcW w:w="1494" w:type="dxa"/>
          </w:tcPr>
          <w:p w14:paraId="264C690A" w14:textId="77777777" w:rsidR="00F070F9" w:rsidRPr="00F070F9" w:rsidRDefault="00F070F9" w:rsidP="00481169">
            <w:pPr>
              <w:pStyle w:val="Bang"/>
            </w:pPr>
          </w:p>
        </w:tc>
      </w:tr>
      <w:tr w:rsidR="00F070F9" w:rsidRPr="00F070F9" w14:paraId="5F36F872" w14:textId="77777777" w:rsidTr="00D0081F">
        <w:trPr>
          <w:jc w:val="center"/>
        </w:trPr>
        <w:tc>
          <w:tcPr>
            <w:tcW w:w="2181" w:type="dxa"/>
          </w:tcPr>
          <w:p w14:paraId="6051592F" w14:textId="77777777" w:rsidR="00F070F9" w:rsidRPr="00F070F9" w:rsidRDefault="00F070F9" w:rsidP="00481169">
            <w:pPr>
              <w:pStyle w:val="Bang"/>
            </w:pPr>
            <w:r w:rsidRPr="00F070F9">
              <w:t>QA</w:t>
            </w:r>
          </w:p>
        </w:tc>
        <w:tc>
          <w:tcPr>
            <w:tcW w:w="4335" w:type="dxa"/>
          </w:tcPr>
          <w:p w14:paraId="2BD7418F" w14:textId="77777777" w:rsidR="00F070F9" w:rsidRPr="00F070F9" w:rsidRDefault="00F070F9" w:rsidP="00481169">
            <w:pPr>
              <w:pStyle w:val="Bang"/>
            </w:pPr>
            <w:r w:rsidRPr="00F070F9">
              <w:t>Quality Assurance</w:t>
            </w:r>
          </w:p>
        </w:tc>
        <w:tc>
          <w:tcPr>
            <w:tcW w:w="1494" w:type="dxa"/>
          </w:tcPr>
          <w:p w14:paraId="7BFACA7C" w14:textId="77777777" w:rsidR="00F070F9" w:rsidRPr="00F070F9" w:rsidRDefault="00F070F9" w:rsidP="00481169">
            <w:pPr>
              <w:pStyle w:val="Bang"/>
            </w:pPr>
          </w:p>
        </w:tc>
      </w:tr>
      <w:tr w:rsidR="00F070F9" w:rsidRPr="00F070F9" w14:paraId="6F08B00D" w14:textId="77777777" w:rsidTr="00D0081F">
        <w:trPr>
          <w:jc w:val="center"/>
        </w:trPr>
        <w:tc>
          <w:tcPr>
            <w:tcW w:w="2181" w:type="dxa"/>
          </w:tcPr>
          <w:p w14:paraId="5AE621ED" w14:textId="77777777" w:rsidR="00F070F9" w:rsidRPr="00F070F9" w:rsidRDefault="00F070F9" w:rsidP="00481169">
            <w:pPr>
              <w:pStyle w:val="Bang"/>
            </w:pPr>
            <w:r w:rsidRPr="00F070F9">
              <w:t>SRS</w:t>
            </w:r>
          </w:p>
        </w:tc>
        <w:tc>
          <w:tcPr>
            <w:tcW w:w="4335" w:type="dxa"/>
          </w:tcPr>
          <w:p w14:paraId="49B06C3F" w14:textId="77777777" w:rsidR="00F070F9" w:rsidRPr="00F070F9" w:rsidRDefault="00F070F9" w:rsidP="00481169">
            <w:pPr>
              <w:pStyle w:val="Bang"/>
            </w:pPr>
            <w:r w:rsidRPr="00F070F9">
              <w:t>Software Requirement Specification</w:t>
            </w:r>
          </w:p>
        </w:tc>
        <w:tc>
          <w:tcPr>
            <w:tcW w:w="1494" w:type="dxa"/>
          </w:tcPr>
          <w:p w14:paraId="10357CFD" w14:textId="77777777" w:rsidR="00F070F9" w:rsidRPr="00F070F9" w:rsidRDefault="00F070F9" w:rsidP="00481169">
            <w:pPr>
              <w:pStyle w:val="Bang"/>
            </w:pPr>
          </w:p>
        </w:tc>
      </w:tr>
      <w:tr w:rsidR="00F070F9" w:rsidRPr="00F070F9" w14:paraId="249EB741" w14:textId="77777777" w:rsidTr="00D0081F">
        <w:trPr>
          <w:jc w:val="center"/>
        </w:trPr>
        <w:tc>
          <w:tcPr>
            <w:tcW w:w="2181" w:type="dxa"/>
          </w:tcPr>
          <w:p w14:paraId="3B56E121" w14:textId="77777777" w:rsidR="00F070F9" w:rsidRPr="00F070F9" w:rsidRDefault="00F070F9" w:rsidP="00481169">
            <w:pPr>
              <w:pStyle w:val="Bang"/>
            </w:pPr>
            <w:r w:rsidRPr="00F070F9">
              <w:t>TC</w:t>
            </w:r>
          </w:p>
        </w:tc>
        <w:tc>
          <w:tcPr>
            <w:tcW w:w="4335" w:type="dxa"/>
          </w:tcPr>
          <w:p w14:paraId="0F0772F4" w14:textId="77777777" w:rsidR="00F070F9" w:rsidRPr="00F070F9" w:rsidRDefault="00F070F9" w:rsidP="00481169">
            <w:pPr>
              <w:pStyle w:val="Bang"/>
            </w:pPr>
            <w:r w:rsidRPr="00F070F9">
              <w:t>Test Case</w:t>
            </w:r>
          </w:p>
        </w:tc>
        <w:tc>
          <w:tcPr>
            <w:tcW w:w="1494" w:type="dxa"/>
          </w:tcPr>
          <w:p w14:paraId="2BD1A474" w14:textId="77777777" w:rsidR="00F070F9" w:rsidRPr="00F070F9" w:rsidRDefault="00F070F9" w:rsidP="00481169">
            <w:pPr>
              <w:pStyle w:val="Bang"/>
            </w:pPr>
          </w:p>
        </w:tc>
      </w:tr>
      <w:tr w:rsidR="004163F2" w:rsidRPr="00F070F9" w14:paraId="653757B7" w14:textId="77777777" w:rsidTr="00D0081F">
        <w:trPr>
          <w:jc w:val="center"/>
        </w:trPr>
        <w:tc>
          <w:tcPr>
            <w:tcW w:w="2181" w:type="dxa"/>
          </w:tcPr>
          <w:p w14:paraId="77E90C88" w14:textId="77777777" w:rsidR="004163F2" w:rsidRPr="00F070F9" w:rsidRDefault="004163F2" w:rsidP="00481169">
            <w:pPr>
              <w:pStyle w:val="Bang"/>
            </w:pPr>
            <w:r>
              <w:t>TP</w:t>
            </w:r>
          </w:p>
        </w:tc>
        <w:tc>
          <w:tcPr>
            <w:tcW w:w="4335" w:type="dxa"/>
          </w:tcPr>
          <w:p w14:paraId="4292A808" w14:textId="77777777" w:rsidR="004163F2" w:rsidRPr="00F070F9" w:rsidRDefault="004163F2" w:rsidP="00481169">
            <w:pPr>
              <w:pStyle w:val="Bang"/>
            </w:pPr>
            <w:r>
              <w:t>Test Plan</w:t>
            </w:r>
          </w:p>
        </w:tc>
        <w:tc>
          <w:tcPr>
            <w:tcW w:w="1494" w:type="dxa"/>
          </w:tcPr>
          <w:p w14:paraId="0F4500AB" w14:textId="77777777" w:rsidR="004163F2" w:rsidRPr="00F070F9" w:rsidRDefault="004163F2" w:rsidP="00481169">
            <w:pPr>
              <w:pStyle w:val="Bang"/>
            </w:pPr>
          </w:p>
        </w:tc>
      </w:tr>
      <w:tr w:rsidR="004163F2" w:rsidRPr="00F070F9" w14:paraId="095062E8" w14:textId="77777777" w:rsidTr="00D0081F">
        <w:trPr>
          <w:jc w:val="center"/>
        </w:trPr>
        <w:tc>
          <w:tcPr>
            <w:tcW w:w="2181" w:type="dxa"/>
          </w:tcPr>
          <w:p w14:paraId="172CFF25" w14:textId="77777777" w:rsidR="004163F2" w:rsidRDefault="004163F2" w:rsidP="00481169">
            <w:pPr>
              <w:pStyle w:val="Bang"/>
            </w:pPr>
            <w:r>
              <w:t>ST</w:t>
            </w:r>
          </w:p>
        </w:tc>
        <w:tc>
          <w:tcPr>
            <w:tcW w:w="4335" w:type="dxa"/>
          </w:tcPr>
          <w:p w14:paraId="3444E4FE" w14:textId="77777777" w:rsidR="004163F2" w:rsidRDefault="004163F2" w:rsidP="00481169">
            <w:pPr>
              <w:pStyle w:val="Bang"/>
            </w:pPr>
            <w:r>
              <w:t>System Test</w:t>
            </w:r>
          </w:p>
        </w:tc>
        <w:tc>
          <w:tcPr>
            <w:tcW w:w="1494" w:type="dxa"/>
          </w:tcPr>
          <w:p w14:paraId="5211A0BD" w14:textId="77777777" w:rsidR="004163F2" w:rsidRPr="00F070F9" w:rsidRDefault="004163F2" w:rsidP="00481169">
            <w:pPr>
              <w:pStyle w:val="Bang"/>
            </w:pPr>
          </w:p>
        </w:tc>
      </w:tr>
      <w:tr w:rsidR="004163F2" w:rsidRPr="00F070F9" w14:paraId="1785CE88" w14:textId="77777777" w:rsidTr="00D0081F">
        <w:trPr>
          <w:jc w:val="center"/>
        </w:trPr>
        <w:tc>
          <w:tcPr>
            <w:tcW w:w="2181" w:type="dxa"/>
          </w:tcPr>
          <w:p w14:paraId="6BEF1580" w14:textId="77777777" w:rsidR="004163F2" w:rsidRDefault="004163F2" w:rsidP="00481169">
            <w:pPr>
              <w:pStyle w:val="Bang"/>
            </w:pPr>
            <w:r>
              <w:t>IT</w:t>
            </w:r>
          </w:p>
        </w:tc>
        <w:tc>
          <w:tcPr>
            <w:tcW w:w="4335" w:type="dxa"/>
          </w:tcPr>
          <w:p w14:paraId="4E18CAAE" w14:textId="77777777" w:rsidR="004163F2" w:rsidRDefault="004163F2" w:rsidP="00481169">
            <w:pPr>
              <w:pStyle w:val="Bang"/>
            </w:pPr>
            <w:r>
              <w:t>Integration Test</w:t>
            </w:r>
          </w:p>
        </w:tc>
        <w:tc>
          <w:tcPr>
            <w:tcW w:w="1494" w:type="dxa"/>
          </w:tcPr>
          <w:p w14:paraId="282466BB" w14:textId="77777777" w:rsidR="004163F2" w:rsidRPr="00F070F9" w:rsidRDefault="004163F2" w:rsidP="00481169">
            <w:pPr>
              <w:pStyle w:val="Bang"/>
            </w:pPr>
          </w:p>
        </w:tc>
      </w:tr>
      <w:tr w:rsidR="004163F2" w:rsidRPr="00F070F9" w14:paraId="17175D7B" w14:textId="77777777" w:rsidTr="00D0081F">
        <w:trPr>
          <w:jc w:val="center"/>
        </w:trPr>
        <w:tc>
          <w:tcPr>
            <w:tcW w:w="2181" w:type="dxa"/>
          </w:tcPr>
          <w:p w14:paraId="0350EC89" w14:textId="77777777" w:rsidR="004163F2" w:rsidRDefault="004163F2" w:rsidP="00481169">
            <w:pPr>
              <w:pStyle w:val="Bang"/>
            </w:pPr>
            <w:r>
              <w:t>UT</w:t>
            </w:r>
          </w:p>
        </w:tc>
        <w:tc>
          <w:tcPr>
            <w:tcW w:w="4335" w:type="dxa"/>
          </w:tcPr>
          <w:p w14:paraId="528EEEED" w14:textId="77777777" w:rsidR="004163F2" w:rsidRDefault="004163F2" w:rsidP="00481169">
            <w:pPr>
              <w:pStyle w:val="Bang"/>
            </w:pPr>
            <w:r>
              <w:t>Unit Test</w:t>
            </w:r>
          </w:p>
        </w:tc>
        <w:tc>
          <w:tcPr>
            <w:tcW w:w="1494" w:type="dxa"/>
          </w:tcPr>
          <w:p w14:paraId="5070EBEA" w14:textId="77777777" w:rsidR="004163F2" w:rsidRPr="00F070F9" w:rsidRDefault="004163F2" w:rsidP="00481169">
            <w:pPr>
              <w:pStyle w:val="Bang"/>
            </w:pPr>
          </w:p>
        </w:tc>
      </w:tr>
      <w:tr w:rsidR="00706F94" w:rsidRPr="00F070F9" w14:paraId="214D3268" w14:textId="77777777" w:rsidTr="00D0081F">
        <w:trPr>
          <w:jc w:val="center"/>
        </w:trPr>
        <w:tc>
          <w:tcPr>
            <w:tcW w:w="2181" w:type="dxa"/>
          </w:tcPr>
          <w:p w14:paraId="7669F99E" w14:textId="77777777" w:rsidR="00706F94" w:rsidRDefault="00706F94" w:rsidP="00481169">
            <w:pPr>
              <w:pStyle w:val="Bang"/>
            </w:pPr>
            <w:r>
              <w:t>GUI</w:t>
            </w:r>
          </w:p>
        </w:tc>
        <w:tc>
          <w:tcPr>
            <w:tcW w:w="4335" w:type="dxa"/>
          </w:tcPr>
          <w:p w14:paraId="5A9A1C9B" w14:textId="77777777" w:rsidR="00706F94" w:rsidRDefault="00706F94" w:rsidP="00481169">
            <w:pPr>
              <w:pStyle w:val="Bang"/>
            </w:pPr>
            <w:r>
              <w:t>Graphic User Interface</w:t>
            </w:r>
          </w:p>
        </w:tc>
        <w:tc>
          <w:tcPr>
            <w:tcW w:w="1494" w:type="dxa"/>
          </w:tcPr>
          <w:p w14:paraId="65484A09" w14:textId="77777777" w:rsidR="00706F94" w:rsidRPr="00F070F9" w:rsidRDefault="00706F94" w:rsidP="00481169">
            <w:pPr>
              <w:pStyle w:val="Bang"/>
            </w:pPr>
          </w:p>
        </w:tc>
      </w:tr>
      <w:tr w:rsidR="004163F2" w:rsidRPr="00F070F9" w14:paraId="44E9BFD6" w14:textId="77777777" w:rsidTr="00D0081F">
        <w:trPr>
          <w:jc w:val="center"/>
        </w:trPr>
        <w:tc>
          <w:tcPr>
            <w:tcW w:w="2181" w:type="dxa"/>
          </w:tcPr>
          <w:p w14:paraId="29939247" w14:textId="77777777" w:rsidR="004163F2" w:rsidRDefault="004163F2" w:rsidP="00481169">
            <w:pPr>
              <w:pStyle w:val="Bang"/>
            </w:pPr>
            <w:r>
              <w:t>TR</w:t>
            </w:r>
          </w:p>
        </w:tc>
        <w:tc>
          <w:tcPr>
            <w:tcW w:w="4335" w:type="dxa"/>
          </w:tcPr>
          <w:p w14:paraId="1D5F871C" w14:textId="77777777" w:rsidR="004163F2" w:rsidRDefault="004163F2" w:rsidP="00481169">
            <w:pPr>
              <w:pStyle w:val="Bang"/>
            </w:pPr>
            <w:r>
              <w:t>Test Report</w:t>
            </w:r>
          </w:p>
        </w:tc>
        <w:tc>
          <w:tcPr>
            <w:tcW w:w="1494" w:type="dxa"/>
          </w:tcPr>
          <w:p w14:paraId="74CF046D" w14:textId="77777777" w:rsidR="004163F2" w:rsidRPr="00F070F9" w:rsidRDefault="004163F2" w:rsidP="00481169">
            <w:pPr>
              <w:pStyle w:val="Bang"/>
            </w:pPr>
          </w:p>
        </w:tc>
      </w:tr>
      <w:tr w:rsidR="00F070F9" w:rsidRPr="00F070F9" w14:paraId="608C4663" w14:textId="77777777" w:rsidTr="00D0081F">
        <w:trPr>
          <w:trHeight w:val="667"/>
          <w:jc w:val="center"/>
        </w:trPr>
        <w:tc>
          <w:tcPr>
            <w:tcW w:w="2181" w:type="dxa"/>
          </w:tcPr>
          <w:p w14:paraId="5671407E" w14:textId="77777777" w:rsidR="00F070F9" w:rsidRPr="00F070F9" w:rsidRDefault="00F070F9" w:rsidP="00481169">
            <w:pPr>
              <w:pStyle w:val="Bang"/>
            </w:pPr>
            <w:r w:rsidRPr="00F070F9">
              <w:t>KLOC</w:t>
            </w:r>
          </w:p>
        </w:tc>
        <w:tc>
          <w:tcPr>
            <w:tcW w:w="4335" w:type="dxa"/>
          </w:tcPr>
          <w:p w14:paraId="51C4141D" w14:textId="77777777" w:rsidR="00F070F9" w:rsidRPr="00F070F9" w:rsidRDefault="00F070F9" w:rsidP="00481169">
            <w:pPr>
              <w:pStyle w:val="Bang"/>
            </w:pPr>
            <w:r w:rsidRPr="00F070F9">
              <w:t>1000 line of code</w:t>
            </w:r>
          </w:p>
        </w:tc>
        <w:tc>
          <w:tcPr>
            <w:tcW w:w="1494" w:type="dxa"/>
          </w:tcPr>
          <w:p w14:paraId="6A447D6A" w14:textId="77777777" w:rsidR="00F070F9" w:rsidRPr="00F070F9" w:rsidRDefault="00F070F9" w:rsidP="00481169">
            <w:pPr>
              <w:pStyle w:val="Bang"/>
            </w:pPr>
          </w:p>
        </w:tc>
      </w:tr>
    </w:tbl>
    <w:p w14:paraId="00753FFA" w14:textId="77777777" w:rsidR="00F070F9" w:rsidRPr="00F070F9" w:rsidRDefault="00D0081F" w:rsidP="00D0081F">
      <w:pPr>
        <w:ind w:left="2491" w:firstLine="389"/>
        <w:rPr>
          <w:rFonts w:asciiTheme="majorHAnsi" w:hAnsiTheme="majorHAnsi" w:cstheme="majorHAnsi"/>
          <w:sz w:val="22"/>
          <w:szCs w:val="22"/>
        </w:rPr>
      </w:pPr>
      <w:bookmarkStart w:id="36" w:name="_Toc521150200"/>
      <w:bookmarkStart w:id="37" w:name="_Toc521322909"/>
      <w:r w:rsidRPr="00D0081F">
        <w:rPr>
          <w:rFonts w:asciiTheme="majorHAnsi" w:hAnsiTheme="majorHAnsi" w:cstheme="majorHAnsi"/>
          <w:b/>
          <w:sz w:val="22"/>
          <w:szCs w:val="22"/>
        </w:rPr>
        <w:t>Table 1-1</w:t>
      </w:r>
      <w:r>
        <w:rPr>
          <w:rFonts w:asciiTheme="majorHAnsi" w:hAnsiTheme="majorHAnsi" w:cstheme="majorHAnsi"/>
          <w:sz w:val="22"/>
          <w:szCs w:val="22"/>
        </w:rPr>
        <w:t>: Definitions and acronyms</w:t>
      </w:r>
    </w:p>
    <w:p w14:paraId="2D23FE89" w14:textId="77777777" w:rsidR="00F070F9" w:rsidRPr="00F070F9" w:rsidRDefault="00F070F9" w:rsidP="00ED5C0C">
      <w:pPr>
        <w:pStyle w:val="Heading2"/>
      </w:pPr>
      <w:bookmarkStart w:id="38" w:name="_Toc392930576"/>
      <w:r w:rsidRPr="00F070F9">
        <w:lastRenderedPageBreak/>
        <w:t>References</w:t>
      </w:r>
      <w:bookmarkEnd w:id="36"/>
      <w:bookmarkEnd w:id="37"/>
      <w:bookmarkEnd w:id="38"/>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14:paraId="439B39B7" w14:textId="77777777" w:rsidTr="008B7230">
        <w:trPr>
          <w:tblHeader/>
          <w:jc w:val="center"/>
        </w:trPr>
        <w:tc>
          <w:tcPr>
            <w:tcW w:w="3060" w:type="dxa"/>
            <w:shd w:val="clear" w:color="auto" w:fill="FFE8E1"/>
          </w:tcPr>
          <w:p w14:paraId="58E8A7C2" w14:textId="77777777" w:rsidR="00F070F9" w:rsidRPr="00E4649C" w:rsidRDefault="00F070F9" w:rsidP="00312F5E">
            <w:pPr>
              <w:pStyle w:val="HeadingLv1"/>
              <w:rPr>
                <w:b/>
              </w:rPr>
            </w:pPr>
            <w:r w:rsidRPr="00E4649C">
              <w:rPr>
                <w:b/>
              </w:rPr>
              <w:t>Title/File name</w:t>
            </w:r>
          </w:p>
        </w:tc>
        <w:tc>
          <w:tcPr>
            <w:tcW w:w="1956" w:type="dxa"/>
            <w:shd w:val="clear" w:color="auto" w:fill="FFE8E1"/>
          </w:tcPr>
          <w:p w14:paraId="7078A895" w14:textId="77777777" w:rsidR="00F070F9" w:rsidRPr="00E4649C" w:rsidRDefault="00F070F9" w:rsidP="00312F5E">
            <w:pPr>
              <w:pStyle w:val="HeadingLv1"/>
              <w:rPr>
                <w:b/>
              </w:rPr>
            </w:pPr>
            <w:r w:rsidRPr="00E4649C">
              <w:rPr>
                <w:b/>
              </w:rPr>
              <w:t>Author</w:t>
            </w:r>
          </w:p>
        </w:tc>
        <w:tc>
          <w:tcPr>
            <w:tcW w:w="1284" w:type="dxa"/>
            <w:shd w:val="clear" w:color="auto" w:fill="FFE8E1"/>
          </w:tcPr>
          <w:p w14:paraId="5FE86240" w14:textId="77777777" w:rsidR="00F070F9" w:rsidRPr="00E4649C" w:rsidRDefault="00F070F9" w:rsidP="00312F5E">
            <w:pPr>
              <w:pStyle w:val="HeadingLv1"/>
              <w:rPr>
                <w:b/>
              </w:rPr>
            </w:pPr>
            <w:r w:rsidRPr="00E4649C">
              <w:rPr>
                <w:b/>
              </w:rPr>
              <w:t>Version</w:t>
            </w:r>
          </w:p>
        </w:tc>
        <w:tc>
          <w:tcPr>
            <w:tcW w:w="1710" w:type="dxa"/>
            <w:shd w:val="clear" w:color="auto" w:fill="FFE8E1"/>
          </w:tcPr>
          <w:p w14:paraId="710E107B" w14:textId="77777777" w:rsidR="00F070F9" w:rsidRPr="00E4649C" w:rsidRDefault="00F070F9" w:rsidP="00312F5E">
            <w:pPr>
              <w:pStyle w:val="HeadingLv1"/>
              <w:rPr>
                <w:b/>
              </w:rPr>
            </w:pPr>
            <w:r w:rsidRPr="00E4649C">
              <w:rPr>
                <w:b/>
              </w:rPr>
              <w:t>Effective Date</w:t>
            </w:r>
          </w:p>
        </w:tc>
      </w:tr>
      <w:tr w:rsidR="00F070F9" w:rsidRPr="00F070F9" w14:paraId="613F8759" w14:textId="77777777" w:rsidTr="008B7230">
        <w:trPr>
          <w:jc w:val="center"/>
        </w:trPr>
        <w:tc>
          <w:tcPr>
            <w:tcW w:w="3060" w:type="dxa"/>
          </w:tcPr>
          <w:p w14:paraId="35020536" w14:textId="77777777" w:rsidR="00F070F9" w:rsidRPr="00F070F9" w:rsidRDefault="00F070F9" w:rsidP="00E4649C">
            <w:pPr>
              <w:pStyle w:val="HeadingLv1"/>
              <w:jc w:val="left"/>
            </w:pPr>
            <w:r w:rsidRPr="00F070F9">
              <w:t>SRS</w:t>
            </w:r>
          </w:p>
        </w:tc>
        <w:tc>
          <w:tcPr>
            <w:tcW w:w="1956" w:type="dxa"/>
          </w:tcPr>
          <w:p w14:paraId="298EB964" w14:textId="77777777" w:rsidR="00F070F9" w:rsidRPr="00F070F9" w:rsidRDefault="00765E87" w:rsidP="00E4649C">
            <w:pPr>
              <w:pStyle w:val="HeadingLv1"/>
              <w:jc w:val="left"/>
            </w:pPr>
            <w:r>
              <w:t>UJD_VN Team</w:t>
            </w:r>
          </w:p>
        </w:tc>
        <w:tc>
          <w:tcPr>
            <w:tcW w:w="1284" w:type="dxa"/>
          </w:tcPr>
          <w:p w14:paraId="636B03D3" w14:textId="77777777" w:rsidR="00F070F9" w:rsidRPr="00F070F9" w:rsidRDefault="00F070F9" w:rsidP="00E4649C">
            <w:pPr>
              <w:pStyle w:val="HeadingLv1"/>
              <w:jc w:val="left"/>
            </w:pPr>
            <w:r w:rsidRPr="00F070F9">
              <w:t>v1.0</w:t>
            </w:r>
          </w:p>
        </w:tc>
        <w:tc>
          <w:tcPr>
            <w:tcW w:w="1710" w:type="dxa"/>
          </w:tcPr>
          <w:p w14:paraId="1B7E8EF8" w14:textId="77777777" w:rsidR="00F070F9" w:rsidRPr="00F070F9" w:rsidRDefault="006109E9" w:rsidP="00E4649C">
            <w:pPr>
              <w:pStyle w:val="HeadingLv1"/>
              <w:jc w:val="left"/>
            </w:pPr>
            <w:r>
              <w:t>20</w:t>
            </w:r>
            <w:r w:rsidR="00057235">
              <w:t>/06/2014</w:t>
            </w:r>
          </w:p>
        </w:tc>
      </w:tr>
      <w:tr w:rsidR="00E4649C" w:rsidRPr="00F070F9" w14:paraId="46AA2A78" w14:textId="77777777" w:rsidTr="008B7230">
        <w:trPr>
          <w:jc w:val="center"/>
        </w:trPr>
        <w:tc>
          <w:tcPr>
            <w:tcW w:w="3060" w:type="dxa"/>
          </w:tcPr>
          <w:p w14:paraId="5D385791" w14:textId="77777777" w:rsidR="00E4649C" w:rsidRPr="00E4649C" w:rsidRDefault="00E4649C" w:rsidP="00E4649C">
            <w:pPr>
              <w:pStyle w:val="HeadingLv1"/>
              <w:jc w:val="left"/>
              <w:rPr>
                <w:lang w:val="en-US"/>
              </w:rPr>
            </w:pPr>
            <w:r>
              <w:rPr>
                <w:lang w:val="en-US"/>
              </w:rPr>
              <w:t>UJD_VN_Project Plan_v1.0_EN</w:t>
            </w:r>
          </w:p>
        </w:tc>
        <w:tc>
          <w:tcPr>
            <w:tcW w:w="1956" w:type="dxa"/>
          </w:tcPr>
          <w:p w14:paraId="558447A4" w14:textId="77777777" w:rsidR="00E4649C" w:rsidRPr="00E4649C" w:rsidRDefault="00E4649C" w:rsidP="00E4649C">
            <w:pPr>
              <w:pStyle w:val="HeadingLv1"/>
              <w:jc w:val="left"/>
              <w:rPr>
                <w:lang w:val="en-US"/>
              </w:rPr>
            </w:pPr>
            <w:r>
              <w:rPr>
                <w:lang w:val="en-US"/>
              </w:rPr>
              <w:t>NamLD</w:t>
            </w:r>
          </w:p>
        </w:tc>
        <w:tc>
          <w:tcPr>
            <w:tcW w:w="1284" w:type="dxa"/>
          </w:tcPr>
          <w:p w14:paraId="4EBD42FB" w14:textId="77777777" w:rsidR="00E4649C" w:rsidRPr="00E4649C" w:rsidRDefault="00E4649C" w:rsidP="00E4649C">
            <w:pPr>
              <w:pStyle w:val="HeadingLv1"/>
              <w:jc w:val="left"/>
              <w:rPr>
                <w:lang w:val="en-US"/>
              </w:rPr>
            </w:pPr>
            <w:r>
              <w:rPr>
                <w:lang w:val="en-US"/>
              </w:rPr>
              <w:t>v1.0</w:t>
            </w:r>
          </w:p>
        </w:tc>
        <w:tc>
          <w:tcPr>
            <w:tcW w:w="1710" w:type="dxa"/>
          </w:tcPr>
          <w:p w14:paraId="4DBF804F" w14:textId="77777777" w:rsidR="00E4649C" w:rsidRPr="00E4649C" w:rsidRDefault="00E4649C" w:rsidP="00E4649C">
            <w:pPr>
              <w:pStyle w:val="HeadingLv1"/>
              <w:jc w:val="left"/>
              <w:rPr>
                <w:lang w:val="en-US"/>
              </w:rPr>
            </w:pPr>
            <w:r>
              <w:rPr>
                <w:lang w:val="en-US"/>
              </w:rPr>
              <w:t>28/05/2014</w:t>
            </w:r>
          </w:p>
        </w:tc>
      </w:tr>
    </w:tbl>
    <w:p w14:paraId="092C1A49" w14:textId="77777777" w:rsidR="00D0081F" w:rsidRDefault="00D0081F" w:rsidP="00D0081F">
      <w:pPr>
        <w:ind w:left="2491" w:firstLine="389"/>
      </w:pPr>
      <w:bookmarkStart w:id="39" w:name="_Toc392930577"/>
      <w:bookmarkEnd w:id="31"/>
      <w:bookmarkEnd w:id="32"/>
      <w:bookmarkEnd w:id="33"/>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1-2: </w:t>
      </w:r>
      <w:r w:rsidRPr="00D0081F">
        <w:rPr>
          <w:rFonts w:asciiTheme="majorHAnsi" w:hAnsiTheme="majorHAnsi" w:cstheme="majorHAnsi"/>
          <w:sz w:val="22"/>
          <w:szCs w:val="22"/>
        </w:rPr>
        <w:t>Reference file</w:t>
      </w:r>
      <w:r w:rsidR="00CB3D91">
        <w:rPr>
          <w:rFonts w:asciiTheme="majorHAnsi" w:hAnsiTheme="majorHAnsi" w:cstheme="majorHAnsi"/>
          <w:sz w:val="22"/>
          <w:szCs w:val="22"/>
        </w:rPr>
        <w:t>s</w:t>
      </w:r>
    </w:p>
    <w:p w14:paraId="7BF90A14" w14:textId="77777777" w:rsidR="00F070F9" w:rsidRPr="00F070F9" w:rsidRDefault="00F070F9" w:rsidP="00ED5C0C">
      <w:pPr>
        <w:pStyle w:val="Heading2"/>
      </w:pPr>
      <w:r w:rsidRPr="00F070F9">
        <w:t>Background information</w:t>
      </w:r>
      <w:bookmarkEnd w:id="34"/>
      <w:bookmarkEnd w:id="39"/>
    </w:p>
    <w:p w14:paraId="1C049DE0" w14:textId="77777777" w:rsidR="00F070F9" w:rsidRPr="00067211" w:rsidRDefault="00765E87" w:rsidP="00067211">
      <w:pPr>
        <w:pStyle w:val="ListParagraph"/>
        <w:numPr>
          <w:ilvl w:val="0"/>
          <w:numId w:val="35"/>
        </w:numPr>
        <w:jc w:val="both"/>
        <w:rPr>
          <w:rFonts w:asciiTheme="majorHAnsi" w:hAnsiTheme="majorHAnsi" w:cstheme="majorHAnsi"/>
          <w:sz w:val="22"/>
          <w:szCs w:val="22"/>
        </w:rPr>
      </w:pPr>
      <w:r w:rsidRPr="00067211">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67211">
        <w:rPr>
          <w:rFonts w:asciiTheme="majorHAnsi" w:hAnsiTheme="majorHAnsi" w:cstheme="majorHAnsi"/>
          <w:sz w:val="22"/>
          <w:szCs w:val="22"/>
        </w:rPr>
        <w:t>. To do this target, website will have to:</w:t>
      </w:r>
    </w:p>
    <w:p w14:paraId="7829508C" w14:textId="77777777"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14:paraId="6403F136" w14:textId="77777777" w:rsid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Passed the types of testing:</w:t>
      </w:r>
      <w:r w:rsidR="009B22C4" w:rsidRPr="00E4649C">
        <w:rPr>
          <w:rFonts w:asciiTheme="majorHAnsi" w:hAnsiTheme="majorHAnsi" w:cstheme="majorHAnsi"/>
          <w:sz w:val="22"/>
          <w:szCs w:val="22"/>
        </w:rPr>
        <w:t xml:space="preserve"> </w:t>
      </w:r>
      <w:r w:rsidRPr="00E4649C">
        <w:rPr>
          <w:rFonts w:asciiTheme="majorHAnsi" w:hAnsiTheme="majorHAnsi" w:cstheme="majorHAnsi"/>
          <w:sz w:val="22"/>
          <w:szCs w:val="22"/>
        </w:rPr>
        <w:t>Function</w:t>
      </w:r>
      <w:r w:rsidR="00184EEC" w:rsidRPr="00E4649C">
        <w:rPr>
          <w:rFonts w:asciiTheme="majorHAnsi" w:hAnsiTheme="majorHAnsi" w:cstheme="majorHAnsi"/>
          <w:sz w:val="22"/>
          <w:szCs w:val="22"/>
        </w:rPr>
        <w:t xml:space="preserve"> Testing</w:t>
      </w:r>
      <w:r w:rsidR="009B22C4" w:rsidRPr="00E4649C">
        <w:rPr>
          <w:rFonts w:asciiTheme="majorHAnsi" w:hAnsiTheme="majorHAnsi" w:cstheme="majorHAnsi"/>
          <w:sz w:val="22"/>
          <w:szCs w:val="22"/>
        </w:rPr>
        <w:t>, User Interface</w:t>
      </w:r>
      <w:r w:rsidRPr="00E4649C">
        <w:rPr>
          <w:rFonts w:asciiTheme="majorHAnsi" w:hAnsiTheme="majorHAnsi" w:cstheme="majorHAnsi"/>
          <w:sz w:val="22"/>
          <w:szCs w:val="22"/>
        </w:rPr>
        <w:t xml:space="preserve"> </w:t>
      </w:r>
      <w:r w:rsidR="00E4649C">
        <w:rPr>
          <w:rFonts w:asciiTheme="majorHAnsi" w:hAnsiTheme="majorHAnsi" w:cstheme="majorHAnsi"/>
          <w:sz w:val="22"/>
          <w:szCs w:val="22"/>
        </w:rPr>
        <w:t>Test</w:t>
      </w:r>
      <w:r w:rsidR="00184EEC" w:rsidRPr="00E4649C">
        <w:rPr>
          <w:rFonts w:asciiTheme="majorHAnsi" w:hAnsiTheme="majorHAnsi" w:cstheme="majorHAnsi"/>
          <w:sz w:val="22"/>
          <w:szCs w:val="22"/>
        </w:rPr>
        <w:t xml:space="preserve">ing </w:t>
      </w:r>
      <w:r w:rsidR="00D0081F">
        <w:rPr>
          <w:rFonts w:asciiTheme="majorHAnsi" w:hAnsiTheme="majorHAnsi" w:cstheme="majorHAnsi"/>
          <w:sz w:val="22"/>
          <w:szCs w:val="22"/>
        </w:rPr>
        <w:t>, Data and Data Integrity Testing</w:t>
      </w:r>
    </w:p>
    <w:p w14:paraId="06498341" w14:textId="77777777" w:rsidR="00F070F9" w:rsidRP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Run normally in required devices/browsers.</w:t>
      </w:r>
    </w:p>
    <w:p w14:paraId="4D3D17E6" w14:textId="77777777" w:rsidR="00F070F9" w:rsidRPr="00F070F9" w:rsidRDefault="00F070F9" w:rsidP="00ED5C0C">
      <w:pPr>
        <w:pStyle w:val="Heading2"/>
      </w:pPr>
      <w:bookmarkStart w:id="40" w:name="_Toc516633379"/>
      <w:bookmarkStart w:id="41" w:name="_Toc392930578"/>
      <w:r w:rsidRPr="00F070F9">
        <w:t>Scope of testing</w:t>
      </w:r>
      <w:bookmarkEnd w:id="40"/>
      <w:bookmarkEnd w:id="41"/>
    </w:p>
    <w:p w14:paraId="3BCAB0BD" w14:textId="77777777" w:rsidR="00F070F9" w:rsidRPr="00067211"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067211">
        <w:rPr>
          <w:rFonts w:asciiTheme="majorHAnsi" w:hAnsiTheme="majorHAnsi" w:cstheme="majorHAnsi"/>
          <w:sz w:val="22"/>
          <w:szCs w:val="22"/>
        </w:rPr>
        <w:t>UJD_VN</w:t>
      </w:r>
      <w:r w:rsidR="00FF7FA4" w:rsidRPr="00067211">
        <w:rPr>
          <w:rFonts w:asciiTheme="majorHAnsi" w:hAnsiTheme="majorHAnsi" w:cstheme="majorHAnsi"/>
          <w:sz w:val="22"/>
          <w:szCs w:val="22"/>
        </w:rPr>
        <w:t xml:space="preserve"> will be tested by 5</w:t>
      </w:r>
      <w:r w:rsidR="00F070F9" w:rsidRPr="00067211">
        <w:rPr>
          <w:rFonts w:asciiTheme="majorHAnsi" w:hAnsiTheme="majorHAnsi" w:cstheme="majorHAnsi"/>
          <w:sz w:val="22"/>
          <w:szCs w:val="22"/>
        </w:rPr>
        <w:t xml:space="preserve"> phases:</w:t>
      </w:r>
    </w:p>
    <w:p w14:paraId="69EB28DC" w14:textId="77777777" w:rsidR="00F070F9" w:rsidRPr="00067211" w:rsidRDefault="00F070F9"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1: Unit test</w:t>
      </w:r>
      <w:r w:rsidR="00184EEC" w:rsidRPr="00067211">
        <w:rPr>
          <w:rFonts w:asciiTheme="majorHAnsi" w:hAnsiTheme="majorHAnsi" w:cstheme="majorHAnsi"/>
          <w:b/>
          <w:sz w:val="22"/>
          <w:szCs w:val="22"/>
          <w:u w:val="single"/>
        </w:rPr>
        <w:t>ing</w:t>
      </w:r>
    </w:p>
    <w:p w14:paraId="7D8B76D4" w14:textId="77777777"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14:paraId="6A5AAD55" w14:textId="77777777"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14:paraId="33B87BB5" w14:textId="77777777"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0153A1">
        <w:rPr>
          <w:rFonts w:asciiTheme="majorHAnsi" w:hAnsiTheme="majorHAnsi" w:cstheme="majorHAnsi"/>
          <w:sz w:val="22"/>
          <w:szCs w:val="22"/>
        </w:rPr>
        <w:t>bug on “Defect Log M</w:t>
      </w:r>
      <w:r w:rsidR="008B3DFD">
        <w:rPr>
          <w:rFonts w:asciiTheme="majorHAnsi" w:hAnsiTheme="majorHAnsi" w:cstheme="majorHAnsi"/>
          <w:sz w:val="22"/>
          <w:szCs w:val="22"/>
        </w:rPr>
        <w:t>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14:paraId="476EA2D3" w14:textId="77777777" w:rsidR="00F070F9" w:rsidRPr="00067211" w:rsidRDefault="00F070F9" w:rsidP="00067211">
      <w:pPr>
        <w:spacing w:before="0" w:line="360" w:lineRule="atLeast"/>
        <w:ind w:left="0" w:firstLine="720"/>
        <w:jc w:val="both"/>
        <w:rPr>
          <w:rFonts w:asciiTheme="majorHAnsi" w:hAnsiTheme="majorHAnsi" w:cstheme="majorHAnsi"/>
          <w:i/>
          <w:sz w:val="22"/>
          <w:szCs w:val="22"/>
        </w:rPr>
      </w:pPr>
      <w:r w:rsidRPr="00067211">
        <w:rPr>
          <w:rFonts w:asciiTheme="majorHAnsi" w:hAnsiTheme="majorHAnsi" w:cstheme="majorHAnsi"/>
          <w:i/>
          <w:sz w:val="22"/>
          <w:szCs w:val="22"/>
        </w:rPr>
        <w:t>R</w:t>
      </w:r>
      <w:r w:rsidR="009A594D" w:rsidRPr="00067211">
        <w:rPr>
          <w:rFonts w:asciiTheme="majorHAnsi" w:hAnsiTheme="majorHAnsi" w:cstheme="majorHAnsi"/>
          <w:i/>
          <w:sz w:val="22"/>
          <w:szCs w:val="22"/>
        </w:rPr>
        <w:t>ule for filling test result:</w:t>
      </w:r>
    </w:p>
    <w:p w14:paraId="7A694AD8" w14:textId="77777777"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14:paraId="18205362" w14:textId="77777777" w:rsidTr="00ED5C0C">
        <w:trPr>
          <w:jc w:val="center"/>
        </w:trPr>
        <w:tc>
          <w:tcPr>
            <w:tcW w:w="3681" w:type="dxa"/>
          </w:tcPr>
          <w:p w14:paraId="34694AA3" w14:textId="77777777"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14:paraId="466126F5" w14:textId="77777777"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14:paraId="6C53E6CB" w14:textId="77777777" w:rsidTr="00ED5C0C">
        <w:trPr>
          <w:jc w:val="center"/>
        </w:trPr>
        <w:tc>
          <w:tcPr>
            <w:tcW w:w="3681" w:type="dxa"/>
          </w:tcPr>
          <w:p w14:paraId="2B2B89EE"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14:paraId="40573332"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14:paraId="2AE2B373" w14:textId="77777777" w:rsidTr="00ED5C0C">
        <w:trPr>
          <w:jc w:val="center"/>
        </w:trPr>
        <w:tc>
          <w:tcPr>
            <w:tcW w:w="3681" w:type="dxa"/>
          </w:tcPr>
          <w:p w14:paraId="69C9ED95"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14:paraId="02AC6671"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14:paraId="1DDBD672" w14:textId="77777777" w:rsidTr="00ED5C0C">
        <w:trPr>
          <w:jc w:val="center"/>
        </w:trPr>
        <w:tc>
          <w:tcPr>
            <w:tcW w:w="3681" w:type="dxa"/>
          </w:tcPr>
          <w:p w14:paraId="560B17AC"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14:paraId="02980A9D"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14:paraId="15BE89BE" w14:textId="77777777" w:rsidR="00F563F1"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067211" w:rsidRDefault="00F563F1" w:rsidP="00F563F1">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2: Component</w:t>
      </w:r>
      <w:r w:rsidR="00184EEC" w:rsidRPr="00067211">
        <w:rPr>
          <w:rFonts w:asciiTheme="majorHAnsi" w:hAnsiTheme="majorHAnsi" w:cstheme="majorHAnsi"/>
          <w:b/>
          <w:sz w:val="22"/>
          <w:szCs w:val="22"/>
          <w:u w:val="single"/>
        </w:rPr>
        <w:t xml:space="preserve"> testing</w:t>
      </w:r>
    </w:p>
    <w:p w14:paraId="0C04FA09" w14:textId="77777777"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14:paraId="35F8E231" w14:textId="0F586B0D"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lastRenderedPageBreak/>
        <w:t>Mater</w:t>
      </w:r>
      <w:r>
        <w:rPr>
          <w:rFonts w:asciiTheme="majorHAnsi" w:hAnsiTheme="majorHAnsi" w:cstheme="majorHAnsi"/>
          <w:bCs/>
          <w:snapToGrid/>
          <w:sz w:val="22"/>
          <w:szCs w:val="22"/>
        </w:rPr>
        <w:t xml:space="preserve">ial are </w:t>
      </w:r>
      <w:del w:id="42" w:author="sangnv" w:date="2014-08-14T15:25:00Z">
        <w:r w:rsidR="00A93BA0" w:rsidDel="00B12DB3">
          <w:rPr>
            <w:rFonts w:asciiTheme="majorHAnsi" w:hAnsiTheme="majorHAnsi" w:cstheme="majorHAnsi"/>
            <w:bCs/>
            <w:snapToGrid/>
            <w:sz w:val="22"/>
            <w:szCs w:val="22"/>
          </w:rPr>
          <w:delText xml:space="preserve">unit </w:delText>
        </w:r>
      </w:del>
      <w:ins w:id="43" w:author="sangnv" w:date="2014-08-14T15:25:00Z">
        <w:r w:rsidR="00B12DB3">
          <w:rPr>
            <w:rFonts w:asciiTheme="majorHAnsi" w:hAnsiTheme="majorHAnsi" w:cstheme="majorHAnsi"/>
            <w:bCs/>
            <w:snapToGrid/>
            <w:sz w:val="22"/>
            <w:szCs w:val="22"/>
          </w:rPr>
          <w:t xml:space="preserve">component </w:t>
        </w:r>
      </w:ins>
      <w:r>
        <w:rPr>
          <w:rFonts w:asciiTheme="majorHAnsi" w:hAnsiTheme="majorHAnsi" w:cstheme="majorHAnsi"/>
          <w:bCs/>
          <w:snapToGrid/>
          <w:sz w:val="22"/>
          <w:szCs w:val="22"/>
        </w:rPr>
        <w:t xml:space="preserve">test cases, low- level design </w:t>
      </w:r>
    </w:p>
    <w:p w14:paraId="280A511D" w14:textId="77777777"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14:paraId="2ED67AD0" w14:textId="77777777" w:rsidR="00067211"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14:paraId="753236A8" w14:textId="77777777" w:rsidR="00F563F1" w:rsidRPr="00067211" w:rsidRDefault="00F563F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14:paraId="2267B49B" w14:textId="77777777"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14:paraId="75AEE06D" w14:textId="77777777" w:rsidTr="00ED5C0C">
        <w:trPr>
          <w:jc w:val="center"/>
        </w:trPr>
        <w:tc>
          <w:tcPr>
            <w:tcW w:w="3681" w:type="dxa"/>
          </w:tcPr>
          <w:p w14:paraId="7F887599" w14:textId="77777777"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14:paraId="31145FE0" w14:textId="77777777"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14:paraId="5933F51B" w14:textId="77777777" w:rsidTr="00ED5C0C">
        <w:trPr>
          <w:jc w:val="center"/>
        </w:trPr>
        <w:tc>
          <w:tcPr>
            <w:tcW w:w="3681" w:type="dxa"/>
          </w:tcPr>
          <w:p w14:paraId="50E49D73"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14:paraId="6D791553"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14:paraId="54EC61B7" w14:textId="77777777" w:rsidTr="00ED5C0C">
        <w:trPr>
          <w:jc w:val="center"/>
        </w:trPr>
        <w:tc>
          <w:tcPr>
            <w:tcW w:w="3681" w:type="dxa"/>
          </w:tcPr>
          <w:p w14:paraId="394EF2A3"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14:paraId="24BF2B49"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14:paraId="078735B8" w14:textId="77777777" w:rsidTr="00ED5C0C">
        <w:trPr>
          <w:jc w:val="center"/>
        </w:trPr>
        <w:tc>
          <w:tcPr>
            <w:tcW w:w="3681" w:type="dxa"/>
          </w:tcPr>
          <w:p w14:paraId="0B6D8D4A"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14:paraId="04D20144" w14:textId="77777777"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14:paraId="6924872B" w14:textId="77777777" w:rsidR="00F070F9" w:rsidRPr="00F070F9"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3</w:t>
      </w:r>
      <w:r w:rsidR="00F070F9" w:rsidRPr="00067211">
        <w:rPr>
          <w:rFonts w:asciiTheme="majorHAnsi" w:hAnsiTheme="majorHAnsi" w:cstheme="majorHAnsi"/>
          <w:b/>
          <w:sz w:val="22"/>
          <w:szCs w:val="22"/>
          <w:u w:val="single"/>
        </w:rPr>
        <w:t>: Integration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14:paraId="0F0B827B" w14:textId="77777777"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14:paraId="47994FCC" w14:textId="084BD4CB"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ins w:id="44" w:author="sangnv" w:date="2014-08-14T15:24:00Z">
        <w:r w:rsidR="00B12DB3">
          <w:rPr>
            <w:rFonts w:asciiTheme="majorHAnsi" w:hAnsiTheme="majorHAnsi" w:cstheme="majorHAnsi"/>
            <w:bCs/>
            <w:snapToGrid/>
            <w:sz w:val="22"/>
            <w:szCs w:val="22"/>
          </w:rPr>
          <w:t xml:space="preserve">integration test cases, </w:t>
        </w:r>
      </w:ins>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14:paraId="5F9717E7" w14:textId="77777777"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14:paraId="427CEE1B" w14:textId="77777777" w:rsidR="00067211"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sidR="00C87325">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14:paraId="4DC75EF2" w14:textId="77777777" w:rsidR="00F070F9" w:rsidRPr="00067211" w:rsidRDefault="00F070F9"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14:paraId="74923B49" w14:textId="77777777"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14:paraId="515DCF54" w14:textId="77777777" w:rsidTr="00ED5C0C">
        <w:trPr>
          <w:jc w:val="center"/>
        </w:trPr>
        <w:tc>
          <w:tcPr>
            <w:tcW w:w="3681" w:type="dxa"/>
          </w:tcPr>
          <w:p w14:paraId="28F94367" w14:textId="77777777"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14:paraId="7D9B7ED6" w14:textId="77777777"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14:paraId="16E57C03" w14:textId="77777777" w:rsidTr="00ED5C0C">
        <w:trPr>
          <w:jc w:val="center"/>
        </w:trPr>
        <w:tc>
          <w:tcPr>
            <w:tcW w:w="3681" w:type="dxa"/>
          </w:tcPr>
          <w:p w14:paraId="16E79F76"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14:paraId="4EDD3274"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14:paraId="1BD96D31" w14:textId="77777777" w:rsidTr="00ED5C0C">
        <w:trPr>
          <w:jc w:val="center"/>
        </w:trPr>
        <w:tc>
          <w:tcPr>
            <w:tcW w:w="3681" w:type="dxa"/>
          </w:tcPr>
          <w:p w14:paraId="7CD339D5"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14:paraId="4E5E89CD"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14:paraId="279DEB72" w14:textId="77777777" w:rsidTr="00ED5C0C">
        <w:trPr>
          <w:jc w:val="center"/>
        </w:trPr>
        <w:tc>
          <w:tcPr>
            <w:tcW w:w="3681" w:type="dxa"/>
          </w:tcPr>
          <w:p w14:paraId="7F3EC3F8"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14:paraId="25F0F2C3" w14:textId="77777777"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14:paraId="705E4EA0" w14:textId="77777777"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4</w:t>
      </w:r>
      <w:r w:rsidR="00F070F9" w:rsidRPr="00067211">
        <w:rPr>
          <w:rFonts w:asciiTheme="majorHAnsi" w:hAnsiTheme="majorHAnsi" w:cstheme="majorHAnsi"/>
          <w:b/>
          <w:sz w:val="22"/>
          <w:szCs w:val="22"/>
          <w:u w:val="single"/>
        </w:rPr>
        <w:t>: System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14:paraId="7E850C6F" w14:textId="77777777"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14:paraId="50BDA300" w14:textId="5DA5531B" w:rsidR="00B12DB3" w:rsidRDefault="00B12DB3" w:rsidP="00067211">
      <w:pPr>
        <w:pStyle w:val="ListParagraph"/>
        <w:numPr>
          <w:ilvl w:val="0"/>
          <w:numId w:val="21"/>
        </w:numPr>
        <w:spacing w:before="0" w:line="360" w:lineRule="atLeast"/>
        <w:jc w:val="both"/>
        <w:rPr>
          <w:ins w:id="45" w:author="sangnv" w:date="2014-08-14T15:23:00Z"/>
          <w:rFonts w:asciiTheme="majorHAnsi" w:hAnsiTheme="majorHAnsi" w:cstheme="majorHAnsi"/>
          <w:sz w:val="22"/>
          <w:szCs w:val="22"/>
        </w:rPr>
      </w:pPr>
      <w:ins w:id="46" w:author="sangnv" w:date="2014-08-14T15:24:00Z">
        <w:r>
          <w:rPr>
            <w:rFonts w:asciiTheme="majorHAnsi" w:hAnsiTheme="majorHAnsi" w:cstheme="majorHAnsi"/>
            <w:sz w:val="22"/>
            <w:szCs w:val="22"/>
          </w:rPr>
          <w:t>System test thì dựa trên cái gì, tài liệu nào?</w:t>
        </w:r>
      </w:ins>
    </w:p>
    <w:p w14:paraId="513AFBD4" w14:textId="77777777" w:rsidR="00067211"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067211" w:rsidRDefault="00BB517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14:paraId="32E50BAE" w14:textId="77777777"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14:paraId="02E62ABA" w14:textId="77777777" w:rsidTr="008E35EB">
        <w:trPr>
          <w:jc w:val="center"/>
        </w:trPr>
        <w:tc>
          <w:tcPr>
            <w:tcW w:w="3681" w:type="dxa"/>
          </w:tcPr>
          <w:p w14:paraId="17FDCED5" w14:textId="77777777"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14:paraId="7EF472D4" w14:textId="77777777"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14:paraId="6D1B9C6B" w14:textId="77777777" w:rsidTr="008E35EB">
        <w:trPr>
          <w:jc w:val="center"/>
        </w:trPr>
        <w:tc>
          <w:tcPr>
            <w:tcW w:w="3681" w:type="dxa"/>
          </w:tcPr>
          <w:p w14:paraId="5301D0D9"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14:paraId="07B60648"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14:paraId="06D36C7A" w14:textId="77777777" w:rsidTr="008E35EB">
        <w:trPr>
          <w:jc w:val="center"/>
        </w:trPr>
        <w:tc>
          <w:tcPr>
            <w:tcW w:w="3681" w:type="dxa"/>
          </w:tcPr>
          <w:p w14:paraId="574CB1C7"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14:paraId="344CF157"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14:paraId="7F50E314" w14:textId="77777777" w:rsidTr="008E35EB">
        <w:trPr>
          <w:jc w:val="center"/>
        </w:trPr>
        <w:tc>
          <w:tcPr>
            <w:tcW w:w="3681" w:type="dxa"/>
          </w:tcPr>
          <w:p w14:paraId="77F53DF0"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14:paraId="1656142E" w14:textId="77777777"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14:paraId="5D246336" w14:textId="77777777" w:rsidR="00BB5171"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067211" w:rsidRDefault="00A93BA0" w:rsidP="00FF7FA4">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5</w:t>
      </w:r>
      <w:r w:rsidR="006D70BB" w:rsidRPr="00067211">
        <w:rPr>
          <w:rFonts w:asciiTheme="majorHAnsi" w:hAnsiTheme="majorHAnsi" w:cstheme="majorHAnsi"/>
          <w:b/>
          <w:sz w:val="22"/>
          <w:szCs w:val="22"/>
          <w:u w:val="single"/>
        </w:rPr>
        <w:t xml:space="preserve">: </w:t>
      </w:r>
      <w:r w:rsidR="00184EEC" w:rsidRPr="00067211">
        <w:rPr>
          <w:rFonts w:asciiTheme="majorHAnsi" w:hAnsiTheme="majorHAnsi" w:cstheme="majorHAnsi"/>
          <w:b/>
          <w:sz w:val="22"/>
          <w:szCs w:val="22"/>
          <w:u w:val="single"/>
        </w:rPr>
        <w:t>Acceptance t</w:t>
      </w:r>
      <w:r w:rsidR="00FF7FA4" w:rsidRPr="00067211">
        <w:rPr>
          <w:rFonts w:asciiTheme="majorHAnsi" w:hAnsiTheme="majorHAnsi" w:cstheme="majorHAnsi"/>
          <w:b/>
          <w:sz w:val="22"/>
          <w:szCs w:val="22"/>
          <w:u w:val="single"/>
        </w:rPr>
        <w:t>est</w:t>
      </w:r>
      <w:r w:rsidR="00184EEC" w:rsidRPr="00067211">
        <w:rPr>
          <w:rFonts w:asciiTheme="majorHAnsi" w:hAnsiTheme="majorHAnsi" w:cstheme="majorHAnsi"/>
          <w:b/>
          <w:sz w:val="22"/>
          <w:szCs w:val="22"/>
          <w:u w:val="single"/>
        </w:rPr>
        <w:t>ing</w:t>
      </w:r>
    </w:p>
    <w:p w14:paraId="69C99AEE" w14:textId="450E2058"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w:t>
      </w:r>
      <w:ins w:id="47" w:author="sangnv" w:date="2014-08-14T15:25:00Z">
        <w:r w:rsidR="00B12DB3">
          <w:rPr>
            <w:rFonts w:asciiTheme="majorHAnsi" w:hAnsiTheme="majorHAnsi" w:cstheme="majorHAnsi"/>
            <w:sz w:val="22"/>
            <w:szCs w:val="22"/>
          </w:rPr>
          <w:t xml:space="preserve"> customer/user</w:t>
        </w:r>
      </w:ins>
      <w:r w:rsidRPr="00A93BA0">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14:paraId="00E3B93F" w14:textId="77777777"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14:paraId="3B4645E2" w14:textId="77777777" w:rsidR="00FF7FA4" w:rsidRPr="00FF7FA4" w:rsidRDefault="00FF7FA4" w:rsidP="00FF7FA4">
      <w:pPr>
        <w:spacing w:before="0" w:line="360" w:lineRule="atLeast"/>
        <w:jc w:val="both"/>
        <w:rPr>
          <w:rFonts w:asciiTheme="majorHAnsi" w:hAnsiTheme="majorHAnsi" w:cstheme="majorHAnsi"/>
          <w:sz w:val="22"/>
          <w:szCs w:val="22"/>
        </w:rPr>
      </w:pPr>
    </w:p>
    <w:p w14:paraId="11F3B816" w14:textId="77777777" w:rsidR="00F070F9" w:rsidRPr="00F070F9" w:rsidRDefault="00F070F9" w:rsidP="00ED5C0C">
      <w:pPr>
        <w:pStyle w:val="Heading2"/>
      </w:pPr>
      <w:bookmarkStart w:id="48" w:name="_Toc392930579"/>
      <w:r w:rsidRPr="00F070F9">
        <w:t>Constraints</w:t>
      </w:r>
      <w:bookmarkEnd w:id="48"/>
    </w:p>
    <w:p w14:paraId="4DE9DFC9" w14:textId="70C87518" w:rsidR="00F070F9" w:rsidRDefault="007D16B0" w:rsidP="00BD4C37">
      <w:pPr>
        <w:pStyle w:val="ListParagraph"/>
        <w:numPr>
          <w:ilvl w:val="0"/>
          <w:numId w:val="22"/>
        </w:numPr>
        <w:rPr>
          <w:ins w:id="49" w:author="sangnv" w:date="2014-08-14T15:25:00Z"/>
          <w:rFonts w:asciiTheme="majorHAnsi" w:hAnsiTheme="majorHAnsi" w:cstheme="majorHAnsi"/>
          <w:sz w:val="22"/>
          <w:szCs w:val="22"/>
          <w:lang w:eastAsia="ja-JP"/>
        </w:rPr>
      </w:pPr>
      <w:bookmarkStart w:id="50" w:name="_Toc310151047"/>
      <w:bookmarkStart w:id="51" w:name="_Toc311023319"/>
      <w:bookmarkStart w:id="52" w:name="_Toc312136438"/>
      <w:bookmarkStart w:id="53" w:name="_Toc312220589"/>
      <w:bookmarkStart w:id="54" w:name="_Toc312220705"/>
      <w:bookmarkStart w:id="55" w:name="_Toc312224719"/>
      <w:bookmarkStart w:id="56" w:name="_Toc312225256"/>
      <w:bookmarkStart w:id="57" w:name="_Toc312228779"/>
      <w:bookmarkStart w:id="58" w:name="_Toc313334711"/>
      <w:bookmarkStart w:id="59" w:name="_Toc313334859"/>
      <w:bookmarkStart w:id="60" w:name="_Toc313335212"/>
      <w:bookmarkStart w:id="61" w:name="_Toc313776701"/>
      <w:bookmarkStart w:id="62" w:name="_Toc313777210"/>
      <w:bookmarkStart w:id="63" w:name="_Toc313781051"/>
      <w:bookmarkStart w:id="64" w:name="_Toc313781235"/>
      <w:bookmarkStart w:id="65" w:name="_Toc313784418"/>
      <w:bookmarkStart w:id="66" w:name="_Toc313852395"/>
      <w:bookmarkStart w:id="67" w:name="_Toc313864405"/>
      <w:bookmarkStart w:id="68" w:name="_Toc313864830"/>
      <w:bookmarkStart w:id="69" w:name="_Toc313864934"/>
      <w:bookmarkStart w:id="70" w:name="_Toc313875029"/>
      <w:bookmarkStart w:id="71" w:name="_Toc313875137"/>
      <w:bookmarkStart w:id="72" w:name="_Toc314992124"/>
      <w:bookmarkStart w:id="73" w:name="_Toc314992272"/>
      <w:bookmarkStart w:id="74" w:name="_Toc314992363"/>
      <w:bookmarkStart w:id="75" w:name="_Toc317585074"/>
      <w:bookmarkStart w:id="76" w:name="_Toc516633380"/>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ins w:id="77" w:author="sangnv" w:date="2014-08-14T15:25:00Z">
        <w:r w:rsidR="00B12DB3">
          <w:rPr>
            <w:rFonts w:asciiTheme="majorHAnsi" w:hAnsiTheme="majorHAnsi" w:cstheme="majorHAnsi"/>
            <w:sz w:val="22"/>
            <w:szCs w:val="22"/>
            <w:lang w:eastAsia="ja-JP"/>
          </w:rPr>
          <w:t xml:space="preserve"> </w:t>
        </w:r>
        <w:r w:rsidR="00B12DB3" w:rsidRPr="00B12DB3">
          <w:rPr>
            <w:rFonts w:asciiTheme="majorHAnsi" w:hAnsiTheme="majorHAnsi" w:cstheme="majorHAnsi"/>
            <w:sz w:val="22"/>
            <w:szCs w:val="22"/>
            <w:lang w:eastAsia="ja-JP"/>
          </w:rPr>
          <w:sym w:font="Wingdings" w:char="F0E0"/>
        </w:r>
        <w:r w:rsidR="00B12DB3">
          <w:rPr>
            <w:rFonts w:asciiTheme="majorHAnsi" w:hAnsiTheme="majorHAnsi" w:cstheme="majorHAnsi"/>
            <w:sz w:val="22"/>
            <w:szCs w:val="22"/>
            <w:lang w:eastAsia="ja-JP"/>
          </w:rPr>
          <w:t xml:space="preserve"> chưa đúng cần cập nhật lại</w:t>
        </w:r>
      </w:ins>
      <w:ins w:id="78" w:author="sangnv" w:date="2014-08-14T15:26:00Z">
        <w:r w:rsidR="00B12DB3">
          <w:rPr>
            <w:rFonts w:asciiTheme="majorHAnsi" w:hAnsiTheme="majorHAnsi" w:cstheme="majorHAnsi"/>
            <w:sz w:val="22"/>
            <w:szCs w:val="22"/>
            <w:lang w:eastAsia="ja-JP"/>
          </w:rPr>
          <w:t xml:space="preserve"> : nên nêu cụ thể hạn chế về số lượng tester, thời gian thực hiện test, các môi trường phải test</w:t>
        </w:r>
      </w:ins>
    </w:p>
    <w:p w14:paraId="56C1CA8F" w14:textId="77777777" w:rsidR="00B12DB3" w:rsidRPr="00F070F9" w:rsidRDefault="00B12DB3" w:rsidP="00BD4C37">
      <w:pPr>
        <w:pStyle w:val="ListParagraph"/>
        <w:numPr>
          <w:ilvl w:val="0"/>
          <w:numId w:val="22"/>
        </w:numPr>
        <w:rPr>
          <w:rFonts w:asciiTheme="majorHAnsi" w:hAnsiTheme="majorHAnsi" w:cstheme="majorHAnsi"/>
          <w:sz w:val="22"/>
          <w:szCs w:val="22"/>
          <w:lang w:eastAsia="ja-JP"/>
        </w:rPr>
      </w:pPr>
    </w:p>
    <w:p w14:paraId="203AF9EA" w14:textId="77777777" w:rsidR="00F070F9" w:rsidRPr="00F070F9" w:rsidRDefault="00F070F9" w:rsidP="00ED5C0C">
      <w:pPr>
        <w:pStyle w:val="Heading2"/>
      </w:pPr>
      <w:bookmarkStart w:id="79" w:name="_Toc392930580"/>
      <w:r w:rsidRPr="00F070F9">
        <w:t>Risk list</w:t>
      </w:r>
      <w:bookmarkEnd w:id="76"/>
      <w:bookmarkEnd w:id="79"/>
    </w:p>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14:paraId="11923BF6" w14:textId="77777777" w:rsidR="00F070F9"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14:paraId="3212F774" w14:textId="348FE5D1" w:rsidR="007657A4" w:rsidRDefault="007657A4"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write all test case</w:t>
      </w:r>
      <w:ins w:id="80" w:author="sangnv" w:date="2014-08-14T15:27:00Z">
        <w:r w:rsidR="00B12DB3">
          <w:rPr>
            <w:rFonts w:asciiTheme="majorHAnsi" w:hAnsiTheme="majorHAnsi" w:cstheme="majorHAnsi"/>
            <w:sz w:val="22"/>
            <w:szCs w:val="22"/>
            <w:lang w:eastAsia="ja-JP"/>
          </w:rPr>
          <w:t>s</w:t>
        </w:r>
      </w:ins>
      <w:ins w:id="81" w:author="sangnv" w:date="2014-08-14T15:28:00Z">
        <w:r w:rsidR="00B12DB3">
          <w:rPr>
            <w:rFonts w:asciiTheme="majorHAnsi" w:hAnsiTheme="majorHAnsi" w:cstheme="majorHAnsi"/>
            <w:sz w:val="22"/>
            <w:szCs w:val="22"/>
            <w:lang w:eastAsia="ja-JP"/>
          </w:rPr>
          <w:t>, execute test</w:t>
        </w:r>
      </w:ins>
      <w:r>
        <w:rPr>
          <w:rFonts w:asciiTheme="majorHAnsi" w:hAnsiTheme="majorHAnsi" w:cstheme="majorHAnsi"/>
          <w:sz w:val="22"/>
          <w:szCs w:val="22"/>
          <w:lang w:eastAsia="ja-JP"/>
        </w:rPr>
        <w:t xml:space="preserve"> or re-</w:t>
      </w:r>
      <w:ins w:id="82" w:author="sangnv" w:date="2014-08-14T15:28:00Z">
        <w:r w:rsidR="00B12DB3">
          <w:rPr>
            <w:rFonts w:asciiTheme="majorHAnsi" w:hAnsiTheme="majorHAnsi" w:cstheme="majorHAnsi"/>
            <w:sz w:val="22"/>
            <w:szCs w:val="22"/>
            <w:lang w:eastAsia="ja-JP"/>
          </w:rPr>
          <w:t xml:space="preserve">test for </w:t>
        </w:r>
      </w:ins>
      <w:r>
        <w:rPr>
          <w:rFonts w:asciiTheme="majorHAnsi" w:hAnsiTheme="majorHAnsi" w:cstheme="majorHAnsi"/>
          <w:sz w:val="22"/>
          <w:szCs w:val="22"/>
          <w:lang w:eastAsia="ja-JP"/>
        </w:rPr>
        <w:t>fix</w:t>
      </w:r>
      <w:ins w:id="83" w:author="sangnv" w:date="2014-08-14T15:28:00Z">
        <w:r w:rsidR="00B12DB3">
          <w:rPr>
            <w:rFonts w:asciiTheme="majorHAnsi" w:hAnsiTheme="majorHAnsi" w:cstheme="majorHAnsi"/>
            <w:sz w:val="22"/>
            <w:szCs w:val="22"/>
            <w:lang w:eastAsia="ja-JP"/>
          </w:rPr>
          <w:t>ed</w:t>
        </w:r>
      </w:ins>
      <w:r>
        <w:rPr>
          <w:rFonts w:asciiTheme="majorHAnsi" w:hAnsiTheme="majorHAnsi" w:cstheme="majorHAnsi"/>
          <w:sz w:val="22"/>
          <w:szCs w:val="22"/>
          <w:lang w:eastAsia="ja-JP"/>
        </w:rPr>
        <w:t xml:space="preserve"> bug</w:t>
      </w:r>
      <w:ins w:id="84" w:author="sangnv" w:date="2014-08-14T15:28:00Z">
        <w:r w:rsidR="00B12DB3">
          <w:rPr>
            <w:rFonts w:asciiTheme="majorHAnsi" w:hAnsiTheme="majorHAnsi" w:cstheme="majorHAnsi"/>
            <w:sz w:val="22"/>
            <w:szCs w:val="22"/>
            <w:lang w:eastAsia="ja-JP"/>
          </w:rPr>
          <w:t>.</w:t>
        </w:r>
      </w:ins>
    </w:p>
    <w:p w14:paraId="1CABE1A1" w14:textId="3A75C7F9" w:rsidR="00DE0015" w:rsidRPr="007657A4" w:rsidRDefault="00DE0015"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Tester</w:t>
      </w:r>
      <w:ins w:id="85" w:author="sangnv" w:date="2014-08-14T15:27:00Z">
        <w:r w:rsidR="00B12DB3">
          <w:rPr>
            <w:rFonts w:asciiTheme="majorHAnsi" w:hAnsiTheme="majorHAnsi" w:cstheme="majorHAnsi"/>
            <w:sz w:val="22"/>
            <w:szCs w:val="22"/>
            <w:lang w:eastAsia="ja-JP"/>
          </w:rPr>
          <w:t xml:space="preserve"> can</w:t>
        </w:r>
      </w:ins>
      <w:r>
        <w:rPr>
          <w:rFonts w:asciiTheme="majorHAnsi" w:hAnsiTheme="majorHAnsi" w:cstheme="majorHAnsi"/>
          <w:sz w:val="22"/>
          <w:szCs w:val="22"/>
          <w:lang w:eastAsia="ja-JP"/>
        </w:rPr>
        <w:t xml:space="preserve"> be ill</w:t>
      </w:r>
      <w:ins w:id="86" w:author="sangnv" w:date="2014-08-14T15:27:00Z">
        <w:r w:rsidR="00B12DB3">
          <w:rPr>
            <w:rFonts w:asciiTheme="majorHAnsi" w:hAnsiTheme="majorHAnsi" w:cstheme="majorHAnsi"/>
            <w:sz w:val="22"/>
            <w:szCs w:val="22"/>
            <w:lang w:eastAsia="ja-JP"/>
          </w:rPr>
          <w:t xml:space="preserve"> during the testing phase</w:t>
        </w:r>
      </w:ins>
    </w:p>
    <w:p w14:paraId="08FB91B8" w14:textId="77777777" w:rsidR="00F070F9" w:rsidRPr="00F070F9" w:rsidRDefault="00F070F9" w:rsidP="00ED5C0C">
      <w:pPr>
        <w:pStyle w:val="Heading2"/>
      </w:pPr>
      <w:bookmarkStart w:id="87" w:name="_Toc392930581"/>
      <w:r w:rsidRPr="00F070F9">
        <w:t>Training needs</w:t>
      </w:r>
      <w:bookmarkEnd w:id="87"/>
    </w:p>
    <w:p w14:paraId="3611E41C" w14:textId="77777777" w:rsidR="00F070F9" w:rsidRPr="00F070F9" w:rsidRDefault="00B34F24" w:rsidP="00EE0336">
      <w:pPr>
        <w:ind w:left="720"/>
        <w:jc w:val="both"/>
        <w:rPr>
          <w:rFonts w:asciiTheme="majorHAnsi" w:hAnsiTheme="majorHAnsi" w:cstheme="majorHAnsi"/>
          <w:sz w:val="22"/>
          <w:szCs w:val="22"/>
        </w:rPr>
      </w:pPr>
      <w:bookmarkStart w:id="88"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14:paraId="6768DCB6" w14:textId="77777777"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14:paraId="31B1730B" w14:textId="77777777" w:rsidR="00F070F9" w:rsidRPr="00F070F9" w:rsidRDefault="00F070F9" w:rsidP="00B6676C">
      <w:pPr>
        <w:ind w:left="0"/>
        <w:rPr>
          <w:rFonts w:asciiTheme="majorHAnsi" w:hAnsiTheme="majorHAnsi" w:cstheme="majorHAnsi"/>
          <w:sz w:val="22"/>
          <w:szCs w:val="22"/>
        </w:rPr>
      </w:pPr>
    </w:p>
    <w:p w14:paraId="7F972ABC" w14:textId="77777777"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14:paraId="654F61E9" w14:textId="77777777"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14:paraId="316C0BFA" w14:textId="77777777"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14:paraId="36C02BED" w14:textId="77777777"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14:paraId="0561FF6A" w14:textId="77777777"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14:paraId="1B903098" w14:textId="67239822"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w:t>
      </w:r>
      <w:del w:id="89" w:author="sangnv" w:date="2014-08-14T15:29:00Z">
        <w:r w:rsidRPr="00177D7B" w:rsidDel="00FF4190">
          <w:rPr>
            <w:rStyle w:val="Emphasis"/>
            <w:rFonts w:asciiTheme="majorHAnsi" w:hAnsiTheme="majorHAnsi" w:cstheme="majorHAnsi"/>
            <w:i w:val="0"/>
            <w:color w:val="111111"/>
            <w:sz w:val="22"/>
            <w:szCs w:val="21"/>
            <w:bdr w:val="none" w:sz="0" w:space="0" w:color="auto" w:frame="1"/>
            <w:shd w:val="clear" w:color="auto" w:fill="FFFFFF"/>
          </w:rPr>
          <w:delText xml:space="preserve">single </w:delText>
        </w:r>
      </w:del>
      <w:ins w:id="90" w:author="sangnv" w:date="2014-08-14T15:29:00Z">
        <w:r w:rsidR="00FF4190">
          <w:rPr>
            <w:rStyle w:val="Emphasis"/>
            <w:rFonts w:asciiTheme="majorHAnsi" w:hAnsiTheme="majorHAnsi" w:cstheme="majorHAnsi"/>
            <w:i w:val="0"/>
            <w:color w:val="111111"/>
            <w:sz w:val="22"/>
            <w:szCs w:val="21"/>
            <w:bdr w:val="none" w:sz="0" w:space="0" w:color="auto" w:frame="1"/>
            <w:shd w:val="clear" w:color="auto" w:fill="FFFFFF"/>
          </w:rPr>
          <w:t>combined</w:t>
        </w:r>
        <w:r w:rsidR="00FF4190" w:rsidRPr="00177D7B">
          <w:rPr>
            <w:rStyle w:val="Emphasis"/>
            <w:rFonts w:asciiTheme="majorHAnsi" w:hAnsiTheme="majorHAnsi" w:cstheme="majorHAnsi"/>
            <w:i w:val="0"/>
            <w:color w:val="111111"/>
            <w:sz w:val="22"/>
            <w:szCs w:val="21"/>
            <w:bdr w:val="none" w:sz="0" w:space="0" w:color="auto" w:frame="1"/>
            <w:shd w:val="clear" w:color="auto" w:fill="FFFFFF"/>
          </w:rPr>
          <w:t xml:space="preserve"> </w:t>
        </w:r>
        <w:r w:rsidR="00FF4190">
          <w:rPr>
            <w:rStyle w:val="Emphasis"/>
            <w:rFonts w:asciiTheme="majorHAnsi" w:hAnsiTheme="majorHAnsi" w:cstheme="majorHAnsi"/>
            <w:i w:val="0"/>
            <w:color w:val="111111"/>
            <w:sz w:val="22"/>
            <w:szCs w:val="21"/>
            <w:bdr w:val="none" w:sz="0" w:space="0" w:color="auto" w:frame="1"/>
            <w:shd w:val="clear" w:color="auto" w:fill="FFFFFF"/>
          </w:rPr>
          <w:t xml:space="preserve">many </w:t>
        </w:r>
      </w:ins>
      <w:r w:rsidRPr="00177D7B">
        <w:rPr>
          <w:rStyle w:val="Emphasis"/>
          <w:rFonts w:asciiTheme="majorHAnsi" w:hAnsiTheme="majorHAnsi" w:cstheme="majorHAnsi"/>
          <w:i w:val="0"/>
          <w:color w:val="111111"/>
          <w:sz w:val="22"/>
          <w:szCs w:val="21"/>
          <w:bdr w:val="none" w:sz="0" w:space="0" w:color="auto" w:frame="1"/>
          <w:shd w:val="clear" w:color="auto" w:fill="FFFFFF"/>
        </w:rPr>
        <w:t>minimal unit</w:t>
      </w:r>
      <w:ins w:id="91" w:author="sangnv" w:date="2014-08-14T15:29:00Z">
        <w:r w:rsidR="00FF4190">
          <w:rPr>
            <w:rStyle w:val="Emphasis"/>
            <w:rFonts w:asciiTheme="majorHAnsi" w:hAnsiTheme="majorHAnsi" w:cstheme="majorHAnsi"/>
            <w:i w:val="0"/>
            <w:color w:val="111111"/>
            <w:sz w:val="22"/>
            <w:szCs w:val="21"/>
            <w:bdr w:val="none" w:sz="0" w:space="0" w:color="auto" w:frame="1"/>
            <w:shd w:val="clear" w:color="auto" w:fill="FFFFFF"/>
          </w:rPr>
          <w:t>s</w:t>
        </w:r>
      </w:ins>
      <w:r w:rsidRPr="00177D7B">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14:paraId="62D421CF" w14:textId="77777777"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lastRenderedPageBreak/>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14:paraId="7F21FF1A" w14:textId="51772A96"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ins w:id="92" w:author="sangnv" w:date="2014-08-14T15:30:00Z">
        <w:r w:rsidR="00FF4190">
          <w:rPr>
            <w:rStyle w:val="Emphasis"/>
            <w:rFonts w:asciiTheme="majorHAnsi" w:hAnsiTheme="majorHAnsi" w:cstheme="majorHAnsi"/>
            <w:i w:val="0"/>
            <w:color w:val="111111"/>
            <w:sz w:val="22"/>
            <w:szCs w:val="21"/>
            <w:bdr w:val="none" w:sz="0" w:space="0" w:color="auto" w:frame="1"/>
            <w:shd w:val="clear" w:color="auto" w:fill="FFFFFF"/>
          </w:rPr>
          <w:t xml:space="preserve"> or component</w:t>
        </w:r>
      </w:ins>
      <w:r w:rsidR="008452C8">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14:paraId="564480C7" w14:textId="77777777"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14:paraId="7B578554" w14:textId="77777777"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14:paraId="2312F60E" w14:textId="77777777" w:rsidTr="00312F5E">
        <w:trPr>
          <w:tblHeader/>
        </w:trPr>
        <w:tc>
          <w:tcPr>
            <w:tcW w:w="709" w:type="dxa"/>
            <w:shd w:val="clear" w:color="auto" w:fill="FFE8E1"/>
          </w:tcPr>
          <w:p w14:paraId="67A2F2E1" w14:textId="77777777" w:rsidR="00312F5E" w:rsidRPr="00312F5E" w:rsidRDefault="00312F5E" w:rsidP="00312F5E">
            <w:pPr>
              <w:pStyle w:val="HeadingLv1"/>
              <w:rPr>
                <w:b/>
              </w:rPr>
            </w:pPr>
            <w:r w:rsidRPr="00312F5E">
              <w:rPr>
                <w:b/>
              </w:rPr>
              <w:t>No</w:t>
            </w:r>
          </w:p>
        </w:tc>
        <w:tc>
          <w:tcPr>
            <w:tcW w:w="8080" w:type="dxa"/>
            <w:shd w:val="clear" w:color="auto" w:fill="FFE8E1"/>
          </w:tcPr>
          <w:p w14:paraId="714C9C3E" w14:textId="77777777" w:rsidR="00312F5E" w:rsidRPr="00312F5E" w:rsidRDefault="00312F5E" w:rsidP="00312F5E">
            <w:pPr>
              <w:pStyle w:val="HeadingLv1"/>
              <w:rPr>
                <w:b/>
              </w:rPr>
            </w:pPr>
            <w:r w:rsidRPr="00312F5E">
              <w:rPr>
                <w:b/>
              </w:rPr>
              <w:t>Integration Testing Method</w:t>
            </w:r>
          </w:p>
        </w:tc>
      </w:tr>
      <w:tr w:rsidR="00312F5E" w:rsidRPr="00F070F9" w14:paraId="5345A0A2" w14:textId="77777777" w:rsidTr="00312F5E">
        <w:tc>
          <w:tcPr>
            <w:tcW w:w="709" w:type="dxa"/>
          </w:tcPr>
          <w:p w14:paraId="2976308F" w14:textId="77777777" w:rsidR="00312F5E" w:rsidRPr="00F070F9" w:rsidRDefault="00312F5E" w:rsidP="00312F5E">
            <w:pPr>
              <w:pStyle w:val="HeadingLv1"/>
            </w:pPr>
            <w:r>
              <w:t>1</w:t>
            </w:r>
          </w:p>
        </w:tc>
        <w:tc>
          <w:tcPr>
            <w:tcW w:w="8080" w:type="dxa"/>
          </w:tcPr>
          <w:p w14:paraId="36319DA4" w14:textId="77777777" w:rsidR="00312F5E" w:rsidRPr="00312F5E" w:rsidRDefault="00312F5E" w:rsidP="00312F5E">
            <w:pPr>
              <w:pStyle w:val="HeadingLv1"/>
              <w:rPr>
                <w:b/>
                <w:lang w:val="en-US"/>
              </w:rPr>
            </w:pPr>
            <w:r w:rsidRPr="00312F5E">
              <w:rPr>
                <w:b/>
                <w:lang w:val="en-US"/>
              </w:rPr>
              <w:t>Bottom-up integration</w:t>
            </w:r>
          </w:p>
          <w:p w14:paraId="28795F31" w14:textId="77777777"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14:paraId="04AA2512" w14:textId="77777777" w:rsidTr="00312F5E">
        <w:tc>
          <w:tcPr>
            <w:tcW w:w="709" w:type="dxa"/>
          </w:tcPr>
          <w:p w14:paraId="31304BC8" w14:textId="77777777" w:rsidR="00312F5E" w:rsidRPr="00F070F9" w:rsidRDefault="00312F5E" w:rsidP="00312F5E">
            <w:pPr>
              <w:pStyle w:val="HeadingLv1"/>
            </w:pPr>
            <w:r>
              <w:t>2</w:t>
            </w:r>
          </w:p>
        </w:tc>
        <w:tc>
          <w:tcPr>
            <w:tcW w:w="8080" w:type="dxa"/>
          </w:tcPr>
          <w:p w14:paraId="24D804D6" w14:textId="77777777" w:rsidR="00312F5E" w:rsidRPr="00312F5E" w:rsidRDefault="00312F5E" w:rsidP="00312F5E">
            <w:pPr>
              <w:pStyle w:val="HeadingLv1"/>
              <w:rPr>
                <w:b/>
                <w:lang w:val="en-US"/>
              </w:rPr>
            </w:pPr>
            <w:r w:rsidRPr="00312F5E">
              <w:rPr>
                <w:b/>
                <w:lang w:val="en-US"/>
              </w:rPr>
              <w:t>Top- Down integration</w:t>
            </w:r>
          </w:p>
          <w:p w14:paraId="0E3E3CAB" w14:textId="77777777"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14:paraId="0E5CD8D1" w14:textId="77777777" w:rsidR="002D3852" w:rsidRPr="00312F5E" w:rsidRDefault="00067211" w:rsidP="00067211">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14:paraId="1AF68306" w14:textId="77777777"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14:paraId="7E0D4063" w14:textId="77777777"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14:paraId="5D6C138B" w14:textId="77777777"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14:paraId="1636A5D2" w14:textId="77777777"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14:paraId="49843976" w14:textId="77777777"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14:paraId="709D4B57" w14:textId="77777777"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14:paraId="5D6042E3" w14:textId="77777777"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14:paraId="50F2E916" w14:textId="77777777"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14:paraId="11E4DD0B" w14:textId="77777777"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14:paraId="14009FA1" w14:textId="77777777" w:rsidR="00F070F9" w:rsidRPr="00F070F9" w:rsidRDefault="00F070F9" w:rsidP="00E4649C">
      <w:pPr>
        <w:pStyle w:val="Heading1"/>
      </w:pPr>
      <w:bookmarkStart w:id="93" w:name="_Toc392930582"/>
      <w:r w:rsidRPr="00F070F9">
        <w:lastRenderedPageBreak/>
        <w:t>Requirements for Test</w:t>
      </w:r>
      <w:bookmarkEnd w:id="88"/>
      <w:bookmarkEnd w:id="93"/>
    </w:p>
    <w:p w14:paraId="76F8928A" w14:textId="77777777" w:rsidR="00F070F9" w:rsidRPr="00F070F9" w:rsidRDefault="00F070F9" w:rsidP="00ED5C0C">
      <w:pPr>
        <w:pStyle w:val="Heading2"/>
      </w:pPr>
      <w:bookmarkStart w:id="94" w:name="_Toc392930583"/>
      <w:bookmarkStart w:id="95" w:name="_Toc446234563"/>
      <w:bookmarkStart w:id="96" w:name="_Toc463083754"/>
      <w:bookmarkStart w:id="97" w:name="_Toc465677906"/>
      <w:bookmarkStart w:id="98" w:name="_Toc495546400"/>
      <w:bookmarkStart w:id="99" w:name="_Toc495547945"/>
      <w:r w:rsidRPr="00F070F9">
        <w:t>Test items</w:t>
      </w:r>
      <w:bookmarkEnd w:id="94"/>
    </w:p>
    <w:p w14:paraId="391ABB09" w14:textId="77777777"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14:paraId="51860855"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sentences</w:t>
      </w:r>
    </w:p>
    <w:p w14:paraId="1DFA8A56"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conversation</w:t>
      </w:r>
    </w:p>
    <w:p w14:paraId="2F99B679"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grammar</w:t>
      </w:r>
    </w:p>
    <w:p w14:paraId="36FA0065"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video</w:t>
      </w:r>
    </w:p>
    <w:p w14:paraId="2FEE04A0" w14:textId="77777777" w:rsidR="00F070F9"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specialized Japanese</w:t>
      </w:r>
    </w:p>
    <w:p w14:paraId="5934311C"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Facebook account</w:t>
      </w:r>
    </w:p>
    <w:p w14:paraId="424CE7D9"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Google account</w:t>
      </w:r>
    </w:p>
    <w:p w14:paraId="1B674028"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Log in </w:t>
      </w:r>
      <w:r w:rsidR="00C355F4">
        <w:rPr>
          <w:rFonts w:asciiTheme="majorHAnsi" w:hAnsiTheme="majorHAnsi" w:cstheme="majorHAnsi"/>
          <w:sz w:val="22"/>
          <w:szCs w:val="22"/>
        </w:rPr>
        <w:t xml:space="preserve"> </w:t>
      </w:r>
      <w:r>
        <w:rPr>
          <w:rFonts w:asciiTheme="majorHAnsi" w:hAnsiTheme="majorHAnsi" w:cstheme="majorHAnsi"/>
          <w:sz w:val="22"/>
          <w:szCs w:val="22"/>
        </w:rPr>
        <w:t>by registered account</w:t>
      </w:r>
    </w:p>
    <w:p w14:paraId="63150D94" w14:textId="77777777"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out</w:t>
      </w:r>
    </w:p>
    <w:p w14:paraId="39B6D8CF" w14:textId="77777777"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14:paraId="36A84236" w14:textId="77777777"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14:paraId="7000D041" w14:textId="77777777"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14:paraId="6A42481E" w14:textId="77777777" w:rsidR="005C6DFB"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w:t>
      </w:r>
      <w:r w:rsidR="005C6DFB">
        <w:rPr>
          <w:rFonts w:asciiTheme="majorHAnsi" w:hAnsiTheme="majorHAnsi" w:cstheme="majorHAnsi"/>
          <w:sz w:val="22"/>
          <w:szCs w:val="22"/>
        </w:rPr>
        <w:t>e content</w:t>
      </w:r>
    </w:p>
    <w:p w14:paraId="0BD5A681"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Contribute</w:t>
      </w:r>
      <w:r w:rsidR="00F222C4">
        <w:rPr>
          <w:rFonts w:asciiTheme="majorHAnsi" w:hAnsiTheme="majorHAnsi" w:cstheme="majorHAnsi"/>
          <w:sz w:val="22"/>
          <w:szCs w:val="22"/>
        </w:rPr>
        <w:t xml:space="preserve"> </w:t>
      </w:r>
      <w:r w:rsidR="00F222C4" w:rsidRPr="00F222C4">
        <w:rPr>
          <w:rFonts w:asciiTheme="majorHAnsi" w:hAnsiTheme="majorHAnsi" w:cstheme="majorHAnsi"/>
          <w:sz w:val="22"/>
          <w:szCs w:val="22"/>
        </w:rPr>
        <w:t>opinion</w:t>
      </w:r>
    </w:p>
    <w:p w14:paraId="1E616327" w14:textId="77777777" w:rsidR="00F222C4"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Send Q&amp;A</w:t>
      </w:r>
    </w:p>
    <w:p w14:paraId="1925A32A" w14:textId="77777777"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14:paraId="53F14D7C" w14:textId="77777777"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Tracking mark</w:t>
      </w:r>
    </w:p>
    <w:p w14:paraId="6B3675F8" w14:textId="77777777"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14:paraId="2358A8D3" w14:textId="77777777"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14:paraId="1B5178B4" w14:textId="77777777"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14:paraId="1F9040E6" w14:textId="77777777"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14:paraId="7C16712C" w14:textId="77777777"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new admin</w:t>
      </w:r>
    </w:p>
    <w:p w14:paraId="040098FA"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profile</w:t>
      </w:r>
    </w:p>
    <w:p w14:paraId="25F96931"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admin</w:t>
      </w:r>
    </w:p>
    <w:p w14:paraId="6C454361" w14:textId="77777777"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member</w:t>
      </w:r>
    </w:p>
    <w:p w14:paraId="3836E47D"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Ban/Unban member’s account</w:t>
      </w:r>
    </w:p>
    <w:p w14:paraId="2CE859D1"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member</w:t>
      </w:r>
    </w:p>
    <w:p w14:paraId="68CA6890"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vocabulary</w:t>
      </w:r>
    </w:p>
    <w:p w14:paraId="381A3AA6"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vocabulary</w:t>
      </w:r>
    </w:p>
    <w:p w14:paraId="6148C014"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vocabulary</w:t>
      </w:r>
    </w:p>
    <w:p w14:paraId="3EFDADEF"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vocabulary</w:t>
      </w:r>
    </w:p>
    <w:p w14:paraId="25068E88"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grammar</w:t>
      </w:r>
    </w:p>
    <w:p w14:paraId="0796AFAE"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grammar</w:t>
      </w:r>
    </w:p>
    <w:p w14:paraId="3ADE697F"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lastRenderedPageBreak/>
        <w:t>Edit grammar</w:t>
      </w:r>
    </w:p>
    <w:p w14:paraId="01820B53"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grammar</w:t>
      </w:r>
    </w:p>
    <w:p w14:paraId="74F92EFD"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reading document</w:t>
      </w:r>
    </w:p>
    <w:p w14:paraId="168C96D3"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reading document</w:t>
      </w:r>
    </w:p>
    <w:p w14:paraId="2A82E5DC"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reading document</w:t>
      </w:r>
    </w:p>
    <w:p w14:paraId="7AB8EE27"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reading document</w:t>
      </w:r>
    </w:p>
    <w:p w14:paraId="23954814"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conversation</w:t>
      </w:r>
    </w:p>
    <w:p w14:paraId="30FAEF20" w14:textId="77777777"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conversation</w:t>
      </w:r>
    </w:p>
    <w:p w14:paraId="25B45985"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conversation</w:t>
      </w:r>
    </w:p>
    <w:p w14:paraId="12DB1451"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conversation</w:t>
      </w:r>
    </w:p>
    <w:p w14:paraId="79A72876"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video</w:t>
      </w:r>
    </w:p>
    <w:p w14:paraId="1CC82A2F"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video</w:t>
      </w:r>
    </w:p>
    <w:p w14:paraId="46071588"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video</w:t>
      </w:r>
    </w:p>
    <w:p w14:paraId="18D1CEB0"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video</w:t>
      </w:r>
    </w:p>
    <w:p w14:paraId="43F2E5F7" w14:textId="77777777"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listening article</w:t>
      </w:r>
    </w:p>
    <w:p w14:paraId="586D1F21"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listening article</w:t>
      </w:r>
    </w:p>
    <w:p w14:paraId="6D500C21"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listening article</w:t>
      </w:r>
    </w:p>
    <w:p w14:paraId="32EE3158"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listening article</w:t>
      </w:r>
    </w:p>
    <w:p w14:paraId="76E7D169"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test</w:t>
      </w:r>
    </w:p>
    <w:p w14:paraId="36599E2F"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test</w:t>
      </w:r>
    </w:p>
    <w:p w14:paraId="2716406D"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test</w:t>
      </w:r>
    </w:p>
    <w:p w14:paraId="1BB256CA"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test</w:t>
      </w:r>
    </w:p>
    <w:p w14:paraId="23B837E9"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content</w:t>
      </w:r>
    </w:p>
    <w:p w14:paraId="6D45A5C8"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Approve content</w:t>
      </w:r>
    </w:p>
    <w:p w14:paraId="23F5D614"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Reply content’s user</w:t>
      </w:r>
    </w:p>
    <w:p w14:paraId="292290D0"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content</w:t>
      </w:r>
    </w:p>
    <w:p w14:paraId="2E1A4358"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opinion</w:t>
      </w:r>
    </w:p>
    <w:p w14:paraId="40966142" w14:textId="77777777"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Reply opinion’s user </w:t>
      </w:r>
    </w:p>
    <w:p w14:paraId="641DF618" w14:textId="77777777" w:rsidR="00C52A11" w:rsidRPr="005C6DFB"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opinion</w:t>
      </w:r>
    </w:p>
    <w:p w14:paraId="6C76DDBE" w14:textId="77777777" w:rsidR="00F070F9" w:rsidRPr="00057235" w:rsidRDefault="00F070F9" w:rsidP="00ED5C0C">
      <w:pPr>
        <w:pStyle w:val="Heading2"/>
      </w:pPr>
      <w:bookmarkStart w:id="100" w:name="_Toc392930584"/>
      <w:r w:rsidRPr="00F070F9">
        <w:t>Acceptance Test Criteria</w:t>
      </w:r>
      <w:bookmarkEnd w:id="100"/>
    </w:p>
    <w:p w14:paraId="2725B8DD" w14:textId="190DB416"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101" w:name="_Toc314978533"/>
      <w:bookmarkStart w:id="102" w:name="_Toc324843639"/>
      <w:bookmarkStart w:id="103" w:name="_Toc324851946"/>
      <w:bookmarkStart w:id="104" w:name="_Toc324915529"/>
      <w:bookmarkStart w:id="105" w:name="_Toc433104442"/>
      <w:bookmarkStart w:id="106" w:name="_Toc456598955"/>
      <w:bookmarkStart w:id="107" w:name="_Toc495546406"/>
      <w:bookmarkStart w:id="108" w:name="_Toc495547951"/>
      <w:bookmarkStart w:id="109" w:name="_Toc516633382"/>
      <w:bookmarkEnd w:id="95"/>
      <w:bookmarkEnd w:id="96"/>
      <w:bookmarkEnd w:id="97"/>
      <w:bookmarkEnd w:id="98"/>
      <w:bookmarkEnd w:id="99"/>
      <w:r w:rsidRPr="00E94C2C">
        <w:rPr>
          <w:rFonts w:asciiTheme="majorHAnsi" w:hAnsiTheme="majorHAnsi" w:cstheme="majorHAnsi"/>
          <w:sz w:val="22"/>
          <w:szCs w:val="22"/>
        </w:rPr>
        <w:t>Criteria for Unit test of Development team, for Test team accepts to start testing:</w:t>
      </w:r>
      <w:ins w:id="110" w:author="sangnv" w:date="2014-08-14T15:33:00Z">
        <w:r w:rsidR="00C502CE">
          <w:rPr>
            <w:rFonts w:asciiTheme="majorHAnsi" w:hAnsiTheme="majorHAnsi" w:cstheme="majorHAnsi"/>
            <w:sz w:val="22"/>
            <w:szCs w:val="22"/>
          </w:rPr>
          <w:t xml:space="preserve"> </w:t>
        </w:r>
      </w:ins>
    </w:p>
    <w:p w14:paraId="6D31AD0E" w14:textId="77777777" w:rsidR="00F070F9" w:rsidRPr="00F070F9" w:rsidRDefault="007657A4" w:rsidP="00BD4C37">
      <w:pPr>
        <w:numPr>
          <w:ilvl w:val="0"/>
          <w:numId w:val="13"/>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Number of UTC/KLOC: 60</w:t>
      </w:r>
      <w:r w:rsidR="00F070F9" w:rsidRPr="00F070F9">
        <w:rPr>
          <w:rFonts w:asciiTheme="majorHAnsi" w:hAnsiTheme="majorHAnsi" w:cstheme="majorHAnsi"/>
          <w:sz w:val="22"/>
          <w:szCs w:val="22"/>
        </w:rPr>
        <w:t xml:space="preserve"> UTC/KLOC </w:t>
      </w:r>
    </w:p>
    <w:p w14:paraId="25C8E9D3" w14:textId="77777777"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14:paraId="27BF0152" w14:textId="77777777"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14:paraId="65A26D12" w14:textId="77777777"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14:paraId="233F33EB" w14:textId="77777777" w:rsidR="00F070F9" w:rsidRDefault="00F070F9" w:rsidP="00BD4C37">
      <w:pPr>
        <w:numPr>
          <w:ilvl w:val="0"/>
          <w:numId w:val="13"/>
        </w:numPr>
        <w:spacing w:before="0" w:line="360" w:lineRule="atLeast"/>
        <w:jc w:val="both"/>
        <w:rPr>
          <w:ins w:id="111" w:author="sangnv" w:date="2014-08-14T15:34:00Z"/>
          <w:rFonts w:asciiTheme="majorHAnsi" w:hAnsiTheme="majorHAnsi" w:cstheme="majorHAnsi"/>
          <w:sz w:val="22"/>
          <w:szCs w:val="22"/>
        </w:rPr>
      </w:pPr>
      <w:r w:rsidRPr="00F070F9">
        <w:rPr>
          <w:rFonts w:asciiTheme="majorHAnsi" w:hAnsiTheme="majorHAnsi" w:cstheme="majorHAnsi"/>
          <w:sz w:val="22"/>
          <w:szCs w:val="22"/>
        </w:rPr>
        <w:t>Path coverage: 100%</w:t>
      </w:r>
    </w:p>
    <w:p w14:paraId="3DC26E2F" w14:textId="6709D1C5" w:rsidR="00C502CE" w:rsidRPr="00F070F9" w:rsidRDefault="00C502CE" w:rsidP="00C502CE">
      <w:pPr>
        <w:spacing w:before="0" w:line="360" w:lineRule="atLeast"/>
        <w:ind w:left="1800"/>
        <w:jc w:val="both"/>
        <w:rPr>
          <w:rFonts w:asciiTheme="majorHAnsi" w:hAnsiTheme="majorHAnsi" w:cstheme="majorHAnsi"/>
          <w:sz w:val="22"/>
          <w:szCs w:val="22"/>
        </w:rPr>
        <w:pPrChange w:id="112" w:author="sangnv" w:date="2014-08-14T15:34:00Z">
          <w:pPr>
            <w:numPr>
              <w:numId w:val="13"/>
            </w:numPr>
            <w:spacing w:before="0" w:line="360" w:lineRule="atLeast"/>
            <w:ind w:left="1800" w:hanging="360"/>
            <w:jc w:val="both"/>
          </w:pPr>
        </w:pPrChange>
      </w:pPr>
      <w:ins w:id="113" w:author="sangnv" w:date="2014-08-14T15:34:00Z">
        <w:r>
          <w:rPr>
            <w:rFonts w:asciiTheme="majorHAnsi" w:hAnsiTheme="majorHAnsi" w:cstheme="majorHAnsi"/>
            <w:sz w:val="22"/>
            <w:szCs w:val="22"/>
          </w:rPr>
          <w:t>(tiêu chuẩn chấp nhận cho System Test/IT thì như thế nào?)</w:t>
        </w:r>
      </w:ins>
    </w:p>
    <w:p w14:paraId="4AB772D2" w14:textId="77777777" w:rsidR="00F070F9" w:rsidRPr="006B28A6" w:rsidRDefault="00F070F9" w:rsidP="00ED5C0C">
      <w:pPr>
        <w:pStyle w:val="Heading2"/>
      </w:pPr>
      <w:bookmarkStart w:id="114" w:name="_Toc350343195"/>
      <w:bookmarkStart w:id="115" w:name="_Toc392930585"/>
      <w:r w:rsidRPr="00F070F9">
        <w:lastRenderedPageBreak/>
        <w:t>Feature not to be tested</w:t>
      </w:r>
      <w:bookmarkEnd w:id="114"/>
      <w:bookmarkEnd w:id="115"/>
    </w:p>
    <w:p w14:paraId="7ABCC1D2" w14:textId="77777777"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14:paraId="366485D5" w14:textId="77777777"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14:paraId="496F0FA0" w14:textId="77777777" w:rsidR="00F070F9" w:rsidRPr="00F070F9" w:rsidRDefault="00F070F9" w:rsidP="00F070F9">
      <w:pPr>
        <w:rPr>
          <w:rFonts w:asciiTheme="majorHAnsi" w:hAnsiTheme="majorHAnsi" w:cstheme="majorHAnsi"/>
          <w:sz w:val="22"/>
          <w:szCs w:val="22"/>
        </w:rPr>
      </w:pPr>
    </w:p>
    <w:p w14:paraId="44B73F65" w14:textId="77777777"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14:paraId="4507F077" w14:textId="77777777" w:rsidR="00F070F9" w:rsidRPr="00F070F9" w:rsidRDefault="00F070F9" w:rsidP="00E4649C">
      <w:pPr>
        <w:pStyle w:val="Heading1"/>
      </w:pPr>
      <w:bookmarkStart w:id="116" w:name="_Toc392930586"/>
      <w:r w:rsidRPr="00F070F9">
        <w:lastRenderedPageBreak/>
        <w:t>TEST STRATEGY</w:t>
      </w:r>
      <w:bookmarkEnd w:id="101"/>
      <w:bookmarkEnd w:id="102"/>
      <w:bookmarkEnd w:id="103"/>
      <w:bookmarkEnd w:id="104"/>
      <w:bookmarkEnd w:id="105"/>
      <w:bookmarkEnd w:id="106"/>
      <w:bookmarkEnd w:id="107"/>
      <w:bookmarkEnd w:id="108"/>
      <w:bookmarkEnd w:id="109"/>
      <w:bookmarkEnd w:id="116"/>
    </w:p>
    <w:p w14:paraId="5CA0D8D9" w14:textId="77777777" w:rsidR="00F070F9" w:rsidRPr="00F070F9" w:rsidRDefault="00F070F9" w:rsidP="00ED5C0C">
      <w:pPr>
        <w:pStyle w:val="Heading2"/>
      </w:pPr>
      <w:bookmarkStart w:id="117" w:name="_Toc516633383"/>
      <w:bookmarkStart w:id="118" w:name="_Toc392930587"/>
      <w:r w:rsidRPr="00F070F9">
        <w:t>Test</w:t>
      </w:r>
      <w:bookmarkEnd w:id="117"/>
      <w:r w:rsidRPr="00F070F9">
        <w:t xml:space="preserve"> types</w:t>
      </w:r>
      <w:bookmarkEnd w:id="118"/>
    </w:p>
    <w:p w14:paraId="21ABF1F2" w14:textId="77777777" w:rsidR="00F070F9" w:rsidRPr="00F070F9" w:rsidRDefault="00F070F9" w:rsidP="00F070F9">
      <w:pPr>
        <w:pStyle w:val="Heading3"/>
        <w:rPr>
          <w:rFonts w:asciiTheme="majorHAnsi" w:hAnsiTheme="majorHAnsi" w:cstheme="majorHAnsi"/>
          <w:sz w:val="22"/>
          <w:szCs w:val="22"/>
        </w:rPr>
      </w:pPr>
      <w:bookmarkStart w:id="119" w:name="_Toc516633384"/>
      <w:bookmarkStart w:id="120" w:name="_Toc164574747"/>
      <w:bookmarkStart w:id="121" w:name="OLE_LINK16"/>
      <w:bookmarkStart w:id="122" w:name="_Toc392930588"/>
      <w:r w:rsidRPr="00F070F9">
        <w:rPr>
          <w:rFonts w:asciiTheme="majorHAnsi" w:hAnsiTheme="majorHAnsi" w:cstheme="majorHAnsi"/>
          <w:sz w:val="22"/>
          <w:szCs w:val="22"/>
        </w:rPr>
        <w:t>Function Testing</w:t>
      </w:r>
      <w:bookmarkEnd w:id="119"/>
      <w:bookmarkEnd w:id="120"/>
      <w:bookmarkEnd w:id="121"/>
      <w:bookmarkEnd w:id="122"/>
    </w:p>
    <w:p w14:paraId="5C6DA715" w14:textId="77777777"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77777777"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6E84D6C4" w14:textId="77777777" w:rsidR="00F070F9" w:rsidRPr="00481169"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5"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bookmarkStart w:id="123"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481169" w14:paraId="2CE6D736" w14:textId="77777777" w:rsidTr="00481169">
        <w:trPr>
          <w:jc w:val="center"/>
        </w:trPr>
        <w:tc>
          <w:tcPr>
            <w:tcW w:w="1555" w:type="dxa"/>
            <w:shd w:val="clear" w:color="auto" w:fill="FFE8E1"/>
          </w:tcPr>
          <w:p w14:paraId="792FFF6E" w14:textId="77777777"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 Test Objective:</w:t>
            </w:r>
          </w:p>
        </w:tc>
        <w:tc>
          <w:tcPr>
            <w:tcW w:w="6955" w:type="dxa"/>
          </w:tcPr>
          <w:p w14:paraId="41672442" w14:textId="77777777" w:rsidR="00481169" w:rsidRPr="00481169" w:rsidRDefault="00481169" w:rsidP="00481169">
            <w:pPr>
              <w:pStyle w:val="Bang"/>
              <w:rPr>
                <w:rFonts w:asciiTheme="majorHAnsi" w:hAnsiTheme="majorHAnsi" w:cstheme="majorHAnsi"/>
                <w:color w:val="000000" w:themeColor="text1"/>
              </w:rPr>
            </w:pPr>
            <w:r w:rsidRPr="00481169">
              <w:t>The type of this test is to ensure proper target-of-test functionality, including user interaction, all function defined in specification document implemented correctly.</w:t>
            </w:r>
          </w:p>
        </w:tc>
      </w:tr>
      <w:tr w:rsidR="00481169" w:rsidRPr="00481169" w14:paraId="444260C7" w14:textId="77777777" w:rsidTr="00481169">
        <w:trPr>
          <w:jc w:val="center"/>
        </w:trPr>
        <w:tc>
          <w:tcPr>
            <w:tcW w:w="1555" w:type="dxa"/>
            <w:shd w:val="clear" w:color="auto" w:fill="FFE8E1"/>
          </w:tcPr>
          <w:p w14:paraId="2EDB074A" w14:textId="77777777"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Technique:</w:t>
            </w:r>
          </w:p>
        </w:tc>
        <w:tc>
          <w:tcPr>
            <w:tcW w:w="6955" w:type="dxa"/>
          </w:tcPr>
          <w:p w14:paraId="23B35F1A" w14:textId="77777777" w:rsidR="00481169" w:rsidRPr="00481169" w:rsidRDefault="00481169" w:rsidP="00481169">
            <w:pPr>
              <w:pStyle w:val="Bang"/>
            </w:pPr>
            <w:r>
              <w:t>Executing</w:t>
            </w:r>
            <w:r w:rsidRPr="00481169">
              <w:t xml:space="preserve"> each use case, use-case flow, or function, using valid and invalid data, to verify the following:</w:t>
            </w:r>
          </w:p>
          <w:p w14:paraId="33542B48" w14:textId="77777777" w:rsidR="00481169" w:rsidRPr="00481169" w:rsidRDefault="00481169" w:rsidP="00481169">
            <w:pPr>
              <w:pStyle w:val="Bang"/>
            </w:pPr>
            <w:r w:rsidRPr="00481169">
              <w:t>- The expected results occur when valid data is used.</w:t>
            </w:r>
          </w:p>
          <w:p w14:paraId="3F0D43E5" w14:textId="77777777" w:rsidR="00481169" w:rsidRPr="00481169" w:rsidRDefault="00481169" w:rsidP="00481169">
            <w:pPr>
              <w:pStyle w:val="Bang"/>
            </w:pPr>
            <w:r w:rsidRPr="00481169">
              <w:t>- The appropriate error or warning messages are displayed when invalid data is used.</w:t>
            </w:r>
          </w:p>
          <w:p w14:paraId="7AF280C1" w14:textId="77777777" w:rsidR="00481169" w:rsidRPr="00481169" w:rsidRDefault="00481169" w:rsidP="00481169">
            <w:pPr>
              <w:pStyle w:val="Bang"/>
            </w:pPr>
            <w:r w:rsidRPr="00481169">
              <w:t xml:space="preserve">- Each business rule is properly applied. </w:t>
            </w:r>
          </w:p>
        </w:tc>
      </w:tr>
      <w:tr w:rsidR="00481169" w:rsidRPr="00481169" w14:paraId="654E1534" w14:textId="77777777" w:rsidTr="00481169">
        <w:trPr>
          <w:jc w:val="center"/>
        </w:trPr>
        <w:tc>
          <w:tcPr>
            <w:tcW w:w="1555" w:type="dxa"/>
            <w:shd w:val="clear" w:color="auto" w:fill="FFE8E1"/>
          </w:tcPr>
          <w:p w14:paraId="41878517" w14:textId="77777777"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Completion Criteria:</w:t>
            </w:r>
          </w:p>
        </w:tc>
        <w:tc>
          <w:tcPr>
            <w:tcW w:w="6955" w:type="dxa"/>
          </w:tcPr>
          <w:p w14:paraId="0709922F" w14:textId="77777777" w:rsidR="00481169" w:rsidRPr="00481169" w:rsidRDefault="00481169" w:rsidP="00481169">
            <w:pPr>
              <w:pStyle w:val="Bang"/>
            </w:pPr>
            <w:r w:rsidRPr="00481169">
              <w:t>-  All planned tests have been executed.</w:t>
            </w:r>
          </w:p>
          <w:p w14:paraId="1539CBDA" w14:textId="77777777" w:rsidR="00481169" w:rsidRPr="00481169" w:rsidRDefault="00481169" w:rsidP="00481169">
            <w:pPr>
              <w:pStyle w:val="Bang"/>
            </w:pPr>
            <w:r w:rsidRPr="00481169">
              <w:t>- All identified defects have been addressed and closed.</w:t>
            </w:r>
          </w:p>
        </w:tc>
      </w:tr>
      <w:tr w:rsidR="00481169" w:rsidRPr="00481169" w14:paraId="049567AC" w14:textId="77777777" w:rsidTr="00481169">
        <w:trPr>
          <w:jc w:val="center"/>
        </w:trPr>
        <w:tc>
          <w:tcPr>
            <w:tcW w:w="1555" w:type="dxa"/>
            <w:shd w:val="clear" w:color="auto" w:fill="FFE8E1"/>
          </w:tcPr>
          <w:p w14:paraId="7F904FC4" w14:textId="77777777"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Special Considerations:</w:t>
            </w:r>
          </w:p>
        </w:tc>
        <w:tc>
          <w:tcPr>
            <w:tcW w:w="6955" w:type="dxa"/>
          </w:tcPr>
          <w:p w14:paraId="5E511746" w14:textId="77777777" w:rsidR="00481169" w:rsidRPr="00481169" w:rsidRDefault="00481169" w:rsidP="00481169">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14:paraId="67F6C90B" w14:textId="77777777"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Time runs out</w:t>
            </w:r>
          </w:p>
          <w:p w14:paraId="018BAB6D" w14:textId="77777777"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A certain number of defects found</w:t>
            </w:r>
          </w:p>
          <w:p w14:paraId="663C34CF" w14:textId="77777777"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Test coverage &gt; 97%</w:t>
            </w:r>
          </w:p>
          <w:p w14:paraId="2EC2DC97" w14:textId="77777777" w:rsidR="00481169" w:rsidRPr="00481169" w:rsidRDefault="00481169" w:rsidP="00481169">
            <w:pPr>
              <w:pStyle w:val="Bang"/>
              <w:numPr>
                <w:ilvl w:val="0"/>
                <w:numId w:val="33"/>
              </w:numPr>
            </w:pPr>
            <w:r w:rsidRPr="00481169">
              <w:rPr>
                <w:rFonts w:asciiTheme="majorHAnsi" w:hAnsiTheme="majorHAnsi" w:cstheme="majorHAnsi"/>
                <w:szCs w:val="22"/>
              </w:rPr>
              <w:t>Stop when testing becomes unproductive</w:t>
            </w:r>
          </w:p>
        </w:tc>
      </w:tr>
    </w:tbl>
    <w:p w14:paraId="72B6EAA7" w14:textId="77777777" w:rsidR="00481169" w:rsidRPr="00FE6315"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3-1: </w:t>
      </w:r>
      <w:r w:rsidRPr="001872E7">
        <w:rPr>
          <w:rFonts w:asciiTheme="majorHAnsi" w:hAnsiTheme="majorHAnsi" w:cstheme="majorHAnsi"/>
          <w:sz w:val="22"/>
          <w:szCs w:val="22"/>
        </w:rPr>
        <w:t>Function Testing</w:t>
      </w:r>
    </w:p>
    <w:p w14:paraId="6E54F935" w14:textId="77777777" w:rsidR="00F070F9" w:rsidRPr="00F070F9" w:rsidRDefault="00F070F9" w:rsidP="00F070F9">
      <w:pPr>
        <w:pStyle w:val="Heading3"/>
        <w:rPr>
          <w:rFonts w:asciiTheme="majorHAnsi" w:hAnsiTheme="majorHAnsi" w:cstheme="majorHAnsi"/>
          <w:sz w:val="22"/>
          <w:szCs w:val="22"/>
        </w:rPr>
      </w:pPr>
      <w:bookmarkStart w:id="124" w:name="_Toc392930589"/>
      <w:r w:rsidRPr="00F070F9">
        <w:rPr>
          <w:rFonts w:asciiTheme="majorHAnsi" w:hAnsiTheme="majorHAnsi" w:cstheme="majorHAnsi"/>
          <w:sz w:val="22"/>
          <w:szCs w:val="22"/>
        </w:rPr>
        <w:lastRenderedPageBreak/>
        <w:t>User Interface Testing</w:t>
      </w:r>
      <w:bookmarkEnd w:id="123"/>
      <w:bookmarkEnd w:id="124"/>
    </w:p>
    <w:p w14:paraId="4CE95FDD" w14:textId="77777777"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14:paraId="300F73A2" w14:textId="77777777" w:rsidR="00F070F9" w:rsidRPr="00297A85"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6"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481169" w14:paraId="41EA4EFC" w14:textId="77777777" w:rsidTr="00481169">
        <w:trPr>
          <w:jc w:val="center"/>
        </w:trPr>
        <w:tc>
          <w:tcPr>
            <w:tcW w:w="1564" w:type="dxa"/>
            <w:shd w:val="clear" w:color="auto" w:fill="FFE8E1"/>
          </w:tcPr>
          <w:p w14:paraId="5BD3D93A" w14:textId="77777777"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Test Objective:</w:t>
            </w:r>
          </w:p>
        </w:tc>
        <w:tc>
          <w:tcPr>
            <w:tcW w:w="6936" w:type="dxa"/>
          </w:tcPr>
          <w:p w14:paraId="69417BEE" w14:textId="77777777" w:rsidR="00481169" w:rsidRPr="00481169" w:rsidRDefault="00481169" w:rsidP="00D948CD">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Verify the following:</w:t>
            </w:r>
          </w:p>
          <w:p w14:paraId="103C4EF4" w14:textId="77777777"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 Window objects and characteristics, such as menus, size, position, state, and focus conform to standards. </w:t>
            </w:r>
          </w:p>
        </w:tc>
      </w:tr>
      <w:tr w:rsidR="00481169" w:rsidRPr="00481169" w14:paraId="3E0D438C" w14:textId="77777777" w:rsidTr="00481169">
        <w:trPr>
          <w:jc w:val="center"/>
        </w:trPr>
        <w:tc>
          <w:tcPr>
            <w:tcW w:w="1564" w:type="dxa"/>
            <w:shd w:val="clear" w:color="auto" w:fill="FFE8E1"/>
          </w:tcPr>
          <w:p w14:paraId="54E4FF13" w14:textId="77777777"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Technique:</w:t>
            </w:r>
          </w:p>
        </w:tc>
        <w:tc>
          <w:tcPr>
            <w:tcW w:w="6936" w:type="dxa"/>
          </w:tcPr>
          <w:p w14:paraId="701A5A76" w14:textId="77777777"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Create or modify tests for each window to verify proper navigation and object states for each application window and objects. </w:t>
            </w:r>
          </w:p>
        </w:tc>
      </w:tr>
      <w:tr w:rsidR="00481169" w:rsidRPr="00481169" w14:paraId="34EF2AF4" w14:textId="77777777" w:rsidTr="00481169">
        <w:trPr>
          <w:jc w:val="center"/>
        </w:trPr>
        <w:tc>
          <w:tcPr>
            <w:tcW w:w="1564" w:type="dxa"/>
            <w:shd w:val="clear" w:color="auto" w:fill="FFE8E1"/>
          </w:tcPr>
          <w:p w14:paraId="1DE5343E" w14:textId="77777777"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Completion Criteria:</w:t>
            </w:r>
          </w:p>
        </w:tc>
        <w:tc>
          <w:tcPr>
            <w:tcW w:w="6936" w:type="dxa"/>
          </w:tcPr>
          <w:p w14:paraId="7D11F4F4" w14:textId="77777777"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Each window successfully verified to remain consistent with benchmark version or within acceptable standard</w:t>
            </w:r>
          </w:p>
        </w:tc>
      </w:tr>
      <w:tr w:rsidR="00481169" w:rsidRPr="00481169" w14:paraId="291712F2" w14:textId="77777777" w:rsidTr="00481169">
        <w:trPr>
          <w:jc w:val="center"/>
        </w:trPr>
        <w:tc>
          <w:tcPr>
            <w:tcW w:w="1564" w:type="dxa"/>
            <w:shd w:val="clear" w:color="auto" w:fill="FFE8E1"/>
          </w:tcPr>
          <w:p w14:paraId="564FA549" w14:textId="77777777"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Special Considerations:</w:t>
            </w:r>
          </w:p>
        </w:tc>
        <w:tc>
          <w:tcPr>
            <w:tcW w:w="6936" w:type="dxa"/>
          </w:tcPr>
          <w:p w14:paraId="4884C8C5" w14:textId="77777777"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Not all properties for custom and third party objects can be accessed. </w:t>
            </w:r>
          </w:p>
        </w:tc>
      </w:tr>
    </w:tbl>
    <w:p w14:paraId="753E9E89" w14:textId="77777777" w:rsidR="00481169" w:rsidRPr="001872E7" w:rsidRDefault="001872E7" w:rsidP="001872E7">
      <w:pPr>
        <w:shd w:val="clear" w:color="auto" w:fill="FFFFFF"/>
        <w:spacing w:before="0" w:line="312" w:lineRule="atLeast"/>
        <w:textAlignment w:val="baseline"/>
        <w:rPr>
          <w:rFonts w:asciiTheme="majorHAnsi" w:hAnsiTheme="majorHAnsi" w:cstheme="majorHAnsi"/>
          <w:sz w:val="22"/>
        </w:rPr>
      </w:pP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3-2: </w:t>
      </w:r>
      <w:r>
        <w:rPr>
          <w:rFonts w:asciiTheme="majorHAnsi" w:hAnsiTheme="majorHAnsi" w:cstheme="majorHAnsi"/>
          <w:sz w:val="22"/>
          <w:szCs w:val="22"/>
        </w:rPr>
        <w:t>GUI</w:t>
      </w:r>
      <w:r w:rsidRPr="001872E7">
        <w:rPr>
          <w:rFonts w:asciiTheme="majorHAnsi" w:hAnsiTheme="majorHAnsi" w:cstheme="majorHAnsi"/>
          <w:sz w:val="22"/>
          <w:szCs w:val="22"/>
        </w:rPr>
        <w:t xml:space="preserve"> Testing</w:t>
      </w:r>
    </w:p>
    <w:p w14:paraId="7E54D8B0" w14:textId="77777777" w:rsidR="002B4F11" w:rsidRDefault="00D948CD" w:rsidP="00D948CD">
      <w:pPr>
        <w:pStyle w:val="Heading3"/>
        <w:rPr>
          <w:rFonts w:asciiTheme="majorHAnsi" w:hAnsiTheme="majorHAnsi" w:cstheme="majorHAnsi"/>
          <w:sz w:val="22"/>
          <w:szCs w:val="22"/>
        </w:rPr>
      </w:pPr>
      <w:bookmarkStart w:id="125" w:name="_Toc392930590"/>
      <w:bookmarkStart w:id="126" w:name="_Toc516633392"/>
      <w:r>
        <w:rPr>
          <w:rFonts w:asciiTheme="majorHAnsi" w:hAnsiTheme="majorHAnsi" w:cstheme="majorHAnsi"/>
          <w:sz w:val="22"/>
          <w:szCs w:val="22"/>
        </w:rPr>
        <w:t>Data and Database Integrity</w:t>
      </w:r>
      <w:r w:rsidR="00F070F9" w:rsidRPr="00F070F9">
        <w:rPr>
          <w:rFonts w:asciiTheme="majorHAnsi" w:hAnsiTheme="majorHAnsi" w:cstheme="majorHAnsi"/>
          <w:sz w:val="22"/>
          <w:szCs w:val="22"/>
        </w:rPr>
        <w:t xml:space="preserve"> Testing</w:t>
      </w:r>
      <w:bookmarkEnd w:id="125"/>
    </w:p>
    <w:p w14:paraId="1809DFEF" w14:textId="77777777" w:rsidR="00297A85" w:rsidRPr="001872E7" w:rsidRDefault="00297A85" w:rsidP="001872E7">
      <w:pPr>
        <w:pStyle w:val="ListParagraph"/>
        <w:numPr>
          <w:ilvl w:val="0"/>
          <w:numId w:val="15"/>
        </w:numPr>
        <w:rPr>
          <w:rFonts w:asciiTheme="majorHAnsi" w:hAnsiTheme="majorHAnsi" w:cstheme="majorHAnsi"/>
          <w:sz w:val="22"/>
          <w:szCs w:val="24"/>
        </w:rPr>
      </w:pPr>
      <w:r w:rsidRPr="001872E7">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D948CD" w14:paraId="1A2D9349" w14:textId="77777777" w:rsidTr="00D948CD">
        <w:trPr>
          <w:jc w:val="center"/>
        </w:trPr>
        <w:tc>
          <w:tcPr>
            <w:tcW w:w="1564" w:type="dxa"/>
            <w:shd w:val="clear" w:color="auto" w:fill="FFE8E1"/>
          </w:tcPr>
          <w:p w14:paraId="4DE0A160" w14:textId="77777777"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Test Objective:</w:t>
            </w:r>
          </w:p>
        </w:tc>
        <w:tc>
          <w:tcPr>
            <w:tcW w:w="7088" w:type="dxa"/>
          </w:tcPr>
          <w:p w14:paraId="3D9BB9A4"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Ensure database access methods and processes function properly and without data corruption. </w:t>
            </w:r>
          </w:p>
        </w:tc>
      </w:tr>
      <w:tr w:rsidR="00D948CD" w:rsidRPr="00D948CD" w14:paraId="2BE50485" w14:textId="77777777" w:rsidTr="00D948CD">
        <w:trPr>
          <w:jc w:val="center"/>
        </w:trPr>
        <w:tc>
          <w:tcPr>
            <w:tcW w:w="1564" w:type="dxa"/>
            <w:shd w:val="clear" w:color="auto" w:fill="FFE8E1"/>
          </w:tcPr>
          <w:p w14:paraId="61780EAA" w14:textId="77777777"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Technique:</w:t>
            </w:r>
          </w:p>
        </w:tc>
        <w:tc>
          <w:tcPr>
            <w:tcW w:w="7088" w:type="dxa"/>
          </w:tcPr>
          <w:p w14:paraId="55D783F8"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Invoke each database access method and process, seeding each with valid and invalid data or requests for data.</w:t>
            </w:r>
          </w:p>
          <w:p w14:paraId="47EEB6BB"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D948CD" w14:paraId="32EF12B8" w14:textId="77777777" w:rsidTr="00D948CD">
        <w:trPr>
          <w:jc w:val="center"/>
        </w:trPr>
        <w:tc>
          <w:tcPr>
            <w:tcW w:w="1564" w:type="dxa"/>
            <w:shd w:val="clear" w:color="auto" w:fill="FFE8E1"/>
          </w:tcPr>
          <w:p w14:paraId="0BEB1AF7" w14:textId="77777777"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lastRenderedPageBreak/>
              <w:t>Completion Criteria:</w:t>
            </w:r>
          </w:p>
        </w:tc>
        <w:tc>
          <w:tcPr>
            <w:tcW w:w="7088" w:type="dxa"/>
          </w:tcPr>
          <w:p w14:paraId="5576357E"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All database access methods and processes function as designed and without any data corruption. </w:t>
            </w:r>
          </w:p>
        </w:tc>
      </w:tr>
      <w:tr w:rsidR="00D948CD" w:rsidRPr="00D948CD" w14:paraId="03AC37C2" w14:textId="77777777" w:rsidTr="00D948CD">
        <w:trPr>
          <w:jc w:val="center"/>
        </w:trPr>
        <w:tc>
          <w:tcPr>
            <w:tcW w:w="1564" w:type="dxa"/>
            <w:shd w:val="clear" w:color="auto" w:fill="FFE8E1"/>
          </w:tcPr>
          <w:p w14:paraId="18ADDE8F" w14:textId="77777777"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Special Considerations:</w:t>
            </w:r>
          </w:p>
        </w:tc>
        <w:tc>
          <w:tcPr>
            <w:tcW w:w="7088" w:type="dxa"/>
          </w:tcPr>
          <w:p w14:paraId="613FD2E3"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Testing may require a DBMS development environment or drivers to enter or modify data directly in the databases.</w:t>
            </w:r>
          </w:p>
          <w:p w14:paraId="688A3E7B"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Processes should be invoked manually.</w:t>
            </w:r>
          </w:p>
          <w:p w14:paraId="1A8BE3BB" w14:textId="77777777"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 -  Small or minimally sized databases (limited number of records) should be used to increase the visibility of any non-acceptable events. </w:t>
            </w:r>
          </w:p>
        </w:tc>
      </w:tr>
    </w:tbl>
    <w:p w14:paraId="00E3B126" w14:textId="77777777" w:rsidR="00D948CD" w:rsidRPr="001872E7"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3-3: </w:t>
      </w:r>
      <w:r>
        <w:rPr>
          <w:rFonts w:asciiTheme="majorHAnsi" w:hAnsiTheme="majorHAnsi" w:cstheme="majorHAnsi"/>
          <w:sz w:val="22"/>
          <w:szCs w:val="22"/>
        </w:rPr>
        <w:t>Data and Data Integrity</w:t>
      </w:r>
      <w:r w:rsidRPr="001872E7">
        <w:rPr>
          <w:rFonts w:asciiTheme="majorHAnsi" w:hAnsiTheme="majorHAnsi" w:cstheme="majorHAnsi"/>
          <w:sz w:val="22"/>
          <w:szCs w:val="22"/>
        </w:rPr>
        <w:t xml:space="preserve"> Testing</w:t>
      </w:r>
    </w:p>
    <w:p w14:paraId="3A0F9D9A" w14:textId="77777777" w:rsidR="00F070F9" w:rsidRPr="00F070F9" w:rsidRDefault="00F070F9" w:rsidP="00ED5C0C">
      <w:pPr>
        <w:pStyle w:val="Heading2"/>
      </w:pPr>
      <w:bookmarkStart w:id="127" w:name="_Toc392930591"/>
      <w:r w:rsidRPr="00F070F9">
        <w:t>Test stage</w:t>
      </w:r>
      <w:bookmarkEnd w:id="126"/>
      <w:r w:rsidRPr="00F070F9">
        <w:t>s</w:t>
      </w:r>
      <w:bookmarkEnd w:id="127"/>
    </w:p>
    <w:p w14:paraId="041DE987" w14:textId="77777777" w:rsidR="00F070F9" w:rsidRPr="00067211"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067211">
        <w:rPr>
          <w:rFonts w:asciiTheme="majorHAnsi" w:hAnsiTheme="majorHAnsi" w:cstheme="majorHAnsi"/>
          <w:color w:val="000000" w:themeColor="text1"/>
          <w:sz w:val="22"/>
          <w:szCs w:val="22"/>
        </w:rPr>
        <w:t>Clearly state the stage in which the test will be executed. Identified below are the stages in</w:t>
      </w:r>
      <w:r w:rsidR="002B4F11" w:rsidRPr="000672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14:paraId="478CEAE8" w14:textId="77777777" w:rsidTr="00BD4C9B">
        <w:trPr>
          <w:cantSplit/>
          <w:tblHeader/>
          <w:jc w:val="center"/>
        </w:trPr>
        <w:tc>
          <w:tcPr>
            <w:tcW w:w="2992" w:type="dxa"/>
            <w:vMerge w:val="restart"/>
            <w:shd w:val="clear" w:color="auto" w:fill="FFE8E1"/>
          </w:tcPr>
          <w:p w14:paraId="0A94910D"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14:paraId="008D4B43"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14:paraId="285ABB12" w14:textId="77777777" w:rsidTr="00BD4C9B">
        <w:trPr>
          <w:cantSplit/>
          <w:tblHeader/>
          <w:jc w:val="center"/>
        </w:trPr>
        <w:tc>
          <w:tcPr>
            <w:tcW w:w="2992" w:type="dxa"/>
            <w:vMerge/>
            <w:shd w:val="clear" w:color="auto" w:fill="FFE8E1"/>
          </w:tcPr>
          <w:p w14:paraId="041CAE83" w14:textId="77777777"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14:paraId="5B5F8991"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14:paraId="7B2D5F6E" w14:textId="77777777"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14:paraId="16B30469" w14:textId="77777777"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14:paraId="6CBCF6F3" w14:textId="77777777"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14:paraId="7BF9309B" w14:textId="77777777" w:rsidTr="00BD4C9B">
        <w:trPr>
          <w:trHeight w:val="449"/>
          <w:jc w:val="center"/>
        </w:trPr>
        <w:tc>
          <w:tcPr>
            <w:tcW w:w="2992" w:type="dxa"/>
          </w:tcPr>
          <w:p w14:paraId="3BC75F81" w14:textId="77777777"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14:paraId="6AA7BA04"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14:paraId="3F9829B5"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14:paraId="4B84E111"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14:paraId="43BB1A9F"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14:paraId="7DDD78B6" w14:textId="77777777" w:rsidTr="00BD4C9B">
        <w:trPr>
          <w:jc w:val="center"/>
        </w:trPr>
        <w:tc>
          <w:tcPr>
            <w:tcW w:w="2992" w:type="dxa"/>
          </w:tcPr>
          <w:p w14:paraId="21CAAB43" w14:textId="77777777"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14:paraId="7718F40A" w14:textId="77777777" w:rsidR="00F070F9" w:rsidRPr="00F070F9" w:rsidRDefault="00F070F9" w:rsidP="001B392D">
            <w:pPr>
              <w:pStyle w:val="bodytext0"/>
              <w:jc w:val="center"/>
              <w:rPr>
                <w:rFonts w:asciiTheme="majorHAnsi" w:hAnsiTheme="majorHAnsi" w:cstheme="majorHAnsi"/>
                <w:sz w:val="22"/>
                <w:szCs w:val="22"/>
              </w:rPr>
            </w:pPr>
          </w:p>
        </w:tc>
        <w:tc>
          <w:tcPr>
            <w:tcW w:w="1418" w:type="dxa"/>
          </w:tcPr>
          <w:p w14:paraId="13572782" w14:textId="77777777"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14:paraId="11937415" w14:textId="77777777"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14:paraId="60D8F28A" w14:textId="77777777" w:rsidR="00F070F9" w:rsidRPr="00F070F9" w:rsidRDefault="00F070F9" w:rsidP="008B7230">
            <w:pPr>
              <w:pStyle w:val="bodytext0"/>
              <w:jc w:val="center"/>
              <w:rPr>
                <w:rFonts w:asciiTheme="majorHAnsi" w:hAnsiTheme="majorHAnsi" w:cstheme="majorHAnsi"/>
                <w:sz w:val="22"/>
                <w:szCs w:val="22"/>
              </w:rPr>
            </w:pPr>
          </w:p>
        </w:tc>
      </w:tr>
    </w:tbl>
    <w:p w14:paraId="346CE37E" w14:textId="77777777" w:rsidR="00F070F9" w:rsidRPr="00F070F9" w:rsidRDefault="00F070F9" w:rsidP="001872E7">
      <w:pPr>
        <w:pStyle w:val="Heading1"/>
        <w:numPr>
          <w:ilvl w:val="0"/>
          <w:numId w:val="0"/>
        </w:numPr>
        <w:sectPr w:rsidR="00F070F9" w:rsidRPr="00F070F9" w:rsidSect="008B7230">
          <w:pgSz w:w="11909" w:h="16834" w:code="9"/>
          <w:pgMar w:top="1411" w:right="1138" w:bottom="1411" w:left="1987" w:header="720" w:footer="720" w:gutter="0"/>
          <w:cols w:space="720"/>
          <w:docGrid w:linePitch="272"/>
        </w:sectPr>
      </w:pPr>
      <w:bookmarkStart w:id="128" w:name="_Toc514925248"/>
      <w:bookmarkStart w:id="129" w:name="_Toc514926124"/>
      <w:bookmarkStart w:id="130" w:name="_Toc514932546"/>
      <w:bookmarkStart w:id="131" w:name="_Toc514932693"/>
      <w:bookmarkStart w:id="132" w:name="_Toc515080815"/>
      <w:bookmarkStart w:id="133" w:name="_Toc485440159"/>
      <w:bookmarkStart w:id="134" w:name="_Toc489093570"/>
      <w:bookmarkStart w:id="135" w:name="_Toc516633394"/>
      <w:bookmarkStart w:id="136" w:name="_Toc324843649"/>
      <w:bookmarkStart w:id="137" w:name="_Toc324851956"/>
      <w:bookmarkStart w:id="138" w:name="_Toc324915539"/>
      <w:bookmarkStart w:id="139" w:name="_Toc433104460"/>
      <w:bookmarkStart w:id="140" w:name="_Toc456598973"/>
      <w:bookmarkEnd w:id="128"/>
      <w:bookmarkEnd w:id="129"/>
      <w:bookmarkEnd w:id="130"/>
      <w:bookmarkEnd w:id="131"/>
      <w:bookmarkEnd w:id="132"/>
    </w:p>
    <w:p w14:paraId="50601889" w14:textId="77777777" w:rsidR="001872E7" w:rsidRDefault="001872E7" w:rsidP="001872E7">
      <w:pPr>
        <w:ind w:left="2160" w:firstLine="720"/>
      </w:pPr>
      <w:bookmarkStart w:id="141" w:name="_Toc392930592"/>
      <w:r w:rsidRPr="00D0081F">
        <w:rPr>
          <w:rFonts w:asciiTheme="majorHAnsi" w:hAnsiTheme="majorHAnsi" w:cstheme="majorHAnsi"/>
          <w:b/>
          <w:sz w:val="22"/>
          <w:szCs w:val="22"/>
        </w:rPr>
        <w:lastRenderedPageBreak/>
        <w:t xml:space="preserve">Table </w:t>
      </w:r>
      <w:r>
        <w:rPr>
          <w:rFonts w:asciiTheme="majorHAnsi" w:hAnsiTheme="majorHAnsi" w:cstheme="majorHAnsi"/>
          <w:b/>
          <w:sz w:val="22"/>
          <w:szCs w:val="22"/>
        </w:rPr>
        <w:t xml:space="preserve">3-4: </w:t>
      </w:r>
      <w:r w:rsidRPr="001872E7">
        <w:rPr>
          <w:rFonts w:asciiTheme="majorHAnsi" w:hAnsiTheme="majorHAnsi" w:cstheme="majorHAnsi"/>
          <w:sz w:val="22"/>
          <w:szCs w:val="22"/>
        </w:rPr>
        <w:t>Test stage</w:t>
      </w:r>
    </w:p>
    <w:p w14:paraId="119A2FB7" w14:textId="77777777" w:rsidR="00F070F9" w:rsidRPr="00F070F9" w:rsidRDefault="00F070F9" w:rsidP="00E4649C">
      <w:pPr>
        <w:pStyle w:val="Heading1"/>
      </w:pPr>
      <w:r w:rsidRPr="00F070F9">
        <w:t>RESOURCE</w:t>
      </w:r>
      <w:bookmarkEnd w:id="133"/>
      <w:bookmarkEnd w:id="134"/>
      <w:bookmarkEnd w:id="135"/>
      <w:bookmarkEnd w:id="141"/>
    </w:p>
    <w:p w14:paraId="63254131" w14:textId="77777777" w:rsidR="00F070F9" w:rsidRPr="00F070F9" w:rsidRDefault="00F070F9" w:rsidP="00ED5C0C">
      <w:pPr>
        <w:pStyle w:val="Heading2"/>
      </w:pPr>
      <w:bookmarkStart w:id="142" w:name="_Toc485440160"/>
      <w:bookmarkStart w:id="143" w:name="_Toc489093571"/>
      <w:bookmarkStart w:id="144" w:name="_Toc516633395"/>
      <w:bookmarkStart w:id="145" w:name="_Toc361155622"/>
      <w:bookmarkStart w:id="146" w:name="_Toc392930593"/>
      <w:r w:rsidRPr="00F070F9">
        <w:t>Human Resource</w:t>
      </w:r>
      <w:bookmarkEnd w:id="142"/>
      <w:bookmarkEnd w:id="143"/>
      <w:bookmarkEnd w:id="144"/>
      <w:bookmarkEnd w:id="145"/>
      <w:bookmarkEnd w:id="146"/>
    </w:p>
    <w:p w14:paraId="2742DA1B" w14:textId="77777777" w:rsidR="00F070F9" w:rsidRPr="00F070F9" w:rsidRDefault="00F070F9" w:rsidP="00F070F9">
      <w:pPr>
        <w:spacing w:before="0" w:line="360" w:lineRule="atLeast"/>
        <w:ind w:left="0"/>
        <w:rPr>
          <w:rFonts w:asciiTheme="majorHAnsi" w:hAnsiTheme="majorHAnsi" w:cstheme="majorHAnsi"/>
          <w:sz w:val="22"/>
          <w:szCs w:val="22"/>
        </w:rPr>
      </w:pPr>
      <w:bookmarkStart w:id="147"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F070F9" w14:paraId="0BA3B60C" w14:textId="77777777" w:rsidTr="00297A85">
        <w:trPr>
          <w:cantSplit/>
          <w:jc w:val="center"/>
        </w:trPr>
        <w:tc>
          <w:tcPr>
            <w:tcW w:w="2285" w:type="dxa"/>
            <w:shd w:val="clear" w:color="auto" w:fill="FFE8E1"/>
          </w:tcPr>
          <w:p w14:paraId="4AB60776" w14:textId="77777777"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14:paraId="444928E9" w14:textId="77777777"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940" w:type="dxa"/>
            <w:shd w:val="clear" w:color="auto" w:fill="FFE8E1"/>
          </w:tcPr>
          <w:p w14:paraId="45B353D4" w14:textId="77777777"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r>
      <w:tr w:rsidR="00297A85" w:rsidRPr="00F070F9" w14:paraId="4F53F65D" w14:textId="77777777" w:rsidTr="00297A85">
        <w:trPr>
          <w:cantSplit/>
          <w:jc w:val="center"/>
        </w:trPr>
        <w:tc>
          <w:tcPr>
            <w:tcW w:w="2285" w:type="dxa"/>
          </w:tcPr>
          <w:p w14:paraId="228BAF85" w14:textId="77777777" w:rsidR="00297A85" w:rsidRPr="00F070F9" w:rsidRDefault="00297A85"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14:paraId="63D94DE4" w14:textId="77777777" w:rsidR="00297A85" w:rsidRPr="00F070F9" w:rsidRDefault="00297A85"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14:paraId="228E1619" w14:textId="77777777" w:rsidR="00297A85" w:rsidRPr="00F070F9" w:rsidRDefault="00297A85" w:rsidP="008B7230">
            <w:pPr>
              <w:pStyle w:val="bodytext0"/>
              <w:rPr>
                <w:rFonts w:asciiTheme="majorHAnsi" w:hAnsiTheme="majorHAnsi" w:cstheme="majorHAnsi"/>
                <w:sz w:val="22"/>
                <w:szCs w:val="22"/>
              </w:rPr>
            </w:pPr>
          </w:p>
        </w:tc>
        <w:tc>
          <w:tcPr>
            <w:tcW w:w="4940" w:type="dxa"/>
          </w:tcPr>
          <w:p w14:paraId="3FF270A2" w14:textId="77777777" w:rsidR="00297A85" w:rsidRPr="00F070F9" w:rsidRDefault="00297A85" w:rsidP="00481169">
            <w:pPr>
              <w:pStyle w:val="Bang"/>
              <w:numPr>
                <w:ilvl w:val="0"/>
                <w:numId w:val="27"/>
              </w:numPr>
            </w:pPr>
            <w:r w:rsidRPr="00F070F9">
              <w:t>Manage Test Resource and assign test tasks.</w:t>
            </w:r>
          </w:p>
          <w:p w14:paraId="52D7CF7E" w14:textId="77777777" w:rsidR="00297A85" w:rsidRPr="00F070F9" w:rsidRDefault="00297A85" w:rsidP="00481169">
            <w:pPr>
              <w:pStyle w:val="Bang"/>
              <w:numPr>
                <w:ilvl w:val="0"/>
                <w:numId w:val="27"/>
              </w:numPr>
            </w:pPr>
            <w:r>
              <w:t xml:space="preserve">Create and review </w:t>
            </w:r>
            <w:r w:rsidRPr="00F070F9">
              <w:t>Test Plan.</w:t>
            </w:r>
          </w:p>
          <w:p w14:paraId="3C3FEA0B" w14:textId="77777777"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14:paraId="7B027698" w14:textId="77777777" w:rsidR="00297A85" w:rsidRPr="00297A85" w:rsidRDefault="00297A85" w:rsidP="00481169">
            <w:pPr>
              <w:pStyle w:val="Bang"/>
              <w:numPr>
                <w:ilvl w:val="0"/>
                <w:numId w:val="27"/>
              </w:numPr>
              <w:rPr>
                <w:snapToGrid/>
              </w:rPr>
            </w:pPr>
            <w:r w:rsidRPr="00F070F9">
              <w:t>Execute test.</w:t>
            </w:r>
          </w:p>
          <w:p w14:paraId="288C93D1" w14:textId="77777777" w:rsidR="00297A85" w:rsidRPr="008157CF" w:rsidRDefault="00297A85" w:rsidP="00481169">
            <w:pPr>
              <w:pStyle w:val="Bang"/>
              <w:numPr>
                <w:ilvl w:val="0"/>
                <w:numId w:val="27"/>
              </w:numPr>
              <w:rPr>
                <w:snapToGrid/>
              </w:rPr>
            </w:pPr>
            <w:r>
              <w:t>Create Test view points</w:t>
            </w:r>
          </w:p>
          <w:p w14:paraId="340F704D" w14:textId="77777777" w:rsidR="00297A85" w:rsidRPr="000F3392" w:rsidRDefault="00297A85" w:rsidP="00481169">
            <w:pPr>
              <w:pStyle w:val="Bang"/>
              <w:numPr>
                <w:ilvl w:val="0"/>
                <w:numId w:val="27"/>
              </w:numPr>
              <w:rPr>
                <w:snapToGrid/>
              </w:rPr>
            </w:pPr>
            <w:r>
              <w:t>Review Test Report</w:t>
            </w:r>
          </w:p>
        </w:tc>
      </w:tr>
      <w:tr w:rsidR="00297A85" w:rsidRPr="00F070F9" w14:paraId="5D9C5D94" w14:textId="77777777" w:rsidTr="00297A85">
        <w:trPr>
          <w:cantSplit/>
          <w:jc w:val="center"/>
        </w:trPr>
        <w:tc>
          <w:tcPr>
            <w:tcW w:w="2285" w:type="dxa"/>
          </w:tcPr>
          <w:p w14:paraId="631F370F" w14:textId="77777777" w:rsidR="00297A85" w:rsidRDefault="00297A85"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14:paraId="3F901C28" w14:textId="77777777" w:rsidR="00297A85"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940" w:type="dxa"/>
          </w:tcPr>
          <w:p w14:paraId="1694FEFA" w14:textId="77777777"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14:paraId="6D068B7E" w14:textId="77777777" w:rsidR="00297A85" w:rsidRPr="00F070F9" w:rsidRDefault="00297A85" w:rsidP="00481169">
            <w:pPr>
              <w:pStyle w:val="Bang"/>
              <w:numPr>
                <w:ilvl w:val="0"/>
                <w:numId w:val="27"/>
              </w:numPr>
              <w:rPr>
                <w:snapToGrid/>
              </w:rPr>
            </w:pPr>
            <w:r w:rsidRPr="00F070F9">
              <w:t>Execute test.</w:t>
            </w:r>
          </w:p>
          <w:p w14:paraId="2F225656" w14:textId="77777777" w:rsidR="00297A85" w:rsidRPr="00297A85" w:rsidRDefault="00297A85" w:rsidP="00481169">
            <w:pPr>
              <w:pStyle w:val="Bang"/>
              <w:numPr>
                <w:ilvl w:val="0"/>
                <w:numId w:val="27"/>
              </w:numPr>
              <w:rPr>
                <w:snapToGrid/>
              </w:rPr>
            </w:pPr>
            <w:r w:rsidRPr="00F070F9">
              <w:t>Collect data test.</w:t>
            </w:r>
          </w:p>
          <w:p w14:paraId="5356FAEE" w14:textId="77777777" w:rsidR="00297A85" w:rsidRPr="00297A85" w:rsidRDefault="00297A85" w:rsidP="00297A85">
            <w:pPr>
              <w:pStyle w:val="Bang"/>
              <w:numPr>
                <w:ilvl w:val="0"/>
                <w:numId w:val="27"/>
              </w:numPr>
              <w:rPr>
                <w:snapToGrid/>
              </w:rPr>
            </w:pPr>
            <w:r>
              <w:t>Create Test view points</w:t>
            </w:r>
          </w:p>
          <w:p w14:paraId="4AE5668F" w14:textId="77777777" w:rsidR="00297A85" w:rsidRPr="00F070F9" w:rsidRDefault="00297A85" w:rsidP="00481169">
            <w:pPr>
              <w:pStyle w:val="Bang"/>
              <w:numPr>
                <w:ilvl w:val="0"/>
                <w:numId w:val="27"/>
              </w:numPr>
            </w:pPr>
            <w:r w:rsidRPr="00F070F9">
              <w:t>Create Test Report.</w:t>
            </w:r>
          </w:p>
        </w:tc>
      </w:tr>
    </w:tbl>
    <w:bookmarkEnd w:id="147"/>
    <w:p w14:paraId="52BEEA9B" w14:textId="77777777" w:rsidR="00F070F9" w:rsidRPr="00F070F9" w:rsidRDefault="001872E7" w:rsidP="001872E7">
      <w:pPr>
        <w:ind w:left="2160" w:firstLine="720"/>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4-1: </w:t>
      </w:r>
      <w:r w:rsidRPr="001872E7">
        <w:rPr>
          <w:rFonts w:asciiTheme="majorHAnsi" w:hAnsiTheme="majorHAnsi" w:cstheme="majorHAnsi"/>
          <w:sz w:val="22"/>
          <w:szCs w:val="22"/>
        </w:rPr>
        <w:t>Human resource</w:t>
      </w:r>
    </w:p>
    <w:p w14:paraId="013B0F1C" w14:textId="77777777" w:rsidR="00F070F9" w:rsidRPr="00F070F9" w:rsidRDefault="00F070F9" w:rsidP="00E4649C">
      <w:pPr>
        <w:pStyle w:val="Heading1"/>
      </w:pPr>
      <w:bookmarkStart w:id="148" w:name="OLE_LINK29"/>
      <w:bookmarkStart w:id="149" w:name="_Toc392930594"/>
      <w:r w:rsidRPr="00F070F9">
        <w:lastRenderedPageBreak/>
        <w:t>Test environment</w:t>
      </w:r>
      <w:bookmarkEnd w:id="148"/>
      <w:bookmarkEnd w:id="149"/>
    </w:p>
    <w:p w14:paraId="51BF4DA2" w14:textId="77777777" w:rsidR="00F070F9" w:rsidRDefault="00F070F9" w:rsidP="00ED5C0C">
      <w:pPr>
        <w:pStyle w:val="Heading2"/>
      </w:pPr>
      <w:bookmarkStart w:id="150" w:name="_Toc361155625"/>
      <w:bookmarkStart w:id="151" w:name="_Toc392930595"/>
      <w:bookmarkStart w:id="152" w:name="OLE_LINK30"/>
      <w:bookmarkStart w:id="153" w:name="OLE_LINK31"/>
      <w:r w:rsidRPr="00F070F9">
        <w:t>Hardware</w:t>
      </w:r>
      <w:bookmarkEnd w:id="150"/>
      <w:bookmarkEnd w:id="151"/>
      <w:r w:rsidRPr="00F070F9">
        <w:t xml:space="preserve">  </w:t>
      </w:r>
      <w:bookmarkEnd w:id="152"/>
      <w:bookmarkEnd w:id="15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F070F9" w14:paraId="6BB0163F" w14:textId="77777777" w:rsidTr="00297A85">
        <w:trPr>
          <w:cantSplit/>
          <w:jc w:val="center"/>
        </w:trPr>
        <w:tc>
          <w:tcPr>
            <w:tcW w:w="2830" w:type="dxa"/>
            <w:shd w:val="clear" w:color="auto" w:fill="FFE8E1"/>
          </w:tcPr>
          <w:p w14:paraId="33121CFD"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14:paraId="58EEF2BF"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977" w:type="dxa"/>
            <w:shd w:val="clear" w:color="auto" w:fill="FFE8E1"/>
          </w:tcPr>
          <w:p w14:paraId="61E3653F"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14:paraId="47F2782C" w14:textId="77777777" w:rsidTr="00297A85">
        <w:trPr>
          <w:cantSplit/>
          <w:trHeight w:val="537"/>
          <w:jc w:val="center"/>
        </w:trPr>
        <w:tc>
          <w:tcPr>
            <w:tcW w:w="2830" w:type="dxa"/>
          </w:tcPr>
          <w:p w14:paraId="5D527276" w14:textId="77777777"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14:paraId="3EFDF135" w14:textId="77777777"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 </w:t>
            </w:r>
          </w:p>
        </w:tc>
        <w:tc>
          <w:tcPr>
            <w:tcW w:w="2977" w:type="dxa"/>
          </w:tcPr>
          <w:p w14:paraId="2F1B5E03" w14:textId="77777777"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14:paraId="5E3CC8D5" w14:textId="77777777" w:rsidTr="00297A85">
        <w:trPr>
          <w:cantSplit/>
          <w:jc w:val="center"/>
        </w:trPr>
        <w:tc>
          <w:tcPr>
            <w:tcW w:w="2830" w:type="dxa"/>
          </w:tcPr>
          <w:p w14:paraId="3BF91D15" w14:textId="77777777"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14:paraId="5EDD7416" w14:textId="77777777"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w:t>
            </w:r>
          </w:p>
        </w:tc>
        <w:tc>
          <w:tcPr>
            <w:tcW w:w="2977" w:type="dxa"/>
          </w:tcPr>
          <w:p w14:paraId="70BB5871" w14:textId="77777777"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14:paraId="5CF16EDD" w14:textId="77777777"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5-1: </w:t>
      </w:r>
      <w:r w:rsidRPr="003E4732">
        <w:rPr>
          <w:rFonts w:asciiTheme="majorHAnsi" w:hAnsiTheme="majorHAnsi" w:cstheme="majorHAnsi"/>
          <w:sz w:val="22"/>
          <w:szCs w:val="22"/>
        </w:rPr>
        <w:t>Hardware</w:t>
      </w:r>
    </w:p>
    <w:p w14:paraId="35370C2C" w14:textId="77777777" w:rsidR="00F070F9" w:rsidRDefault="00F070F9" w:rsidP="00ED5C0C">
      <w:pPr>
        <w:pStyle w:val="Heading2"/>
      </w:pPr>
      <w:bookmarkStart w:id="154" w:name="OLE_LINK32"/>
      <w:bookmarkStart w:id="155" w:name="_Toc361155626"/>
      <w:bookmarkStart w:id="156" w:name="_Toc392930596"/>
      <w:r w:rsidRPr="00F070F9">
        <w:t>Software</w:t>
      </w:r>
      <w:bookmarkEnd w:id="154"/>
      <w:bookmarkEnd w:id="155"/>
      <w:bookmarkEnd w:id="156"/>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F070F9" w14:paraId="61ECF1CA" w14:textId="77777777" w:rsidTr="00297A85">
        <w:trPr>
          <w:cantSplit/>
          <w:jc w:val="center"/>
        </w:trPr>
        <w:tc>
          <w:tcPr>
            <w:tcW w:w="2977" w:type="dxa"/>
            <w:shd w:val="clear" w:color="auto" w:fill="FFE8E1"/>
          </w:tcPr>
          <w:p w14:paraId="1BDABF71"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14:paraId="31EF0228"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35" w:type="dxa"/>
            <w:shd w:val="clear" w:color="auto" w:fill="FFE8E1"/>
          </w:tcPr>
          <w:p w14:paraId="39328389" w14:textId="77777777"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14:paraId="11257B7C" w14:textId="77777777" w:rsidTr="00297A85">
        <w:trPr>
          <w:cantSplit/>
          <w:trHeight w:val="541"/>
          <w:jc w:val="center"/>
        </w:trPr>
        <w:tc>
          <w:tcPr>
            <w:tcW w:w="2977" w:type="dxa"/>
          </w:tcPr>
          <w:p w14:paraId="5A04B61C" w14:textId="77777777" w:rsidR="00DF3C9A" w:rsidRPr="00F070F9" w:rsidRDefault="00DF3C9A" w:rsidP="009A459B">
            <w:pPr>
              <w:pStyle w:val="bodytext0"/>
              <w:jc w:val="center"/>
              <w:rPr>
                <w:rFonts w:asciiTheme="majorHAnsi" w:hAnsiTheme="majorHAnsi" w:cstheme="majorHAnsi"/>
                <w:bCs/>
                <w:sz w:val="22"/>
                <w:szCs w:val="22"/>
              </w:rPr>
            </w:pPr>
            <w:commentRangeStart w:id="157"/>
            <w:r>
              <w:rPr>
                <w:rFonts w:asciiTheme="majorHAnsi" w:hAnsiTheme="majorHAnsi" w:cstheme="majorHAnsi"/>
                <w:bCs/>
                <w:sz w:val="22"/>
                <w:szCs w:val="22"/>
              </w:rPr>
              <w:t xml:space="preserve">Test </w:t>
            </w:r>
            <w:commentRangeEnd w:id="157"/>
            <w:r w:rsidR="00C502CE">
              <w:rPr>
                <w:rStyle w:val="CommentReference"/>
                <w:rFonts w:cs="Tahoma"/>
                <w:snapToGrid w:val="0"/>
                <w:lang w:val="en-US"/>
              </w:rPr>
              <w:commentReference w:id="157"/>
            </w:r>
            <w:r>
              <w:rPr>
                <w:rFonts w:asciiTheme="majorHAnsi" w:hAnsiTheme="majorHAnsi" w:cstheme="majorHAnsi"/>
                <w:bCs/>
                <w:sz w:val="22"/>
                <w:szCs w:val="22"/>
              </w:rPr>
              <w:t>Plan</w:t>
            </w:r>
          </w:p>
        </w:tc>
        <w:tc>
          <w:tcPr>
            <w:tcW w:w="2835" w:type="dxa"/>
          </w:tcPr>
          <w:p w14:paraId="01CB4750" w14:textId="77777777"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35" w:type="dxa"/>
          </w:tcPr>
          <w:p w14:paraId="6E7B7431" w14:textId="77777777"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14:paraId="16DD8D63" w14:textId="77777777" w:rsidTr="00297A85">
        <w:trPr>
          <w:cantSplit/>
          <w:jc w:val="center"/>
        </w:trPr>
        <w:tc>
          <w:tcPr>
            <w:tcW w:w="2977" w:type="dxa"/>
          </w:tcPr>
          <w:p w14:paraId="65FEFC04" w14:textId="77777777"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14:paraId="02171999" w14:textId="77777777"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14:paraId="4B3DA486" w14:textId="77777777"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14:paraId="2B6D8B09" w14:textId="77777777" w:rsidTr="00297A85">
        <w:trPr>
          <w:cantSplit/>
          <w:trHeight w:val="559"/>
          <w:jc w:val="center"/>
        </w:trPr>
        <w:tc>
          <w:tcPr>
            <w:tcW w:w="2977" w:type="dxa"/>
          </w:tcPr>
          <w:p w14:paraId="4C85DE3D" w14:textId="77777777"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14:paraId="46ABAABE" w14:textId="77777777"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35" w:type="dxa"/>
          </w:tcPr>
          <w:p w14:paraId="42C21A08" w14:textId="77777777"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14:paraId="01219A27" w14:textId="77777777" w:rsidTr="00297A85">
        <w:trPr>
          <w:cantSplit/>
          <w:trHeight w:val="497"/>
          <w:jc w:val="center"/>
        </w:trPr>
        <w:tc>
          <w:tcPr>
            <w:tcW w:w="2977" w:type="dxa"/>
          </w:tcPr>
          <w:p w14:paraId="247BA1DA" w14:textId="77777777"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14:paraId="35FCE9E9" w14:textId="77777777"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14:paraId="42A64E96" w14:textId="77777777"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14:paraId="01236C7D" w14:textId="77777777"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5-2: </w:t>
      </w:r>
      <w:r w:rsidRPr="003E4732">
        <w:rPr>
          <w:rFonts w:asciiTheme="majorHAnsi" w:hAnsiTheme="majorHAnsi" w:cstheme="majorHAnsi"/>
          <w:sz w:val="22"/>
          <w:szCs w:val="22"/>
        </w:rPr>
        <w:t>Software</w:t>
      </w:r>
    </w:p>
    <w:p w14:paraId="4705B23B" w14:textId="77777777" w:rsidR="00F070F9" w:rsidRPr="00441BF4" w:rsidRDefault="00F070F9" w:rsidP="00441BF4">
      <w:pPr>
        <w:pStyle w:val="Heading2"/>
      </w:pPr>
      <w:bookmarkStart w:id="158" w:name="OLE_LINK33"/>
      <w:bookmarkStart w:id="159" w:name="_Toc361155627"/>
      <w:bookmarkStart w:id="160" w:name="_Toc392930597"/>
      <w:r w:rsidRPr="00F070F9">
        <w:t>Infrastructure</w:t>
      </w:r>
      <w:bookmarkEnd w:id="158"/>
      <w:bookmarkEnd w:id="159"/>
      <w:bookmarkEnd w:id="160"/>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268"/>
        <w:gridCol w:w="2282"/>
        <w:gridCol w:w="1800"/>
        <w:gridCol w:w="751"/>
      </w:tblGrid>
      <w:tr w:rsidR="009A459B" w:rsidRPr="00F070F9" w14:paraId="681F7BFC" w14:textId="77777777" w:rsidTr="00297A85">
        <w:trPr>
          <w:jc w:val="center"/>
        </w:trPr>
        <w:tc>
          <w:tcPr>
            <w:tcW w:w="1427" w:type="dxa"/>
            <w:shd w:val="clear" w:color="auto" w:fill="FFE8E1"/>
          </w:tcPr>
          <w:p w14:paraId="409356F6" w14:textId="77777777"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14:paraId="6F7BFE92" w14:textId="77777777"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14:paraId="02E213C4" w14:textId="77777777"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bookmarkStart w:id="161" w:name="_GoBack"/>
            <w:bookmarkEnd w:id="161"/>
          </w:p>
        </w:tc>
        <w:tc>
          <w:tcPr>
            <w:tcW w:w="1800" w:type="dxa"/>
            <w:shd w:val="clear" w:color="auto" w:fill="FFE8E1"/>
          </w:tcPr>
          <w:p w14:paraId="361CE8E5" w14:textId="77777777"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14:paraId="0E1F76DC" w14:textId="77777777"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14:paraId="1105F790" w14:textId="77777777" w:rsidTr="00297A85">
        <w:trPr>
          <w:jc w:val="center"/>
        </w:trPr>
        <w:tc>
          <w:tcPr>
            <w:tcW w:w="1427" w:type="dxa"/>
          </w:tcPr>
          <w:p w14:paraId="1AE456E1" w14:textId="77777777" w:rsidR="009A459B" w:rsidRPr="00F070F9" w:rsidRDefault="00016640" w:rsidP="00297A85">
            <w:pPr>
              <w:pStyle w:val="Bang"/>
            </w:pPr>
            <w:r>
              <w:t>Defect L</w:t>
            </w:r>
            <w:r w:rsidR="009A459B" w:rsidRPr="00F070F9">
              <w:t>og</w:t>
            </w:r>
            <w:r>
              <w:t xml:space="preserve"> M</w:t>
            </w:r>
            <w:r w:rsidR="009A459B">
              <w:t>anagement</w:t>
            </w:r>
          </w:p>
        </w:tc>
        <w:tc>
          <w:tcPr>
            <w:tcW w:w="2268" w:type="dxa"/>
          </w:tcPr>
          <w:p w14:paraId="44E5B188" w14:textId="77777777" w:rsidR="009A459B" w:rsidRPr="00F070F9" w:rsidRDefault="00A73E80" w:rsidP="00481169">
            <w:pPr>
              <w:pStyle w:val="Bang"/>
            </w:pPr>
            <w:r>
              <w:t>Tracking bug during testing time</w:t>
            </w:r>
          </w:p>
        </w:tc>
        <w:tc>
          <w:tcPr>
            <w:tcW w:w="2282" w:type="dxa"/>
          </w:tcPr>
          <w:p w14:paraId="3AD8864C" w14:textId="77777777" w:rsidR="009A459B" w:rsidRPr="00F070F9" w:rsidRDefault="00A73E80" w:rsidP="00481169">
            <w:pPr>
              <w:pStyle w:val="Bang"/>
            </w:pPr>
            <w:r>
              <w:t>Microsoft Excel 2013, 2010</w:t>
            </w:r>
          </w:p>
        </w:tc>
        <w:tc>
          <w:tcPr>
            <w:tcW w:w="1800" w:type="dxa"/>
          </w:tcPr>
          <w:p w14:paraId="1FA4EDEC" w14:textId="77777777" w:rsidR="009A459B" w:rsidRPr="00F070F9" w:rsidRDefault="009A459B" w:rsidP="00481169">
            <w:pPr>
              <w:pStyle w:val="Bang"/>
            </w:pPr>
            <w:r w:rsidRPr="00F070F9">
              <w:t>FPT-University</w:t>
            </w:r>
          </w:p>
        </w:tc>
        <w:tc>
          <w:tcPr>
            <w:tcW w:w="751" w:type="dxa"/>
          </w:tcPr>
          <w:p w14:paraId="1548482F" w14:textId="77777777" w:rsidR="009A459B" w:rsidRPr="00F070F9" w:rsidRDefault="009A459B" w:rsidP="00481169">
            <w:pPr>
              <w:pStyle w:val="Bang"/>
              <w:rPr>
                <w:snapToGrid/>
              </w:rPr>
            </w:pPr>
            <w:r w:rsidRPr="00F070F9">
              <w:rPr>
                <w:lang w:eastAsia="ja-JP"/>
              </w:rPr>
              <w:t>v</w:t>
            </w:r>
            <w:r w:rsidRPr="00F070F9">
              <w:t>1.0</w:t>
            </w:r>
          </w:p>
        </w:tc>
      </w:tr>
      <w:tr w:rsidR="009A459B" w:rsidRPr="00F070F9" w14:paraId="67607F13" w14:textId="77777777" w:rsidTr="00297A85">
        <w:trPr>
          <w:jc w:val="center"/>
        </w:trPr>
        <w:tc>
          <w:tcPr>
            <w:tcW w:w="1427" w:type="dxa"/>
          </w:tcPr>
          <w:p w14:paraId="2CF7038A" w14:textId="77777777" w:rsidR="009A459B" w:rsidRPr="00F070F9" w:rsidRDefault="009A459B" w:rsidP="00481169">
            <w:pPr>
              <w:pStyle w:val="Bang"/>
            </w:pPr>
            <w:r w:rsidRPr="00F070F9">
              <w:t>Test Effort</w:t>
            </w:r>
          </w:p>
        </w:tc>
        <w:tc>
          <w:tcPr>
            <w:tcW w:w="2268" w:type="dxa"/>
          </w:tcPr>
          <w:p w14:paraId="1B4F8FC4" w14:textId="77777777" w:rsidR="009A459B" w:rsidRPr="00F070F9" w:rsidRDefault="00A73E80" w:rsidP="00481169">
            <w:pPr>
              <w:pStyle w:val="Bang"/>
            </w:pPr>
            <w:r>
              <w:t>Effort execute test</w:t>
            </w:r>
          </w:p>
        </w:tc>
        <w:tc>
          <w:tcPr>
            <w:tcW w:w="2282" w:type="dxa"/>
          </w:tcPr>
          <w:p w14:paraId="564B0262" w14:textId="77777777" w:rsidR="009A459B" w:rsidRPr="00F070F9" w:rsidRDefault="00A73E80" w:rsidP="00481169">
            <w:pPr>
              <w:pStyle w:val="Bang"/>
            </w:pPr>
            <w:r>
              <w:t>Microsoft Excel 2013, 2010</w:t>
            </w:r>
          </w:p>
        </w:tc>
        <w:tc>
          <w:tcPr>
            <w:tcW w:w="1800" w:type="dxa"/>
          </w:tcPr>
          <w:p w14:paraId="16A73B93" w14:textId="77777777" w:rsidR="009A459B" w:rsidRPr="00F070F9" w:rsidRDefault="009A459B" w:rsidP="00481169">
            <w:pPr>
              <w:pStyle w:val="Bang"/>
            </w:pPr>
            <w:r w:rsidRPr="00F070F9">
              <w:t>FPT-University</w:t>
            </w:r>
          </w:p>
        </w:tc>
        <w:tc>
          <w:tcPr>
            <w:tcW w:w="751" w:type="dxa"/>
          </w:tcPr>
          <w:p w14:paraId="28A5454E" w14:textId="77777777" w:rsidR="009A459B" w:rsidRPr="00F070F9" w:rsidRDefault="009A459B" w:rsidP="00481169">
            <w:pPr>
              <w:pStyle w:val="Bang"/>
              <w:rPr>
                <w:snapToGrid/>
              </w:rPr>
            </w:pPr>
            <w:r w:rsidRPr="00F070F9">
              <w:rPr>
                <w:lang w:eastAsia="ja-JP"/>
              </w:rPr>
              <w:t>v</w:t>
            </w:r>
            <w:r w:rsidRPr="00F070F9">
              <w:t>1.0</w:t>
            </w:r>
          </w:p>
        </w:tc>
      </w:tr>
    </w:tbl>
    <w:p w14:paraId="7BF7EF83" w14:textId="77777777" w:rsidR="003E4732" w:rsidRDefault="003E4732" w:rsidP="003E4732">
      <w:pPr>
        <w:tabs>
          <w:tab w:val="left" w:pos="3614"/>
        </w:tabs>
        <w:rPr>
          <w:rFonts w:asciiTheme="majorHAnsi" w:hAnsiTheme="majorHAnsi" w:cstheme="majorHAnsi"/>
          <w:sz w:val="22"/>
          <w:szCs w:val="22"/>
        </w:rPr>
      </w:pPr>
      <w:bookmarkStart w:id="162" w:name="_Toc484332600"/>
      <w:bookmarkStart w:id="163" w:name="_Toc485440162"/>
      <w:bookmarkStart w:id="164" w:name="_Toc489093573"/>
      <w:bookmarkStart w:id="165" w:name="_Toc516633397"/>
      <w:r>
        <w:rPr>
          <w:rFonts w:asciiTheme="majorHAnsi" w:hAnsiTheme="majorHAnsi" w:cstheme="majorHAnsi"/>
          <w:sz w:val="22"/>
          <w:szCs w:val="22"/>
        </w:rPr>
        <w:t xml:space="preserve">                                           </w:t>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5-3: </w:t>
      </w:r>
      <w:r w:rsidRPr="003E4732">
        <w:rPr>
          <w:rFonts w:asciiTheme="majorHAnsi" w:hAnsiTheme="majorHAnsi" w:cstheme="majorHAnsi"/>
          <w:sz w:val="22"/>
          <w:szCs w:val="22"/>
        </w:rPr>
        <w:t>Infrastructure</w:t>
      </w:r>
    </w:p>
    <w:p w14:paraId="71AC7F34" w14:textId="77777777" w:rsidR="00F070F9" w:rsidRPr="003E4732" w:rsidRDefault="003E4732" w:rsidP="003E4732">
      <w:pPr>
        <w:tabs>
          <w:tab w:val="left" w:pos="3614"/>
        </w:tabs>
        <w:rPr>
          <w:rFonts w:asciiTheme="majorHAnsi" w:hAnsiTheme="majorHAnsi" w:cstheme="majorHAnsi"/>
          <w:sz w:val="22"/>
          <w:szCs w:val="22"/>
        </w:rPr>
        <w:sectPr w:rsidR="00F070F9" w:rsidRPr="003E4732" w:rsidSect="008B7230">
          <w:pgSz w:w="11909" w:h="16834" w:code="9"/>
          <w:pgMar w:top="1411" w:right="1138" w:bottom="1411" w:left="1987" w:header="720" w:footer="720" w:gutter="0"/>
          <w:cols w:space="720"/>
          <w:docGrid w:linePitch="272"/>
        </w:sectPr>
      </w:pPr>
      <w:r>
        <w:rPr>
          <w:rFonts w:asciiTheme="majorHAnsi" w:hAnsiTheme="majorHAnsi" w:cstheme="majorHAnsi"/>
          <w:sz w:val="22"/>
          <w:szCs w:val="22"/>
        </w:rPr>
        <w:lastRenderedPageBreak/>
        <w:tab/>
      </w:r>
    </w:p>
    <w:p w14:paraId="0198EF98" w14:textId="77777777" w:rsidR="00F070F9" w:rsidRPr="00441BF4" w:rsidRDefault="00F070F9" w:rsidP="00E4649C">
      <w:pPr>
        <w:pStyle w:val="Heading1"/>
      </w:pPr>
      <w:bookmarkStart w:id="166" w:name="_Toc392930598"/>
      <w:r w:rsidRPr="00F070F9">
        <w:lastRenderedPageBreak/>
        <w:t>TEST</w:t>
      </w:r>
      <w:bookmarkEnd w:id="162"/>
      <w:r w:rsidRPr="00F070F9">
        <w:t xml:space="preserve"> MILESTONES</w:t>
      </w:r>
      <w:bookmarkEnd w:id="163"/>
      <w:bookmarkEnd w:id="164"/>
      <w:bookmarkEnd w:id="165"/>
      <w:bookmarkEnd w:id="166"/>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14:paraId="29CD5BFF" w14:textId="77777777" w:rsidTr="008B7230">
        <w:trPr>
          <w:jc w:val="center"/>
        </w:trPr>
        <w:tc>
          <w:tcPr>
            <w:tcW w:w="3251" w:type="dxa"/>
            <w:shd w:val="clear" w:color="auto" w:fill="FFE8E1"/>
          </w:tcPr>
          <w:p w14:paraId="632C5DE1"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14:paraId="381A5B67"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14:paraId="66315B7A"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14:paraId="0E8F4817"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14:paraId="44DAD483" w14:textId="77777777" w:rsidTr="008B7230">
        <w:trPr>
          <w:jc w:val="center"/>
        </w:trPr>
        <w:tc>
          <w:tcPr>
            <w:tcW w:w="3251" w:type="dxa"/>
          </w:tcPr>
          <w:p w14:paraId="464EFD9C" w14:textId="77777777" w:rsidR="00F070F9" w:rsidRPr="00F070F9" w:rsidRDefault="00F070F9" w:rsidP="00481169">
            <w:pPr>
              <w:pStyle w:val="Bang"/>
            </w:pPr>
            <w:r w:rsidRPr="00F070F9">
              <w:t>Create Test Plan</w:t>
            </w:r>
          </w:p>
        </w:tc>
        <w:tc>
          <w:tcPr>
            <w:tcW w:w="1530" w:type="dxa"/>
          </w:tcPr>
          <w:p w14:paraId="5F641772" w14:textId="77777777" w:rsidR="00F070F9" w:rsidRPr="00F070F9" w:rsidRDefault="006D3227" w:rsidP="00481169">
            <w:pPr>
              <w:pStyle w:val="Bang"/>
            </w:pPr>
            <w:r>
              <w:t>6</w:t>
            </w:r>
          </w:p>
        </w:tc>
        <w:tc>
          <w:tcPr>
            <w:tcW w:w="1800" w:type="dxa"/>
          </w:tcPr>
          <w:p w14:paraId="1DE45F16" w14:textId="77777777" w:rsidR="00F070F9" w:rsidRPr="00F070F9" w:rsidRDefault="00792651" w:rsidP="00481169">
            <w:pPr>
              <w:pStyle w:val="Bang"/>
            </w:pPr>
            <w:r>
              <w:t>16</w:t>
            </w:r>
            <w:r w:rsidR="00057235">
              <w:t>/06/2014</w:t>
            </w:r>
          </w:p>
        </w:tc>
        <w:tc>
          <w:tcPr>
            <w:tcW w:w="1710" w:type="dxa"/>
          </w:tcPr>
          <w:p w14:paraId="5D208D55" w14:textId="77777777" w:rsidR="00F070F9" w:rsidRPr="00F070F9" w:rsidRDefault="00646415" w:rsidP="00481169">
            <w:pPr>
              <w:pStyle w:val="Bang"/>
            </w:pPr>
            <w:r>
              <w:t>22</w:t>
            </w:r>
            <w:r w:rsidR="00057235">
              <w:t>/06/2014</w:t>
            </w:r>
          </w:p>
        </w:tc>
      </w:tr>
      <w:tr w:rsidR="00F070F9" w:rsidRPr="00F070F9" w14:paraId="4D1A1C5C" w14:textId="77777777" w:rsidTr="008B7230">
        <w:trPr>
          <w:jc w:val="center"/>
        </w:trPr>
        <w:tc>
          <w:tcPr>
            <w:tcW w:w="3251" w:type="dxa"/>
          </w:tcPr>
          <w:p w14:paraId="1A178F3E" w14:textId="77777777" w:rsidR="00F070F9" w:rsidRPr="00F070F9" w:rsidRDefault="00F070F9" w:rsidP="00481169">
            <w:pPr>
              <w:pStyle w:val="Bang"/>
            </w:pPr>
            <w:r w:rsidRPr="00F070F9">
              <w:t>Review &amp; update  TP</w:t>
            </w:r>
          </w:p>
        </w:tc>
        <w:tc>
          <w:tcPr>
            <w:tcW w:w="1530" w:type="dxa"/>
          </w:tcPr>
          <w:p w14:paraId="14DEF559" w14:textId="77777777" w:rsidR="00F070F9" w:rsidRPr="00F070F9" w:rsidRDefault="006D3227" w:rsidP="00481169">
            <w:pPr>
              <w:pStyle w:val="Bang"/>
            </w:pPr>
            <w:r>
              <w:t>1</w:t>
            </w:r>
          </w:p>
        </w:tc>
        <w:tc>
          <w:tcPr>
            <w:tcW w:w="1800" w:type="dxa"/>
          </w:tcPr>
          <w:p w14:paraId="4877172C" w14:textId="77777777" w:rsidR="00F070F9" w:rsidRPr="00F070F9" w:rsidRDefault="00646415" w:rsidP="00481169">
            <w:pPr>
              <w:pStyle w:val="Bang"/>
            </w:pPr>
            <w:r>
              <w:t>23</w:t>
            </w:r>
            <w:r w:rsidR="00057235">
              <w:t>/06/2014</w:t>
            </w:r>
          </w:p>
        </w:tc>
        <w:tc>
          <w:tcPr>
            <w:tcW w:w="1710" w:type="dxa"/>
          </w:tcPr>
          <w:p w14:paraId="1BC0C389" w14:textId="77777777" w:rsidR="00F070F9" w:rsidRPr="00F070F9" w:rsidRDefault="00646415" w:rsidP="00481169">
            <w:pPr>
              <w:pStyle w:val="Bang"/>
            </w:pPr>
            <w:r>
              <w:t>23</w:t>
            </w:r>
            <w:r w:rsidR="00057235">
              <w:t>/06/2014</w:t>
            </w:r>
          </w:p>
        </w:tc>
      </w:tr>
      <w:tr w:rsidR="00F070F9" w:rsidRPr="00F070F9" w14:paraId="77A465D8" w14:textId="77777777" w:rsidTr="008B7230">
        <w:trPr>
          <w:jc w:val="center"/>
        </w:trPr>
        <w:tc>
          <w:tcPr>
            <w:tcW w:w="3251" w:type="dxa"/>
          </w:tcPr>
          <w:p w14:paraId="7DBEDB19" w14:textId="77777777" w:rsidR="00F070F9" w:rsidRPr="00F070F9" w:rsidRDefault="00F070F9" w:rsidP="00297A85">
            <w:pPr>
              <w:pStyle w:val="Bang"/>
            </w:pPr>
            <w:r w:rsidRPr="00F070F9">
              <w:t>Create Unit Test case</w:t>
            </w:r>
          </w:p>
        </w:tc>
        <w:tc>
          <w:tcPr>
            <w:tcW w:w="1530" w:type="dxa"/>
          </w:tcPr>
          <w:p w14:paraId="1DE83A95" w14:textId="77777777" w:rsidR="00F070F9" w:rsidRPr="00F070F9" w:rsidRDefault="002A5A52" w:rsidP="00481169">
            <w:pPr>
              <w:pStyle w:val="Bang"/>
            </w:pPr>
            <w:r>
              <w:t>12</w:t>
            </w:r>
          </w:p>
        </w:tc>
        <w:tc>
          <w:tcPr>
            <w:tcW w:w="1800" w:type="dxa"/>
          </w:tcPr>
          <w:p w14:paraId="711C1A34" w14:textId="77777777" w:rsidR="00F070F9" w:rsidRPr="00F070F9" w:rsidRDefault="00E62B7F" w:rsidP="00481169">
            <w:pPr>
              <w:pStyle w:val="Bang"/>
            </w:pPr>
            <w:r>
              <w:t>23</w:t>
            </w:r>
            <w:r w:rsidR="00057235">
              <w:t>/06/2014</w:t>
            </w:r>
          </w:p>
        </w:tc>
        <w:tc>
          <w:tcPr>
            <w:tcW w:w="1710" w:type="dxa"/>
          </w:tcPr>
          <w:p w14:paraId="5E261FF2" w14:textId="77777777" w:rsidR="00F070F9" w:rsidRPr="00F070F9" w:rsidRDefault="00E62B7F" w:rsidP="00481169">
            <w:pPr>
              <w:pStyle w:val="Bang"/>
            </w:pPr>
            <w:r>
              <w:t>28</w:t>
            </w:r>
            <w:r w:rsidR="00057235">
              <w:t>/0</w:t>
            </w:r>
            <w:r>
              <w:t>6</w:t>
            </w:r>
            <w:r w:rsidR="00057235">
              <w:t>/2014</w:t>
            </w:r>
          </w:p>
        </w:tc>
      </w:tr>
      <w:tr w:rsidR="00F070F9" w:rsidRPr="00F070F9" w14:paraId="4BCE139D" w14:textId="77777777" w:rsidTr="008B7230">
        <w:trPr>
          <w:jc w:val="center"/>
        </w:trPr>
        <w:tc>
          <w:tcPr>
            <w:tcW w:w="3251" w:type="dxa"/>
          </w:tcPr>
          <w:p w14:paraId="78E414FD" w14:textId="77777777" w:rsidR="00F070F9" w:rsidRPr="00F070F9" w:rsidRDefault="00F070F9" w:rsidP="00481169">
            <w:pPr>
              <w:pStyle w:val="Bang"/>
            </w:pPr>
            <w:r w:rsidRPr="00F070F9">
              <w:t>Review &amp; update  UTC</w:t>
            </w:r>
          </w:p>
        </w:tc>
        <w:tc>
          <w:tcPr>
            <w:tcW w:w="1530" w:type="dxa"/>
          </w:tcPr>
          <w:p w14:paraId="6106221F" w14:textId="77777777" w:rsidR="00F070F9" w:rsidRPr="00F070F9" w:rsidRDefault="006D3227" w:rsidP="00481169">
            <w:pPr>
              <w:pStyle w:val="Bang"/>
            </w:pPr>
            <w:r>
              <w:t>1</w:t>
            </w:r>
          </w:p>
        </w:tc>
        <w:tc>
          <w:tcPr>
            <w:tcW w:w="1800" w:type="dxa"/>
          </w:tcPr>
          <w:p w14:paraId="4357F4F9" w14:textId="77777777" w:rsidR="00F070F9" w:rsidRPr="00F070F9" w:rsidRDefault="00E62B7F" w:rsidP="00481169">
            <w:pPr>
              <w:pStyle w:val="Bang"/>
            </w:pPr>
            <w:r>
              <w:t>29</w:t>
            </w:r>
            <w:r w:rsidR="00057235">
              <w:t>/0</w:t>
            </w:r>
            <w:r w:rsidR="00883646">
              <w:t>7</w:t>
            </w:r>
            <w:r>
              <w:t>6</w:t>
            </w:r>
            <w:r w:rsidR="00057235">
              <w:t>2014</w:t>
            </w:r>
          </w:p>
        </w:tc>
        <w:tc>
          <w:tcPr>
            <w:tcW w:w="1710" w:type="dxa"/>
          </w:tcPr>
          <w:p w14:paraId="205DDC03" w14:textId="77777777" w:rsidR="00F070F9" w:rsidRPr="00F070F9" w:rsidRDefault="00E62B7F" w:rsidP="00481169">
            <w:pPr>
              <w:pStyle w:val="Bang"/>
            </w:pPr>
            <w:r>
              <w:t>29</w:t>
            </w:r>
            <w:r w:rsidR="00057235">
              <w:t>/0</w:t>
            </w:r>
            <w:r>
              <w:t>6</w:t>
            </w:r>
            <w:r w:rsidR="00057235">
              <w:t>/2014</w:t>
            </w:r>
          </w:p>
        </w:tc>
      </w:tr>
      <w:tr w:rsidR="00F070F9" w:rsidRPr="00F070F9" w14:paraId="45EB49EF" w14:textId="77777777" w:rsidTr="008B7230">
        <w:trPr>
          <w:jc w:val="center"/>
        </w:trPr>
        <w:tc>
          <w:tcPr>
            <w:tcW w:w="3251" w:type="dxa"/>
          </w:tcPr>
          <w:p w14:paraId="3BD3548A" w14:textId="77777777" w:rsidR="00F070F9" w:rsidRPr="00F070F9" w:rsidRDefault="00F070F9" w:rsidP="00481169">
            <w:pPr>
              <w:pStyle w:val="Bang"/>
            </w:pPr>
            <w:r w:rsidRPr="00F070F9">
              <w:t>Create Integration Test case</w:t>
            </w:r>
          </w:p>
        </w:tc>
        <w:tc>
          <w:tcPr>
            <w:tcW w:w="1530" w:type="dxa"/>
          </w:tcPr>
          <w:p w14:paraId="355EF831" w14:textId="77777777" w:rsidR="00F070F9" w:rsidRPr="00F070F9" w:rsidRDefault="002A5A52" w:rsidP="00481169">
            <w:pPr>
              <w:pStyle w:val="Bang"/>
            </w:pPr>
            <w:r>
              <w:t>4</w:t>
            </w:r>
          </w:p>
        </w:tc>
        <w:tc>
          <w:tcPr>
            <w:tcW w:w="1800" w:type="dxa"/>
          </w:tcPr>
          <w:p w14:paraId="17644346" w14:textId="77777777" w:rsidR="00F070F9" w:rsidRPr="00F070F9" w:rsidRDefault="00B77EF6" w:rsidP="00481169">
            <w:pPr>
              <w:pStyle w:val="Bang"/>
            </w:pPr>
            <w:r>
              <w:t>03</w:t>
            </w:r>
            <w:r w:rsidR="00883646">
              <w:t>/07/2014</w:t>
            </w:r>
          </w:p>
        </w:tc>
        <w:tc>
          <w:tcPr>
            <w:tcW w:w="1710" w:type="dxa"/>
          </w:tcPr>
          <w:p w14:paraId="7C75953D" w14:textId="77777777" w:rsidR="00F070F9" w:rsidRPr="00F070F9" w:rsidRDefault="00B77EF6" w:rsidP="00481169">
            <w:pPr>
              <w:pStyle w:val="Bang"/>
            </w:pPr>
            <w:r>
              <w:t>04</w:t>
            </w:r>
            <w:r w:rsidR="00883646">
              <w:t>/07/2014</w:t>
            </w:r>
          </w:p>
        </w:tc>
      </w:tr>
      <w:tr w:rsidR="00F070F9" w:rsidRPr="00F070F9" w14:paraId="3E3C3D2D" w14:textId="77777777" w:rsidTr="008B7230">
        <w:trPr>
          <w:jc w:val="center"/>
        </w:trPr>
        <w:tc>
          <w:tcPr>
            <w:tcW w:w="3251" w:type="dxa"/>
          </w:tcPr>
          <w:p w14:paraId="6E802A91" w14:textId="77777777" w:rsidR="00F070F9" w:rsidRPr="00F070F9" w:rsidRDefault="00F070F9" w:rsidP="00481169">
            <w:pPr>
              <w:pStyle w:val="Bang"/>
            </w:pPr>
            <w:r w:rsidRPr="00F070F9">
              <w:t>Review &amp; Update Integration TC</w:t>
            </w:r>
          </w:p>
        </w:tc>
        <w:tc>
          <w:tcPr>
            <w:tcW w:w="1530" w:type="dxa"/>
          </w:tcPr>
          <w:p w14:paraId="45EDE739" w14:textId="77777777" w:rsidR="00F070F9" w:rsidRPr="00F070F9" w:rsidRDefault="002A5A52" w:rsidP="00481169">
            <w:pPr>
              <w:pStyle w:val="Bang"/>
            </w:pPr>
            <w:r>
              <w:t>1</w:t>
            </w:r>
          </w:p>
        </w:tc>
        <w:tc>
          <w:tcPr>
            <w:tcW w:w="1800" w:type="dxa"/>
          </w:tcPr>
          <w:p w14:paraId="52CC5AEF" w14:textId="77777777" w:rsidR="00F070F9" w:rsidRPr="00F070F9" w:rsidRDefault="00B77EF6" w:rsidP="00481169">
            <w:pPr>
              <w:pStyle w:val="Bang"/>
            </w:pPr>
            <w:r>
              <w:t>0</w:t>
            </w:r>
            <w:r w:rsidR="00B611F0">
              <w:t>4</w:t>
            </w:r>
            <w:r w:rsidR="00777B84">
              <w:t>/07/2014</w:t>
            </w:r>
          </w:p>
        </w:tc>
        <w:tc>
          <w:tcPr>
            <w:tcW w:w="1710" w:type="dxa"/>
          </w:tcPr>
          <w:p w14:paraId="04C96BE1" w14:textId="77777777" w:rsidR="00F070F9" w:rsidRPr="00F070F9" w:rsidRDefault="00B77EF6" w:rsidP="00481169">
            <w:pPr>
              <w:pStyle w:val="Bang"/>
            </w:pPr>
            <w:r>
              <w:t>0</w:t>
            </w:r>
            <w:r w:rsidR="00B611F0">
              <w:t>4</w:t>
            </w:r>
            <w:r w:rsidR="00777B84">
              <w:t>/07/2014</w:t>
            </w:r>
          </w:p>
        </w:tc>
      </w:tr>
      <w:tr w:rsidR="00F070F9" w:rsidRPr="00F070F9" w14:paraId="748D9433" w14:textId="77777777" w:rsidTr="008B7230">
        <w:trPr>
          <w:jc w:val="center"/>
        </w:trPr>
        <w:tc>
          <w:tcPr>
            <w:tcW w:w="3251" w:type="dxa"/>
          </w:tcPr>
          <w:p w14:paraId="2803C828" w14:textId="77777777" w:rsidR="00F070F9" w:rsidRPr="00F070F9" w:rsidRDefault="00F070F9" w:rsidP="00481169">
            <w:pPr>
              <w:pStyle w:val="Bang"/>
            </w:pPr>
            <w:r w:rsidRPr="00F070F9">
              <w:t>Create System Test case</w:t>
            </w:r>
          </w:p>
        </w:tc>
        <w:tc>
          <w:tcPr>
            <w:tcW w:w="1530" w:type="dxa"/>
          </w:tcPr>
          <w:p w14:paraId="34227415" w14:textId="77777777" w:rsidR="00F070F9" w:rsidRPr="00F070F9" w:rsidRDefault="002A5A52" w:rsidP="00481169">
            <w:pPr>
              <w:pStyle w:val="Bang"/>
            </w:pPr>
            <w:r>
              <w:t>2</w:t>
            </w:r>
          </w:p>
        </w:tc>
        <w:tc>
          <w:tcPr>
            <w:tcW w:w="1800" w:type="dxa"/>
          </w:tcPr>
          <w:p w14:paraId="28CC2365" w14:textId="77777777" w:rsidR="00F070F9" w:rsidRPr="00F070F9" w:rsidRDefault="00B77EF6" w:rsidP="00481169">
            <w:pPr>
              <w:pStyle w:val="Bang"/>
            </w:pPr>
            <w:r>
              <w:t>07</w:t>
            </w:r>
            <w:r w:rsidR="00883646">
              <w:t>/07/2014</w:t>
            </w:r>
          </w:p>
        </w:tc>
        <w:tc>
          <w:tcPr>
            <w:tcW w:w="1710" w:type="dxa"/>
          </w:tcPr>
          <w:p w14:paraId="3A76A465" w14:textId="77777777" w:rsidR="00F070F9" w:rsidRPr="00F070F9" w:rsidRDefault="00B77EF6" w:rsidP="00481169">
            <w:pPr>
              <w:pStyle w:val="Bang"/>
            </w:pPr>
            <w:r>
              <w:t>07</w:t>
            </w:r>
            <w:r w:rsidR="00883646">
              <w:t>/07/2014</w:t>
            </w:r>
          </w:p>
        </w:tc>
      </w:tr>
      <w:tr w:rsidR="00F070F9" w:rsidRPr="00F070F9" w14:paraId="4C270B4A" w14:textId="77777777" w:rsidTr="008B7230">
        <w:trPr>
          <w:jc w:val="center"/>
        </w:trPr>
        <w:tc>
          <w:tcPr>
            <w:tcW w:w="3251" w:type="dxa"/>
          </w:tcPr>
          <w:p w14:paraId="767B5CBD" w14:textId="77777777" w:rsidR="00F070F9" w:rsidRPr="00F070F9" w:rsidRDefault="00F070F9" w:rsidP="00481169">
            <w:pPr>
              <w:pStyle w:val="Bang"/>
            </w:pPr>
            <w:r w:rsidRPr="00F070F9">
              <w:t>Review &amp; Update System TC</w:t>
            </w:r>
          </w:p>
        </w:tc>
        <w:tc>
          <w:tcPr>
            <w:tcW w:w="1530" w:type="dxa"/>
          </w:tcPr>
          <w:p w14:paraId="75A1B45F" w14:textId="77777777" w:rsidR="00F070F9" w:rsidRPr="00F070F9" w:rsidRDefault="002A5A52" w:rsidP="00481169">
            <w:pPr>
              <w:pStyle w:val="Bang"/>
            </w:pPr>
            <w:r>
              <w:t>1</w:t>
            </w:r>
          </w:p>
        </w:tc>
        <w:tc>
          <w:tcPr>
            <w:tcW w:w="1800" w:type="dxa"/>
          </w:tcPr>
          <w:p w14:paraId="57918823" w14:textId="77777777" w:rsidR="00F070F9" w:rsidRPr="00F070F9" w:rsidRDefault="00B611F0" w:rsidP="00481169">
            <w:pPr>
              <w:pStyle w:val="Bang"/>
            </w:pPr>
            <w:r>
              <w:t>07</w:t>
            </w:r>
            <w:r w:rsidR="002D379A">
              <w:t>/07/2014</w:t>
            </w:r>
          </w:p>
        </w:tc>
        <w:tc>
          <w:tcPr>
            <w:tcW w:w="1710" w:type="dxa"/>
          </w:tcPr>
          <w:p w14:paraId="052088A6" w14:textId="77777777" w:rsidR="00F070F9" w:rsidRPr="00F070F9" w:rsidRDefault="00B611F0" w:rsidP="00481169">
            <w:pPr>
              <w:pStyle w:val="Bang"/>
            </w:pPr>
            <w:r>
              <w:t>07</w:t>
            </w:r>
            <w:r w:rsidR="002D379A">
              <w:t>/07/2014</w:t>
            </w:r>
          </w:p>
        </w:tc>
      </w:tr>
      <w:tr w:rsidR="00BB2B74" w:rsidRPr="00F070F9" w14:paraId="72FA06CB" w14:textId="77777777" w:rsidTr="008B7230">
        <w:trPr>
          <w:jc w:val="center"/>
        </w:trPr>
        <w:tc>
          <w:tcPr>
            <w:tcW w:w="3251" w:type="dxa"/>
          </w:tcPr>
          <w:p w14:paraId="10E8FE90" w14:textId="77777777" w:rsidR="00BB2B74" w:rsidRPr="00F070F9" w:rsidRDefault="00BB2B74" w:rsidP="00481169">
            <w:pPr>
              <w:pStyle w:val="Bang"/>
            </w:pPr>
            <w:r>
              <w:t>Create Test Checklist</w:t>
            </w:r>
          </w:p>
        </w:tc>
        <w:tc>
          <w:tcPr>
            <w:tcW w:w="1530" w:type="dxa"/>
          </w:tcPr>
          <w:p w14:paraId="557A8445" w14:textId="77777777" w:rsidR="00BB2B74" w:rsidRPr="00F070F9" w:rsidRDefault="002A5A52" w:rsidP="00481169">
            <w:pPr>
              <w:pStyle w:val="Bang"/>
            </w:pPr>
            <w:r>
              <w:t>2</w:t>
            </w:r>
          </w:p>
        </w:tc>
        <w:tc>
          <w:tcPr>
            <w:tcW w:w="1800" w:type="dxa"/>
          </w:tcPr>
          <w:p w14:paraId="5831407A" w14:textId="77777777" w:rsidR="00BB2B74" w:rsidRDefault="00BB2B74" w:rsidP="00481169">
            <w:pPr>
              <w:pStyle w:val="Bang"/>
            </w:pPr>
            <w:r>
              <w:t>0</w:t>
            </w:r>
            <w:r w:rsidR="00E001C3">
              <w:t>8</w:t>
            </w:r>
            <w:r>
              <w:t>/07/2014</w:t>
            </w:r>
          </w:p>
        </w:tc>
        <w:tc>
          <w:tcPr>
            <w:tcW w:w="1710" w:type="dxa"/>
          </w:tcPr>
          <w:p w14:paraId="74837A5C" w14:textId="77777777" w:rsidR="00BB2B74" w:rsidRDefault="00E001C3" w:rsidP="00481169">
            <w:pPr>
              <w:pStyle w:val="Bang"/>
            </w:pPr>
            <w:r>
              <w:t>08</w:t>
            </w:r>
            <w:r w:rsidR="00BB2B74">
              <w:t>/07/2014</w:t>
            </w:r>
          </w:p>
        </w:tc>
      </w:tr>
      <w:tr w:rsidR="001269D5" w:rsidRPr="00F070F9" w14:paraId="3B17F19A" w14:textId="77777777" w:rsidTr="008B7230">
        <w:trPr>
          <w:jc w:val="center"/>
        </w:trPr>
        <w:tc>
          <w:tcPr>
            <w:tcW w:w="3251" w:type="dxa"/>
          </w:tcPr>
          <w:p w14:paraId="7CE37ED2" w14:textId="77777777" w:rsidR="001269D5" w:rsidRPr="00F070F9" w:rsidRDefault="001269D5" w:rsidP="00481169">
            <w:pPr>
              <w:pStyle w:val="Bang"/>
            </w:pPr>
            <w:r w:rsidRPr="00F070F9">
              <w:t>Execute Integration test</w:t>
            </w:r>
            <w:r>
              <w:t xml:space="preserve"> phase 1</w:t>
            </w:r>
          </w:p>
        </w:tc>
        <w:tc>
          <w:tcPr>
            <w:tcW w:w="1530" w:type="dxa"/>
          </w:tcPr>
          <w:p w14:paraId="3E853FD7" w14:textId="77777777" w:rsidR="001269D5" w:rsidRPr="00F070F9" w:rsidRDefault="002A5A52" w:rsidP="00481169">
            <w:pPr>
              <w:pStyle w:val="Bang"/>
            </w:pPr>
            <w:r>
              <w:t>4</w:t>
            </w:r>
          </w:p>
        </w:tc>
        <w:tc>
          <w:tcPr>
            <w:tcW w:w="1800" w:type="dxa"/>
          </w:tcPr>
          <w:p w14:paraId="18EEF732" w14:textId="77777777" w:rsidR="001269D5" w:rsidRPr="00F070F9" w:rsidRDefault="00B77EF6" w:rsidP="00481169">
            <w:pPr>
              <w:pStyle w:val="Bang"/>
            </w:pPr>
            <w:r>
              <w:t>15/07/2014</w:t>
            </w:r>
          </w:p>
        </w:tc>
        <w:tc>
          <w:tcPr>
            <w:tcW w:w="1710" w:type="dxa"/>
          </w:tcPr>
          <w:p w14:paraId="228DF5B5" w14:textId="77777777" w:rsidR="001269D5" w:rsidRPr="00F070F9" w:rsidRDefault="00E62B7F" w:rsidP="00481169">
            <w:pPr>
              <w:pStyle w:val="Bang"/>
            </w:pPr>
            <w:r>
              <w:t>16/07/2014</w:t>
            </w:r>
          </w:p>
        </w:tc>
      </w:tr>
      <w:tr w:rsidR="001269D5" w:rsidRPr="00F070F9" w14:paraId="29F736F4" w14:textId="77777777" w:rsidTr="008B7230">
        <w:trPr>
          <w:jc w:val="center"/>
        </w:trPr>
        <w:tc>
          <w:tcPr>
            <w:tcW w:w="3251" w:type="dxa"/>
          </w:tcPr>
          <w:p w14:paraId="209C7A69" w14:textId="77777777" w:rsidR="001269D5" w:rsidRPr="00F070F9" w:rsidRDefault="001269D5" w:rsidP="00481169">
            <w:pPr>
              <w:pStyle w:val="Bang"/>
            </w:pPr>
            <w:r w:rsidRPr="00F070F9">
              <w:t>Execute Integration test</w:t>
            </w:r>
            <w:r>
              <w:t xml:space="preserve"> phase 2</w:t>
            </w:r>
          </w:p>
        </w:tc>
        <w:tc>
          <w:tcPr>
            <w:tcW w:w="1530" w:type="dxa"/>
          </w:tcPr>
          <w:p w14:paraId="2E10E357" w14:textId="77777777" w:rsidR="001269D5" w:rsidRPr="00F070F9" w:rsidRDefault="002A5A52" w:rsidP="00481169">
            <w:pPr>
              <w:pStyle w:val="Bang"/>
            </w:pPr>
            <w:r>
              <w:t>4</w:t>
            </w:r>
          </w:p>
        </w:tc>
        <w:tc>
          <w:tcPr>
            <w:tcW w:w="1800" w:type="dxa"/>
          </w:tcPr>
          <w:p w14:paraId="58EE483C" w14:textId="77777777" w:rsidR="001269D5" w:rsidRPr="00F070F9" w:rsidRDefault="003C61AE" w:rsidP="00481169">
            <w:pPr>
              <w:pStyle w:val="Bang"/>
            </w:pPr>
            <w:r>
              <w:t>22/07/2014</w:t>
            </w:r>
          </w:p>
        </w:tc>
        <w:tc>
          <w:tcPr>
            <w:tcW w:w="1710" w:type="dxa"/>
          </w:tcPr>
          <w:p w14:paraId="48561883" w14:textId="77777777" w:rsidR="001269D5" w:rsidRPr="00F070F9" w:rsidRDefault="003C61AE" w:rsidP="00481169">
            <w:pPr>
              <w:pStyle w:val="Bang"/>
            </w:pPr>
            <w:r>
              <w:t>23/07/2014</w:t>
            </w:r>
          </w:p>
        </w:tc>
      </w:tr>
      <w:tr w:rsidR="001269D5" w:rsidRPr="00F070F9" w14:paraId="6E85A297" w14:textId="77777777" w:rsidTr="008B7230">
        <w:trPr>
          <w:jc w:val="center"/>
        </w:trPr>
        <w:tc>
          <w:tcPr>
            <w:tcW w:w="3251" w:type="dxa"/>
          </w:tcPr>
          <w:p w14:paraId="0C03EE8F" w14:textId="77777777" w:rsidR="001269D5" w:rsidRPr="00F070F9" w:rsidRDefault="001269D5" w:rsidP="00481169">
            <w:pPr>
              <w:pStyle w:val="Bang"/>
            </w:pPr>
            <w:r w:rsidRPr="00F070F9">
              <w:t>Execute System test</w:t>
            </w:r>
            <w:r w:rsidR="00E62B7F">
              <w:t xml:space="preserve"> phase 1</w:t>
            </w:r>
          </w:p>
        </w:tc>
        <w:tc>
          <w:tcPr>
            <w:tcW w:w="1530" w:type="dxa"/>
          </w:tcPr>
          <w:p w14:paraId="0DE3951B" w14:textId="77777777" w:rsidR="001269D5" w:rsidRPr="00F070F9" w:rsidRDefault="002A5A52" w:rsidP="00481169">
            <w:pPr>
              <w:pStyle w:val="Bang"/>
            </w:pPr>
            <w:r>
              <w:t>2</w:t>
            </w:r>
          </w:p>
        </w:tc>
        <w:tc>
          <w:tcPr>
            <w:tcW w:w="1800" w:type="dxa"/>
          </w:tcPr>
          <w:p w14:paraId="6EDBE647" w14:textId="77777777" w:rsidR="001269D5" w:rsidRPr="00F070F9" w:rsidRDefault="00E62B7F" w:rsidP="00481169">
            <w:pPr>
              <w:pStyle w:val="Bang"/>
            </w:pPr>
            <w:r>
              <w:t>17/07/2014</w:t>
            </w:r>
          </w:p>
        </w:tc>
        <w:tc>
          <w:tcPr>
            <w:tcW w:w="1710" w:type="dxa"/>
          </w:tcPr>
          <w:p w14:paraId="051E17D9" w14:textId="77777777" w:rsidR="001269D5" w:rsidRPr="00F070F9" w:rsidRDefault="00E62B7F" w:rsidP="00481169">
            <w:pPr>
              <w:pStyle w:val="Bang"/>
            </w:pPr>
            <w:r>
              <w:t>17/07/2014</w:t>
            </w:r>
          </w:p>
        </w:tc>
      </w:tr>
      <w:tr w:rsidR="001269D5" w:rsidRPr="00F070F9" w14:paraId="2DFB4A76" w14:textId="77777777" w:rsidTr="008B7230">
        <w:trPr>
          <w:jc w:val="center"/>
        </w:trPr>
        <w:tc>
          <w:tcPr>
            <w:tcW w:w="3251" w:type="dxa"/>
          </w:tcPr>
          <w:p w14:paraId="17BB74FE" w14:textId="77777777" w:rsidR="001269D5" w:rsidRPr="00F070F9" w:rsidRDefault="003C3246" w:rsidP="00481169">
            <w:pPr>
              <w:pStyle w:val="Bang"/>
            </w:pPr>
            <w:r w:rsidRPr="00F070F9">
              <w:t>Execute System test</w:t>
            </w:r>
            <w:r>
              <w:t xml:space="preserve"> phase 2</w:t>
            </w:r>
          </w:p>
        </w:tc>
        <w:tc>
          <w:tcPr>
            <w:tcW w:w="1530" w:type="dxa"/>
          </w:tcPr>
          <w:p w14:paraId="0D83EAC0" w14:textId="77777777" w:rsidR="001269D5" w:rsidRPr="00F070F9" w:rsidRDefault="002A5A52" w:rsidP="00481169">
            <w:pPr>
              <w:pStyle w:val="Bang"/>
            </w:pPr>
            <w:r>
              <w:t>12</w:t>
            </w:r>
          </w:p>
        </w:tc>
        <w:tc>
          <w:tcPr>
            <w:tcW w:w="1800" w:type="dxa"/>
          </w:tcPr>
          <w:p w14:paraId="18D17D40" w14:textId="77777777" w:rsidR="001269D5" w:rsidRPr="00F070F9" w:rsidRDefault="003D6B19" w:rsidP="00481169">
            <w:pPr>
              <w:pStyle w:val="Bang"/>
            </w:pPr>
            <w:r>
              <w:t>24/07/2014</w:t>
            </w:r>
          </w:p>
        </w:tc>
        <w:tc>
          <w:tcPr>
            <w:tcW w:w="1710" w:type="dxa"/>
          </w:tcPr>
          <w:p w14:paraId="37BECE40" w14:textId="77777777" w:rsidR="001269D5" w:rsidRPr="00F070F9" w:rsidRDefault="004D73FD" w:rsidP="00481169">
            <w:pPr>
              <w:pStyle w:val="Bang"/>
            </w:pPr>
            <w:r>
              <w:t>29</w:t>
            </w:r>
            <w:r w:rsidR="003D6B19">
              <w:t>/07/2014</w:t>
            </w:r>
          </w:p>
        </w:tc>
      </w:tr>
    </w:tbl>
    <w:p w14:paraId="1C646936" w14:textId="77777777" w:rsidR="00F070F9" w:rsidRPr="003E4732" w:rsidRDefault="003E4732" w:rsidP="003E4732">
      <w:pPr>
        <w:ind w:left="2160" w:firstLine="720"/>
        <w:sectPr w:rsidR="00F070F9" w:rsidRPr="003E4732" w:rsidSect="008B7230">
          <w:pgSz w:w="11909" w:h="16834" w:code="9"/>
          <w:pgMar w:top="1411" w:right="1138" w:bottom="1411" w:left="1987" w:header="720" w:footer="720" w:gutter="0"/>
          <w:cols w:space="720"/>
          <w:docGrid w:linePitch="272"/>
        </w:sectPr>
      </w:pPr>
      <w:bookmarkStart w:id="167" w:name="_Toc485440163"/>
      <w:bookmarkStart w:id="168" w:name="_Toc489093574"/>
      <w:bookmarkStart w:id="169" w:name="_Toc516633398"/>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6-1: </w:t>
      </w:r>
      <w:r w:rsidRPr="003E4732">
        <w:rPr>
          <w:rFonts w:asciiTheme="majorHAnsi" w:hAnsiTheme="majorHAnsi" w:cstheme="majorHAnsi"/>
          <w:sz w:val="22"/>
        </w:rPr>
        <w:t>Test mileston</w:t>
      </w:r>
      <w:r>
        <w:rPr>
          <w:rFonts w:asciiTheme="majorHAnsi" w:hAnsiTheme="majorHAnsi" w:cstheme="majorHAnsi"/>
          <w:sz w:val="22"/>
        </w:rPr>
        <w:t>e</w:t>
      </w:r>
      <w:r w:rsidRPr="003E4732">
        <w:rPr>
          <w:rFonts w:asciiTheme="majorHAnsi" w:hAnsiTheme="majorHAnsi" w:cstheme="majorHAnsi"/>
          <w:sz w:val="22"/>
        </w:rPr>
        <w:t>s</w:t>
      </w:r>
    </w:p>
    <w:p w14:paraId="5324F603" w14:textId="77777777" w:rsidR="00F070F9" w:rsidRPr="003E4732" w:rsidRDefault="00F070F9" w:rsidP="003E4732">
      <w:pPr>
        <w:pStyle w:val="Heading1"/>
      </w:pPr>
      <w:bookmarkStart w:id="170" w:name="_Toc392930599"/>
      <w:r w:rsidRPr="00F070F9">
        <w:lastRenderedPageBreak/>
        <w:t>DELIVERABLES</w:t>
      </w:r>
      <w:bookmarkEnd w:id="167"/>
      <w:bookmarkEnd w:id="168"/>
      <w:bookmarkEnd w:id="169"/>
      <w:bookmarkEnd w:id="170"/>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14:paraId="16BE80D6" w14:textId="77777777" w:rsidTr="008B7230">
        <w:trPr>
          <w:tblHeader/>
          <w:jc w:val="center"/>
        </w:trPr>
        <w:tc>
          <w:tcPr>
            <w:tcW w:w="851" w:type="dxa"/>
            <w:shd w:val="clear" w:color="auto" w:fill="FFE8E1"/>
          </w:tcPr>
          <w:p w14:paraId="4BFEB02C"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14:paraId="04B97515"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14:paraId="59CD6C16"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14:paraId="38B87071" w14:textId="77777777"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14:paraId="55C9042A" w14:textId="77777777" w:rsidTr="008B7230">
        <w:trPr>
          <w:jc w:val="center"/>
        </w:trPr>
        <w:tc>
          <w:tcPr>
            <w:tcW w:w="851" w:type="dxa"/>
          </w:tcPr>
          <w:p w14:paraId="256146CB"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1FE5A44D"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14:paraId="47DCED8C"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0191E9F5" w14:textId="77777777"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14:paraId="74C21606" w14:textId="77777777" w:rsidTr="008B7230">
        <w:trPr>
          <w:jc w:val="center"/>
        </w:trPr>
        <w:tc>
          <w:tcPr>
            <w:tcW w:w="851" w:type="dxa"/>
          </w:tcPr>
          <w:p w14:paraId="1BB1A6E3"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95C196D"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14:paraId="2D481E99"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42CAAFAB" w14:textId="77777777"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14:paraId="775C8CB3" w14:textId="77777777" w:rsidTr="008B7230">
        <w:trPr>
          <w:jc w:val="center"/>
        </w:trPr>
        <w:tc>
          <w:tcPr>
            <w:tcW w:w="851" w:type="dxa"/>
          </w:tcPr>
          <w:p w14:paraId="54D3DB64"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5E9464DE"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14:paraId="7DEE74CF"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40041313" w14:textId="77777777"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14:paraId="66A0582E" w14:textId="77777777" w:rsidTr="008B7230">
        <w:trPr>
          <w:trHeight w:val="412"/>
          <w:jc w:val="center"/>
        </w:trPr>
        <w:tc>
          <w:tcPr>
            <w:tcW w:w="851" w:type="dxa"/>
          </w:tcPr>
          <w:p w14:paraId="348EB633"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61F09014"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14:paraId="64D42907"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3A36E29C" w14:textId="77777777"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14:paraId="2D774313" w14:textId="77777777" w:rsidTr="008B7230">
        <w:trPr>
          <w:jc w:val="center"/>
        </w:trPr>
        <w:tc>
          <w:tcPr>
            <w:tcW w:w="851" w:type="dxa"/>
          </w:tcPr>
          <w:p w14:paraId="3063D0ED"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52E360" w14:textId="77777777" w:rsidR="00F070F9" w:rsidRPr="00F070F9" w:rsidRDefault="00016640" w:rsidP="008B7230">
            <w:pPr>
              <w:pStyle w:val="bodytext0"/>
              <w:rPr>
                <w:rFonts w:asciiTheme="majorHAnsi" w:hAnsiTheme="majorHAnsi" w:cstheme="majorHAnsi"/>
                <w:sz w:val="22"/>
                <w:szCs w:val="22"/>
              </w:rPr>
            </w:pPr>
            <w:r>
              <w:rPr>
                <w:rFonts w:asciiTheme="majorHAnsi" w:hAnsiTheme="majorHAnsi" w:cstheme="majorHAnsi"/>
                <w:sz w:val="22"/>
                <w:szCs w:val="22"/>
              </w:rPr>
              <w:t>Defect L</w:t>
            </w:r>
            <w:r w:rsidR="00F070F9" w:rsidRPr="00F070F9">
              <w:rPr>
                <w:rFonts w:asciiTheme="majorHAnsi" w:hAnsiTheme="majorHAnsi" w:cstheme="majorHAnsi"/>
                <w:sz w:val="22"/>
                <w:szCs w:val="22"/>
              </w:rPr>
              <w:t>og</w:t>
            </w:r>
            <w:r>
              <w:rPr>
                <w:rFonts w:asciiTheme="majorHAnsi" w:hAnsiTheme="majorHAnsi" w:cstheme="majorHAnsi"/>
                <w:sz w:val="22"/>
                <w:szCs w:val="22"/>
              </w:rPr>
              <w:t xml:space="preserve"> M</w:t>
            </w:r>
            <w:r w:rsidR="009A459B">
              <w:rPr>
                <w:rFonts w:asciiTheme="majorHAnsi" w:hAnsiTheme="majorHAnsi" w:cstheme="majorHAnsi"/>
                <w:sz w:val="22"/>
                <w:szCs w:val="22"/>
              </w:rPr>
              <w:t>anagement</w:t>
            </w:r>
          </w:p>
        </w:tc>
        <w:tc>
          <w:tcPr>
            <w:tcW w:w="2664" w:type="dxa"/>
          </w:tcPr>
          <w:p w14:paraId="06E99419"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49E33BBB" w14:textId="77777777"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14:paraId="79637747" w14:textId="77777777" w:rsidTr="008B7230">
        <w:trPr>
          <w:jc w:val="center"/>
        </w:trPr>
        <w:tc>
          <w:tcPr>
            <w:tcW w:w="851" w:type="dxa"/>
          </w:tcPr>
          <w:p w14:paraId="53550BC3" w14:textId="77777777"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B12C35"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14:paraId="27F9A41A" w14:textId="77777777"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14:paraId="2F1951CA" w14:textId="77777777"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tbl>
    <w:bookmarkEnd w:id="15"/>
    <w:bookmarkEnd w:id="16"/>
    <w:bookmarkEnd w:id="17"/>
    <w:bookmarkEnd w:id="18"/>
    <w:bookmarkEnd w:id="19"/>
    <w:bookmarkEnd w:id="136"/>
    <w:bookmarkEnd w:id="137"/>
    <w:bookmarkEnd w:id="138"/>
    <w:bookmarkEnd w:id="139"/>
    <w:bookmarkEnd w:id="140"/>
    <w:p w14:paraId="77E3CC86" w14:textId="77777777" w:rsidR="00C51F2F" w:rsidRPr="003E4732" w:rsidRDefault="003E4732" w:rsidP="003E4732">
      <w:pPr>
        <w:ind w:left="2707" w:firstLine="173"/>
      </w:pPr>
      <w:r w:rsidRPr="00D0081F">
        <w:rPr>
          <w:rFonts w:asciiTheme="majorHAnsi" w:hAnsiTheme="majorHAnsi" w:cstheme="majorHAnsi"/>
          <w:b/>
          <w:sz w:val="22"/>
          <w:szCs w:val="22"/>
        </w:rPr>
        <w:t xml:space="preserve">Table </w:t>
      </w:r>
      <w:r>
        <w:rPr>
          <w:rFonts w:asciiTheme="majorHAnsi" w:hAnsiTheme="majorHAnsi" w:cstheme="majorHAnsi"/>
          <w:b/>
          <w:sz w:val="22"/>
          <w:szCs w:val="22"/>
        </w:rPr>
        <w:t>7-1</w:t>
      </w:r>
      <w:r w:rsidRPr="003E4732">
        <w:rPr>
          <w:rFonts w:asciiTheme="majorHAnsi" w:hAnsiTheme="majorHAnsi" w:cstheme="majorHAnsi"/>
          <w:sz w:val="22"/>
          <w:szCs w:val="22"/>
        </w:rPr>
        <w:t>: Deliverables</w:t>
      </w:r>
    </w:p>
    <w:sectPr w:rsidR="00C51F2F" w:rsidRPr="003E4732" w:rsidSect="008B7230">
      <w:pgSz w:w="11909" w:h="16834" w:code="9"/>
      <w:pgMar w:top="1411" w:right="1138" w:bottom="1411" w:left="1987"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sangnv" w:date="2014-08-14T15:22:00Z" w:initials="s">
    <w:p w14:paraId="39DC07D1" w14:textId="77777777" w:rsidR="00C502CE" w:rsidRDefault="00C502CE">
      <w:pPr>
        <w:pStyle w:val="CommentText"/>
      </w:pPr>
      <w:r>
        <w:rPr>
          <w:rStyle w:val="CommentReference"/>
        </w:rPr>
        <w:annotationRef/>
      </w:r>
      <w:r>
        <w:t>Chỉ ghi lại ngày hoàn thành phiên bản 1.0</w:t>
      </w:r>
    </w:p>
    <w:p w14:paraId="4924BEDB" w14:textId="77777777" w:rsidR="00C502CE" w:rsidRDefault="00C502CE">
      <w:pPr>
        <w:pStyle w:val="CommentText"/>
      </w:pPr>
    </w:p>
    <w:p w14:paraId="21BAC0E9" w14:textId="77777777" w:rsidR="00C502CE" w:rsidRDefault="00C502CE">
      <w:pPr>
        <w:pStyle w:val="CommentText"/>
      </w:pPr>
      <w:r>
        <w:t>Từ phiên bản 1.0 trở đi mới ghi lịch sử thay đổi</w:t>
      </w:r>
    </w:p>
  </w:comment>
  <w:comment w:id="157" w:author="sangnv" w:date="2014-08-14T15:36:00Z" w:initials="s">
    <w:p w14:paraId="7EC16474" w14:textId="60E51982" w:rsidR="00C502CE" w:rsidRDefault="00C502CE">
      <w:pPr>
        <w:pStyle w:val="CommentText"/>
      </w:pPr>
      <w:r>
        <w:rPr>
          <w:rStyle w:val="CommentReference"/>
        </w:rPr>
        <w:annotationRef/>
      </w:r>
      <w:r>
        <w:t>Căn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AC0E9" w15:done="0"/>
  <w15:commentEx w15:paraId="7EC164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5AF07" w14:textId="77777777" w:rsidR="003321B2" w:rsidRDefault="003321B2">
      <w:pPr>
        <w:spacing w:before="0" w:line="240" w:lineRule="auto"/>
      </w:pPr>
      <w:r>
        <w:separator/>
      </w:r>
    </w:p>
  </w:endnote>
  <w:endnote w:type="continuationSeparator" w:id="0">
    <w:p w14:paraId="7852607D" w14:textId="77777777" w:rsidR="003321B2" w:rsidRDefault="003321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C502CE" w:rsidRPr="00515548" w:rsidRDefault="00C502CE"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476683">
      <w:rPr>
        <w:rStyle w:val="PageNumber"/>
        <w:noProof/>
      </w:rPr>
      <w:t>17</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476683">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FB3E3" w14:textId="77777777" w:rsidR="003321B2" w:rsidRDefault="003321B2">
      <w:pPr>
        <w:spacing w:before="0" w:line="240" w:lineRule="auto"/>
      </w:pPr>
      <w:r>
        <w:separator/>
      </w:r>
    </w:p>
  </w:footnote>
  <w:footnote w:type="continuationSeparator" w:id="0">
    <w:p w14:paraId="21791789" w14:textId="77777777" w:rsidR="003321B2" w:rsidRDefault="003321B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C502CE" w:rsidRDefault="00C502CE"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77777777" w:rsidR="00C502CE" w:rsidRPr="00515548" w:rsidRDefault="00C502CE"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C502CE" w:rsidRDefault="00C502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9">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5"/>
  </w:num>
  <w:num w:numId="6">
    <w:abstractNumId w:val="8"/>
  </w:num>
  <w:num w:numId="7">
    <w:abstractNumId w:val="20"/>
  </w:num>
  <w:num w:numId="8">
    <w:abstractNumId w:val="28"/>
  </w:num>
  <w:num w:numId="9">
    <w:abstractNumId w:val="14"/>
  </w:num>
  <w:num w:numId="10">
    <w:abstractNumId w:val="31"/>
  </w:num>
  <w:num w:numId="11">
    <w:abstractNumId w:val="23"/>
  </w:num>
  <w:num w:numId="12">
    <w:abstractNumId w:val="18"/>
  </w:num>
  <w:num w:numId="13">
    <w:abstractNumId w:val="22"/>
  </w:num>
  <w:num w:numId="14">
    <w:abstractNumId w:val="2"/>
  </w:num>
  <w:num w:numId="15">
    <w:abstractNumId w:val="16"/>
  </w:num>
  <w:num w:numId="16">
    <w:abstractNumId w:val="26"/>
  </w:num>
  <w:num w:numId="17">
    <w:abstractNumId w:val="32"/>
  </w:num>
  <w:num w:numId="18">
    <w:abstractNumId w:val="19"/>
  </w:num>
  <w:num w:numId="19">
    <w:abstractNumId w:val="24"/>
  </w:num>
  <w:num w:numId="20">
    <w:abstractNumId w:val="10"/>
  </w:num>
  <w:num w:numId="21">
    <w:abstractNumId w:val="13"/>
  </w:num>
  <w:num w:numId="22">
    <w:abstractNumId w:val="12"/>
  </w:num>
  <w:num w:numId="23">
    <w:abstractNumId w:val="27"/>
  </w:num>
  <w:num w:numId="24">
    <w:abstractNumId w:val="29"/>
  </w:num>
  <w:num w:numId="25">
    <w:abstractNumId w:val="33"/>
  </w:num>
  <w:num w:numId="26">
    <w:abstractNumId w:val="1"/>
  </w:num>
  <w:num w:numId="27">
    <w:abstractNumId w:val="3"/>
  </w:num>
  <w:num w:numId="28">
    <w:abstractNumId w:val="0"/>
  </w:num>
  <w:num w:numId="29">
    <w:abstractNumId w:val="4"/>
  </w:num>
  <w:num w:numId="30">
    <w:abstractNumId w:val="11"/>
  </w:num>
  <w:num w:numId="31">
    <w:abstractNumId w:val="34"/>
  </w:num>
  <w:num w:numId="32">
    <w:abstractNumId w:val="15"/>
  </w:num>
  <w:num w:numId="33">
    <w:abstractNumId w:val="30"/>
  </w:num>
  <w:num w:numId="34">
    <w:abstractNumId w:val="5"/>
  </w:num>
  <w:num w:numId="35">
    <w:abstractNumId w:val="17"/>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gnv">
    <w15:presenceInfo w15:providerId="None" w15:userId="sangn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7235"/>
    <w:rsid w:val="0006296B"/>
    <w:rsid w:val="00067211"/>
    <w:rsid w:val="000935A6"/>
    <w:rsid w:val="000F3392"/>
    <w:rsid w:val="001269D5"/>
    <w:rsid w:val="00127749"/>
    <w:rsid w:val="001278FF"/>
    <w:rsid w:val="00177D7B"/>
    <w:rsid w:val="001824DE"/>
    <w:rsid w:val="00184EEC"/>
    <w:rsid w:val="001872E7"/>
    <w:rsid w:val="001B392D"/>
    <w:rsid w:val="00213E64"/>
    <w:rsid w:val="002845B8"/>
    <w:rsid w:val="00290BFF"/>
    <w:rsid w:val="00297A85"/>
    <w:rsid w:val="002A5A52"/>
    <w:rsid w:val="002B4F11"/>
    <w:rsid w:val="002D379A"/>
    <w:rsid w:val="002D3852"/>
    <w:rsid w:val="00312F5E"/>
    <w:rsid w:val="00313370"/>
    <w:rsid w:val="003321B2"/>
    <w:rsid w:val="003625BF"/>
    <w:rsid w:val="0037075E"/>
    <w:rsid w:val="003872D4"/>
    <w:rsid w:val="00397B6E"/>
    <w:rsid w:val="003A72F8"/>
    <w:rsid w:val="003B6F19"/>
    <w:rsid w:val="003B79B7"/>
    <w:rsid w:val="003C3246"/>
    <w:rsid w:val="003C61AE"/>
    <w:rsid w:val="003C7D0A"/>
    <w:rsid w:val="003D6B19"/>
    <w:rsid w:val="003E4732"/>
    <w:rsid w:val="00401532"/>
    <w:rsid w:val="004163F2"/>
    <w:rsid w:val="00441BF4"/>
    <w:rsid w:val="004468CA"/>
    <w:rsid w:val="00476683"/>
    <w:rsid w:val="00481169"/>
    <w:rsid w:val="00486C6B"/>
    <w:rsid w:val="004D73FD"/>
    <w:rsid w:val="004F31E4"/>
    <w:rsid w:val="00513A66"/>
    <w:rsid w:val="00545875"/>
    <w:rsid w:val="005526C9"/>
    <w:rsid w:val="00560DBF"/>
    <w:rsid w:val="0057338B"/>
    <w:rsid w:val="00586372"/>
    <w:rsid w:val="005C6DFB"/>
    <w:rsid w:val="006072B8"/>
    <w:rsid w:val="006109E9"/>
    <w:rsid w:val="00610C20"/>
    <w:rsid w:val="00646415"/>
    <w:rsid w:val="00693ABF"/>
    <w:rsid w:val="00697001"/>
    <w:rsid w:val="006B229B"/>
    <w:rsid w:val="006B28A6"/>
    <w:rsid w:val="006D3227"/>
    <w:rsid w:val="006D70BB"/>
    <w:rsid w:val="006F7997"/>
    <w:rsid w:val="0070088E"/>
    <w:rsid w:val="00701AB6"/>
    <w:rsid w:val="00706F94"/>
    <w:rsid w:val="00720553"/>
    <w:rsid w:val="0074265C"/>
    <w:rsid w:val="007657A4"/>
    <w:rsid w:val="00765E87"/>
    <w:rsid w:val="00777B84"/>
    <w:rsid w:val="00792651"/>
    <w:rsid w:val="0079598B"/>
    <w:rsid w:val="007A3C1D"/>
    <w:rsid w:val="007C3E38"/>
    <w:rsid w:val="007D16B0"/>
    <w:rsid w:val="008157CF"/>
    <w:rsid w:val="008452C8"/>
    <w:rsid w:val="00880D85"/>
    <w:rsid w:val="00883646"/>
    <w:rsid w:val="0088369F"/>
    <w:rsid w:val="008A5F43"/>
    <w:rsid w:val="008B2272"/>
    <w:rsid w:val="008B2A50"/>
    <w:rsid w:val="008B3DFD"/>
    <w:rsid w:val="008B7230"/>
    <w:rsid w:val="008E35EB"/>
    <w:rsid w:val="0092073A"/>
    <w:rsid w:val="00942217"/>
    <w:rsid w:val="00946E16"/>
    <w:rsid w:val="009611D0"/>
    <w:rsid w:val="009871DF"/>
    <w:rsid w:val="00990DD3"/>
    <w:rsid w:val="009A459B"/>
    <w:rsid w:val="009A594D"/>
    <w:rsid w:val="009A6195"/>
    <w:rsid w:val="009B22C4"/>
    <w:rsid w:val="009D1523"/>
    <w:rsid w:val="009D58EE"/>
    <w:rsid w:val="009E5AD7"/>
    <w:rsid w:val="00A03857"/>
    <w:rsid w:val="00A34A2C"/>
    <w:rsid w:val="00A36615"/>
    <w:rsid w:val="00A41597"/>
    <w:rsid w:val="00A73E80"/>
    <w:rsid w:val="00A833C3"/>
    <w:rsid w:val="00A93BA0"/>
    <w:rsid w:val="00AB6517"/>
    <w:rsid w:val="00B12DB3"/>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05F2"/>
    <w:rsid w:val="00BE5B85"/>
    <w:rsid w:val="00BE5D9D"/>
    <w:rsid w:val="00BF7294"/>
    <w:rsid w:val="00C106CF"/>
    <w:rsid w:val="00C355F4"/>
    <w:rsid w:val="00C502CE"/>
    <w:rsid w:val="00C51F2F"/>
    <w:rsid w:val="00C52A11"/>
    <w:rsid w:val="00C87325"/>
    <w:rsid w:val="00CB3D91"/>
    <w:rsid w:val="00CD0A70"/>
    <w:rsid w:val="00D0081F"/>
    <w:rsid w:val="00D665BC"/>
    <w:rsid w:val="00D948CD"/>
    <w:rsid w:val="00D97EF8"/>
    <w:rsid w:val="00DE0015"/>
    <w:rsid w:val="00DF3C9A"/>
    <w:rsid w:val="00E001C3"/>
    <w:rsid w:val="00E163C6"/>
    <w:rsid w:val="00E42516"/>
    <w:rsid w:val="00E4649C"/>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4190"/>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81169"/>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hatis.techtarget.com/definition/fo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oftwaretestingfundamentals.com/black-box-testin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21</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sangnv</cp:lastModifiedBy>
  <cp:revision>95</cp:revision>
  <dcterms:created xsi:type="dcterms:W3CDTF">2014-06-05T03:15:00Z</dcterms:created>
  <dcterms:modified xsi:type="dcterms:W3CDTF">2014-08-14T09:27:00Z</dcterms:modified>
</cp:coreProperties>
</file>