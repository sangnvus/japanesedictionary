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820FB" w14:textId="77777777"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14:paraId="7C162E06" w14:textId="77777777" w:rsidR="00D25A64" w:rsidRDefault="00D25A64" w:rsidP="00EE421D"/>
    <w:p w14:paraId="79F08B25" w14:textId="77777777" w:rsidR="004B3152" w:rsidRDefault="004B3152" w:rsidP="00EE421D">
      <w:pPr>
        <w:pStyle w:val="Body"/>
      </w:pPr>
      <w:bookmarkStart w:id="8" w:name="_Ref13883154"/>
      <w:bookmarkEnd w:id="8"/>
    </w:p>
    <w:p w14:paraId="1C170B19" w14:textId="77777777" w:rsidR="00D25A64" w:rsidRDefault="00311475">
      <w:pPr>
        <w:pPrChange w:id="9" w:author="sangnv" w:date="2014-08-14T20:55:00Z">
          <w:pPr>
            <w:ind w:left="720" w:firstLine="720"/>
          </w:pPr>
        </w:pPrChange>
      </w:pPr>
      <w:r w:rsidRPr="00311475">
        <w:rPr>
          <w:noProof/>
          <w:lang w:eastAsia="en-US"/>
        </w:rPr>
        <w:drawing>
          <wp:inline distT="0" distB="0" distL="0" distR="0" wp14:anchorId="46312363" wp14:editId="66275E56">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3B116CEA" w14:textId="77777777" w:rsidR="00D25A64" w:rsidRDefault="00D25A64" w:rsidP="00EE421D"/>
    <w:p w14:paraId="268C14A4" w14:textId="77777777" w:rsidR="00444DCA" w:rsidRDefault="00444DCA" w:rsidP="00EE421D"/>
    <w:p w14:paraId="6700A3EE" w14:textId="77777777" w:rsidR="00F453FA" w:rsidRDefault="00F453FA" w:rsidP="00EE421D"/>
    <w:p w14:paraId="1E9DBED3" w14:textId="77777777" w:rsidR="00F453FA" w:rsidRDefault="00F453FA" w:rsidP="00EE421D"/>
    <w:p w14:paraId="24AE6491" w14:textId="77777777" w:rsidR="00F453FA" w:rsidRDefault="00F453FA" w:rsidP="00EE421D"/>
    <w:p w14:paraId="5154E631" w14:textId="77777777" w:rsidR="00F453FA" w:rsidRDefault="00F453FA" w:rsidP="00EE421D"/>
    <w:p w14:paraId="410FC5A2" w14:textId="77777777" w:rsidR="00D25A64" w:rsidRDefault="00D25A64" w:rsidP="00EE421D"/>
    <w:p w14:paraId="151DBDE8" w14:textId="77777777"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14:paraId="310B2FE5" w14:textId="77777777" w:rsidR="009117DD" w:rsidRPr="003B23C8" w:rsidRDefault="009117DD">
      <w:pPr>
        <w:pStyle w:val="HeadingBig"/>
        <w:rPr>
          <w:rFonts w:ascii="Times New Roman" w:hAnsi="Times New Roman"/>
          <w:i w:val="0"/>
          <w:iCs w:val="0"/>
        </w:rPr>
      </w:pPr>
    </w:p>
    <w:p w14:paraId="15392A07" w14:textId="77777777"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14:paraId="4D0E0D1C" w14:textId="77777777" w:rsidR="00D25A64" w:rsidRDefault="00D25A64" w:rsidP="00EE421D"/>
    <w:p w14:paraId="2F19B859" w14:textId="77777777" w:rsidR="009117DD" w:rsidRDefault="009117DD" w:rsidP="00EE421D"/>
    <w:p w14:paraId="08C20B9F" w14:textId="77777777"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14:paraId="17448BB6" w14:textId="77777777"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14:paraId="3BB07A64" w14:textId="77777777" w:rsidR="00D25A64" w:rsidRPr="007E560C" w:rsidRDefault="00D25A64" w:rsidP="00EE421D"/>
    <w:p w14:paraId="7C542DC9" w14:textId="77777777" w:rsidR="00D25A64" w:rsidRDefault="00D25A64" w:rsidP="00EE421D"/>
    <w:p w14:paraId="446D6198" w14:textId="77777777" w:rsidR="00444DCA" w:rsidRDefault="00444DCA" w:rsidP="00EE421D"/>
    <w:p w14:paraId="3345DB83" w14:textId="77777777" w:rsidR="00444DCA" w:rsidRDefault="00444DCA" w:rsidP="00EE421D"/>
    <w:p w14:paraId="1A02FB85" w14:textId="77777777" w:rsidR="00444DCA" w:rsidRDefault="00444DCA" w:rsidP="00EE421D"/>
    <w:p w14:paraId="7F77E95D" w14:textId="77777777" w:rsidR="00444DCA" w:rsidRDefault="00444DCA" w:rsidP="00EE421D"/>
    <w:p w14:paraId="3640A300" w14:textId="77777777" w:rsidR="00D25A64" w:rsidRDefault="00D25A64" w:rsidP="00EE421D"/>
    <w:p w14:paraId="68BA078C" w14:textId="77777777" w:rsidR="00B54459" w:rsidRDefault="00B54459" w:rsidP="00EE421D"/>
    <w:p w14:paraId="43C069D0" w14:textId="77777777" w:rsidR="00B54459" w:rsidRDefault="00B54459" w:rsidP="00EE421D"/>
    <w:p w14:paraId="47A8363D" w14:textId="77777777"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Ha Noi</w:t>
      </w:r>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p>
    <w:p w14:paraId="1B35AEA9" w14:textId="77777777" w:rsidR="00644A0C" w:rsidRDefault="00644A0C" w:rsidP="00EE421D">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14:paraId="33472A33" w14:textId="77777777" w:rsidTr="001C4034">
        <w:tc>
          <w:tcPr>
            <w:tcW w:w="2250" w:type="dxa"/>
          </w:tcPr>
          <w:p w14:paraId="757A3D77" w14:textId="77777777" w:rsidR="008218B1" w:rsidRPr="005D7B1D" w:rsidRDefault="008218B1" w:rsidP="00EE421D">
            <w:r w:rsidRPr="005D7B1D">
              <w:t>AUTHOR:</w:t>
            </w:r>
          </w:p>
        </w:tc>
        <w:tc>
          <w:tcPr>
            <w:tcW w:w="4680" w:type="dxa"/>
          </w:tcPr>
          <w:p w14:paraId="6D9507A6" w14:textId="77777777" w:rsidR="008218B1" w:rsidRPr="005D7B1D" w:rsidRDefault="005D7B1D" w:rsidP="00EE421D">
            <w:r>
              <w:t>Le Dinh Nam</w:t>
            </w:r>
          </w:p>
          <w:p w14:paraId="09534A3E" w14:textId="77777777" w:rsidR="008218B1" w:rsidRPr="005D7B1D" w:rsidRDefault="008218B1" w:rsidP="00EE421D">
            <w:r w:rsidRPr="005D7B1D">
              <w:t>Project Manager</w:t>
            </w:r>
            <w:r w:rsidR="00485D7C" w:rsidRPr="005D7B1D">
              <w:t xml:space="preserve"> (PM)</w:t>
            </w:r>
          </w:p>
          <w:p w14:paraId="5B53E565" w14:textId="77777777" w:rsidR="007B338B" w:rsidRPr="005D7B1D" w:rsidRDefault="007B338B" w:rsidP="00EE421D"/>
        </w:tc>
        <w:tc>
          <w:tcPr>
            <w:tcW w:w="2160" w:type="dxa"/>
          </w:tcPr>
          <w:p w14:paraId="3C94285C" w14:textId="77777777" w:rsidR="008218B1" w:rsidRPr="005D7B1D" w:rsidRDefault="005D7B1D" w:rsidP="00EE421D">
            <w:r>
              <w:t>23/05/2014</w:t>
            </w:r>
          </w:p>
          <w:p w14:paraId="1ADD3501" w14:textId="77777777" w:rsidR="008218B1" w:rsidRPr="005D7B1D" w:rsidRDefault="008218B1" w:rsidP="00EE421D"/>
        </w:tc>
      </w:tr>
      <w:tr w:rsidR="008218B1" w14:paraId="48E436E8" w14:textId="77777777" w:rsidTr="001C4034">
        <w:tc>
          <w:tcPr>
            <w:tcW w:w="2250" w:type="dxa"/>
            <w:vMerge w:val="restart"/>
          </w:tcPr>
          <w:p w14:paraId="4C2AC144" w14:textId="77777777" w:rsidR="008218B1" w:rsidRPr="005D7B1D" w:rsidRDefault="008218B1" w:rsidP="00EE421D">
            <w:r w:rsidRPr="005D7B1D">
              <w:t>REVIEWERS:</w:t>
            </w:r>
            <w:r w:rsidRPr="005D7B1D">
              <w:tab/>
            </w:r>
          </w:p>
        </w:tc>
        <w:tc>
          <w:tcPr>
            <w:tcW w:w="4680" w:type="dxa"/>
          </w:tcPr>
          <w:p w14:paraId="1F452645" w14:textId="77777777" w:rsidR="008218B1" w:rsidRPr="005D7B1D" w:rsidRDefault="005D7B1D" w:rsidP="00EE421D">
            <w:r>
              <w:t>Le Dinh Nam</w:t>
            </w:r>
          </w:p>
          <w:p w14:paraId="3AD9F35E" w14:textId="77777777" w:rsidR="008218B1" w:rsidRPr="005D7B1D" w:rsidRDefault="008218B1" w:rsidP="00EE421D">
            <w:r w:rsidRPr="005D7B1D">
              <w:t>Project Technical Leader</w:t>
            </w:r>
            <w:r w:rsidR="00485D7C" w:rsidRPr="005D7B1D">
              <w:t xml:space="preserve"> (PTL)</w:t>
            </w:r>
          </w:p>
        </w:tc>
        <w:tc>
          <w:tcPr>
            <w:tcW w:w="2160" w:type="dxa"/>
          </w:tcPr>
          <w:p w14:paraId="565A2FDE" w14:textId="77777777" w:rsidR="005D7B1D" w:rsidRPr="005D7B1D" w:rsidRDefault="00B02B1B" w:rsidP="00EE421D">
            <w:r>
              <w:t>28</w:t>
            </w:r>
            <w:r w:rsidR="005D7B1D">
              <w:t>/05/2014</w:t>
            </w:r>
          </w:p>
          <w:p w14:paraId="5CEB45DE" w14:textId="77777777" w:rsidR="008218B1" w:rsidRPr="005D7B1D" w:rsidRDefault="008218B1" w:rsidP="00EE421D"/>
        </w:tc>
      </w:tr>
      <w:tr w:rsidR="008218B1" w14:paraId="680DA847" w14:textId="77777777" w:rsidTr="001C4034">
        <w:tc>
          <w:tcPr>
            <w:tcW w:w="2250" w:type="dxa"/>
            <w:vMerge/>
          </w:tcPr>
          <w:p w14:paraId="761B3347" w14:textId="77777777" w:rsidR="008218B1" w:rsidRPr="005D7B1D" w:rsidRDefault="008218B1" w:rsidP="00EE421D"/>
        </w:tc>
        <w:tc>
          <w:tcPr>
            <w:tcW w:w="4680" w:type="dxa"/>
          </w:tcPr>
          <w:p w14:paraId="0C8B1233" w14:textId="77777777" w:rsidR="008218B1" w:rsidRPr="005D7B1D" w:rsidRDefault="008218B1" w:rsidP="00EE421D"/>
        </w:tc>
        <w:tc>
          <w:tcPr>
            <w:tcW w:w="2160" w:type="dxa"/>
          </w:tcPr>
          <w:p w14:paraId="4E45D51D" w14:textId="77777777" w:rsidR="008218B1" w:rsidRPr="005D7B1D" w:rsidRDefault="008218B1" w:rsidP="00EE421D"/>
        </w:tc>
      </w:tr>
      <w:tr w:rsidR="008218B1" w14:paraId="1161D7B8" w14:textId="77777777" w:rsidTr="001C4034">
        <w:tc>
          <w:tcPr>
            <w:tcW w:w="2250" w:type="dxa"/>
            <w:vMerge/>
          </w:tcPr>
          <w:p w14:paraId="6EFD9776" w14:textId="77777777" w:rsidR="008218B1" w:rsidRPr="005D7B1D" w:rsidRDefault="008218B1" w:rsidP="00EE421D"/>
        </w:tc>
        <w:tc>
          <w:tcPr>
            <w:tcW w:w="4680" w:type="dxa"/>
          </w:tcPr>
          <w:p w14:paraId="11A88ABF" w14:textId="77777777" w:rsidR="008218B1" w:rsidRPr="005D7B1D" w:rsidRDefault="005D7B1D" w:rsidP="00EE421D">
            <w:r>
              <w:t>Pham Thi Minh</w:t>
            </w:r>
          </w:p>
          <w:p w14:paraId="09DF850D" w14:textId="77777777" w:rsidR="00C661CA" w:rsidRPr="005D7B1D" w:rsidRDefault="005D7B1D" w:rsidP="00EE421D">
            <w:r>
              <w:t>Test leader</w:t>
            </w:r>
          </w:p>
        </w:tc>
        <w:tc>
          <w:tcPr>
            <w:tcW w:w="2160" w:type="dxa"/>
          </w:tcPr>
          <w:p w14:paraId="5EFFF805" w14:textId="77777777" w:rsidR="005D7B1D" w:rsidRPr="005D7B1D" w:rsidRDefault="00B02B1B" w:rsidP="00EE421D">
            <w:r>
              <w:t>28</w:t>
            </w:r>
            <w:r w:rsidR="005D7B1D">
              <w:t>/05/2014</w:t>
            </w:r>
          </w:p>
          <w:p w14:paraId="1CDACFC7" w14:textId="77777777" w:rsidR="008218B1" w:rsidRPr="005D7B1D" w:rsidRDefault="008218B1" w:rsidP="00EE421D"/>
        </w:tc>
      </w:tr>
      <w:tr w:rsidR="008218B1" w14:paraId="47149DAB" w14:textId="77777777" w:rsidTr="001C4034">
        <w:tc>
          <w:tcPr>
            <w:tcW w:w="2250" w:type="dxa"/>
            <w:vMerge/>
          </w:tcPr>
          <w:p w14:paraId="719D59D3" w14:textId="77777777" w:rsidR="008218B1" w:rsidRPr="005D7B1D" w:rsidRDefault="008218B1" w:rsidP="00EE421D"/>
        </w:tc>
        <w:tc>
          <w:tcPr>
            <w:tcW w:w="4680" w:type="dxa"/>
          </w:tcPr>
          <w:p w14:paraId="3C8BE565" w14:textId="77777777" w:rsidR="008218B1" w:rsidRPr="005D7B1D" w:rsidRDefault="008218B1" w:rsidP="00EE421D"/>
        </w:tc>
        <w:tc>
          <w:tcPr>
            <w:tcW w:w="2160" w:type="dxa"/>
          </w:tcPr>
          <w:p w14:paraId="5DEC2357" w14:textId="77777777" w:rsidR="008218B1" w:rsidRPr="005D7B1D" w:rsidRDefault="008218B1" w:rsidP="00EE421D"/>
        </w:tc>
      </w:tr>
      <w:tr w:rsidR="008218B1" w14:paraId="6183E585" w14:textId="77777777" w:rsidTr="001C4034">
        <w:tc>
          <w:tcPr>
            <w:tcW w:w="2250" w:type="dxa"/>
            <w:vMerge w:val="restart"/>
          </w:tcPr>
          <w:p w14:paraId="7CF17386" w14:textId="77777777" w:rsidR="008218B1" w:rsidRPr="005D7B1D" w:rsidRDefault="008218B1" w:rsidP="00EE421D">
            <w:r w:rsidRPr="005D7B1D">
              <w:t>APPROVAL:</w:t>
            </w:r>
          </w:p>
        </w:tc>
        <w:tc>
          <w:tcPr>
            <w:tcW w:w="4680" w:type="dxa"/>
          </w:tcPr>
          <w:p w14:paraId="55E9C3AE" w14:textId="77777777" w:rsidR="008218B1" w:rsidRPr="005D7B1D" w:rsidRDefault="005D7B1D" w:rsidP="00EE421D">
            <w:r>
              <w:t>Nguyen Van Sang</w:t>
            </w:r>
          </w:p>
          <w:p w14:paraId="0404C88D" w14:textId="77777777" w:rsidR="008218B1" w:rsidRPr="005D7B1D" w:rsidRDefault="00437275" w:rsidP="00EE421D">
            <w:r w:rsidRPr="005D7B1D">
              <w:t xml:space="preserve">Supervisor </w:t>
            </w:r>
          </w:p>
        </w:tc>
        <w:tc>
          <w:tcPr>
            <w:tcW w:w="2160" w:type="dxa"/>
          </w:tcPr>
          <w:p w14:paraId="468E70A3" w14:textId="77777777" w:rsidR="008218B1" w:rsidRPr="005D7B1D" w:rsidRDefault="00716CA5" w:rsidP="00EE421D">
            <w:r>
              <w:t>28/05/2014</w:t>
            </w:r>
          </w:p>
        </w:tc>
      </w:tr>
      <w:tr w:rsidR="008218B1" w14:paraId="7F32C6C7" w14:textId="77777777" w:rsidTr="001C4034">
        <w:tc>
          <w:tcPr>
            <w:tcW w:w="2250" w:type="dxa"/>
            <w:vMerge/>
          </w:tcPr>
          <w:p w14:paraId="1C090406" w14:textId="77777777" w:rsidR="008218B1" w:rsidRPr="005D7B1D" w:rsidRDefault="008218B1" w:rsidP="00EE421D"/>
        </w:tc>
        <w:tc>
          <w:tcPr>
            <w:tcW w:w="4680" w:type="dxa"/>
          </w:tcPr>
          <w:p w14:paraId="20EC1274" w14:textId="77777777" w:rsidR="008218B1" w:rsidRPr="005D7B1D" w:rsidRDefault="008218B1" w:rsidP="00EE421D"/>
        </w:tc>
        <w:tc>
          <w:tcPr>
            <w:tcW w:w="2160" w:type="dxa"/>
          </w:tcPr>
          <w:p w14:paraId="1B8CAF6E" w14:textId="77777777" w:rsidR="008218B1" w:rsidRPr="005D7B1D" w:rsidRDefault="008218B1" w:rsidP="00EE421D"/>
        </w:tc>
      </w:tr>
    </w:tbl>
    <w:p w14:paraId="5A00CCDB" w14:textId="77777777" w:rsidR="008218B1" w:rsidRDefault="008218B1" w:rsidP="00EE421D"/>
    <w:p w14:paraId="6BBFE478" w14:textId="77777777" w:rsidR="00644A0C" w:rsidRPr="00212411" w:rsidRDefault="00644A0C" w:rsidP="00EE421D">
      <w:r w:rsidRPr="00212411">
        <w:tab/>
      </w:r>
      <w:r w:rsidRPr="00212411">
        <w:tab/>
      </w:r>
      <w:r w:rsidR="008218B1">
        <w:tab/>
      </w:r>
    </w:p>
    <w:p w14:paraId="3BACB38C" w14:textId="77777777" w:rsidR="00644A0C" w:rsidRPr="00212411" w:rsidRDefault="00444DCA" w:rsidP="00EE421D">
      <w:r>
        <w:tab/>
      </w:r>
      <w:r w:rsidR="00CB0F42">
        <w:tab/>
      </w:r>
      <w:r w:rsidR="00CB0F42">
        <w:tab/>
      </w:r>
      <w:r w:rsidR="00CB0F42">
        <w:tab/>
      </w:r>
      <w:r w:rsidR="00644A0C" w:rsidRPr="00212411">
        <w:tab/>
      </w:r>
    </w:p>
    <w:p w14:paraId="6B70E7AF" w14:textId="77777777" w:rsidR="0005074B" w:rsidRPr="005D7B1D" w:rsidRDefault="0005074B" w:rsidP="00EE421D">
      <w:pPr>
        <w:pStyle w:val="NormalH"/>
      </w:pPr>
      <w:r w:rsidRPr="005D7B1D">
        <w:lastRenderedPageBreak/>
        <w:t>Record of change</w:t>
      </w:r>
    </w:p>
    <w:p w14:paraId="65751F01" w14:textId="77777777" w:rsidR="0005074B" w:rsidRPr="005D7B1D" w:rsidRDefault="0005074B" w:rsidP="00EE421D">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14:paraId="77D817F5" w14:textId="77777777" w:rsidTr="00CA5D88">
        <w:tc>
          <w:tcPr>
            <w:tcW w:w="1175" w:type="dxa"/>
            <w:shd w:val="clear" w:color="auto" w:fill="D9D9D9"/>
          </w:tcPr>
          <w:p w14:paraId="59336212" w14:textId="77777777" w:rsidR="00DE4065" w:rsidRPr="00AC680D" w:rsidRDefault="00DE4065" w:rsidP="00EE421D">
            <w:pPr>
              <w:pStyle w:val="Bangheader"/>
            </w:pPr>
            <w:r w:rsidRPr="00AC680D">
              <w:t>Effective Date</w:t>
            </w:r>
          </w:p>
        </w:tc>
        <w:tc>
          <w:tcPr>
            <w:tcW w:w="1980" w:type="dxa"/>
            <w:shd w:val="clear" w:color="auto" w:fill="D9D9D9"/>
          </w:tcPr>
          <w:p w14:paraId="23463E48" w14:textId="77777777" w:rsidR="00DE4065" w:rsidRPr="00AC680D" w:rsidRDefault="00DE4065" w:rsidP="00EE421D">
            <w:pPr>
              <w:pStyle w:val="Bangheader"/>
            </w:pPr>
            <w:r w:rsidRPr="00AC680D">
              <w:t>Changed Item</w:t>
            </w:r>
          </w:p>
        </w:tc>
        <w:tc>
          <w:tcPr>
            <w:tcW w:w="720" w:type="dxa"/>
            <w:shd w:val="clear" w:color="auto" w:fill="D9D9D9"/>
          </w:tcPr>
          <w:p w14:paraId="58D01FA7" w14:textId="77777777" w:rsidR="00DE4065" w:rsidRPr="00AC680D" w:rsidRDefault="00DE4065" w:rsidP="00EE421D">
            <w:pPr>
              <w:pStyle w:val="Bangheader"/>
            </w:pPr>
            <w:r w:rsidRPr="00AC680D">
              <w:t>A*</w:t>
            </w:r>
            <w:r w:rsidRPr="00AC680D">
              <w:br/>
              <w:t>M, D</w:t>
            </w:r>
          </w:p>
        </w:tc>
        <w:tc>
          <w:tcPr>
            <w:tcW w:w="2520" w:type="dxa"/>
            <w:shd w:val="clear" w:color="auto" w:fill="D9D9D9"/>
          </w:tcPr>
          <w:p w14:paraId="435B3F28" w14:textId="77777777" w:rsidR="00DE4065" w:rsidRPr="00AC680D" w:rsidRDefault="00DE4065" w:rsidP="00EE421D">
            <w:pPr>
              <w:pStyle w:val="Bangheader"/>
            </w:pPr>
            <w:r w:rsidRPr="00AC680D">
              <w:t>Change Description</w:t>
            </w:r>
          </w:p>
        </w:tc>
        <w:tc>
          <w:tcPr>
            <w:tcW w:w="1975" w:type="dxa"/>
            <w:shd w:val="clear" w:color="auto" w:fill="D9D9D9"/>
          </w:tcPr>
          <w:p w14:paraId="1E92B42E" w14:textId="77777777" w:rsidR="00DE4065" w:rsidRPr="00AC680D" w:rsidRDefault="00DE4065" w:rsidP="00EE421D">
            <w:pPr>
              <w:pStyle w:val="Bangheader"/>
            </w:pPr>
            <w:r w:rsidRPr="00AC680D">
              <w:t>Reason for Change</w:t>
            </w:r>
          </w:p>
        </w:tc>
        <w:tc>
          <w:tcPr>
            <w:tcW w:w="990" w:type="dxa"/>
            <w:shd w:val="clear" w:color="auto" w:fill="D9D9D9"/>
          </w:tcPr>
          <w:p w14:paraId="7D170998" w14:textId="77777777" w:rsidR="00DE4065" w:rsidRPr="00AC680D" w:rsidRDefault="00DE4065" w:rsidP="00EE421D">
            <w:pPr>
              <w:pStyle w:val="Bangheader"/>
            </w:pPr>
            <w:r w:rsidRPr="00AC680D">
              <w:t>Revision Number</w:t>
            </w:r>
          </w:p>
        </w:tc>
      </w:tr>
      <w:tr w:rsidR="00DE4065" w:rsidRPr="005D7B1D" w14:paraId="47678F8F" w14:textId="77777777" w:rsidTr="00CA5D88">
        <w:tc>
          <w:tcPr>
            <w:tcW w:w="1175" w:type="dxa"/>
            <w:vAlign w:val="center"/>
          </w:tcPr>
          <w:p w14:paraId="381C0911" w14:textId="77777777" w:rsidR="00DE4065" w:rsidRPr="00CA5D88" w:rsidRDefault="00B02B1B" w:rsidP="00EE421D">
            <w:pPr>
              <w:pStyle w:val="Bang"/>
            </w:pPr>
            <w:r w:rsidRPr="00CA5D88">
              <w:t>28</w:t>
            </w:r>
            <w:r w:rsidR="002A6F70" w:rsidRPr="00CA5D88">
              <w:t>/5/2014</w:t>
            </w:r>
          </w:p>
        </w:tc>
        <w:tc>
          <w:tcPr>
            <w:tcW w:w="1980" w:type="dxa"/>
            <w:vAlign w:val="center"/>
          </w:tcPr>
          <w:p w14:paraId="26949CC8" w14:textId="77777777" w:rsidR="00DE4065" w:rsidRPr="00CA5D88" w:rsidRDefault="00B02B1B" w:rsidP="00EE421D">
            <w:pPr>
              <w:pStyle w:val="Bang"/>
            </w:pPr>
            <w:r w:rsidRPr="00CA5D88">
              <w:t>Update Project Plan</w:t>
            </w:r>
          </w:p>
        </w:tc>
        <w:tc>
          <w:tcPr>
            <w:tcW w:w="720" w:type="dxa"/>
            <w:vAlign w:val="center"/>
          </w:tcPr>
          <w:p w14:paraId="2E4F62B3" w14:textId="77777777" w:rsidR="00DE4065" w:rsidRPr="00CA5D88" w:rsidRDefault="00B02B1B" w:rsidP="00EE421D">
            <w:pPr>
              <w:pStyle w:val="Bang"/>
            </w:pPr>
            <w:r w:rsidRPr="00CA5D88">
              <w:t>D</w:t>
            </w:r>
          </w:p>
        </w:tc>
        <w:tc>
          <w:tcPr>
            <w:tcW w:w="2520" w:type="dxa"/>
            <w:vAlign w:val="center"/>
          </w:tcPr>
          <w:p w14:paraId="368A2FCA" w14:textId="77777777" w:rsidR="00DE4065" w:rsidRPr="00CA5D88" w:rsidRDefault="00B02B1B" w:rsidP="00EE421D">
            <w:pPr>
              <w:pStyle w:val="Bang"/>
            </w:pPr>
            <w:r w:rsidRPr="00CA5D88">
              <w:t>Complete Project Plan</w:t>
            </w:r>
          </w:p>
        </w:tc>
        <w:tc>
          <w:tcPr>
            <w:tcW w:w="1975" w:type="dxa"/>
          </w:tcPr>
          <w:p w14:paraId="6E582C26" w14:textId="77777777" w:rsidR="00DE4065" w:rsidRPr="00CA5D88" w:rsidRDefault="00716CA5" w:rsidP="00EE421D">
            <w:pPr>
              <w:pStyle w:val="Bang"/>
            </w:pPr>
            <w:r>
              <w:t>First Version</w:t>
            </w:r>
          </w:p>
        </w:tc>
        <w:tc>
          <w:tcPr>
            <w:tcW w:w="990" w:type="dxa"/>
            <w:vAlign w:val="center"/>
          </w:tcPr>
          <w:p w14:paraId="47A2B0DB" w14:textId="77777777" w:rsidR="00DE4065" w:rsidRPr="00CA5D88" w:rsidRDefault="00716CA5" w:rsidP="00EE421D">
            <w:pPr>
              <w:pStyle w:val="Bang"/>
            </w:pPr>
            <w:r>
              <w:t>v1.0</w:t>
            </w:r>
          </w:p>
        </w:tc>
      </w:tr>
      <w:tr w:rsidR="00DE4065" w:rsidRPr="005D7B1D" w14:paraId="6C11C066" w14:textId="77777777" w:rsidTr="00CA5D88">
        <w:tc>
          <w:tcPr>
            <w:tcW w:w="1175" w:type="dxa"/>
            <w:vAlign w:val="center"/>
          </w:tcPr>
          <w:p w14:paraId="6AFB3E28" w14:textId="77777777" w:rsidR="00DE4065" w:rsidRPr="00CA5D88" w:rsidRDefault="00DE4065" w:rsidP="00EE421D">
            <w:pPr>
              <w:pStyle w:val="Bang"/>
            </w:pPr>
          </w:p>
        </w:tc>
        <w:tc>
          <w:tcPr>
            <w:tcW w:w="1980" w:type="dxa"/>
            <w:vAlign w:val="center"/>
          </w:tcPr>
          <w:p w14:paraId="438C833C" w14:textId="77777777" w:rsidR="00DE4065" w:rsidRPr="00CA5D88" w:rsidRDefault="00DE4065" w:rsidP="00EE421D">
            <w:pPr>
              <w:pStyle w:val="Bang"/>
            </w:pPr>
          </w:p>
        </w:tc>
        <w:tc>
          <w:tcPr>
            <w:tcW w:w="720" w:type="dxa"/>
            <w:vAlign w:val="center"/>
          </w:tcPr>
          <w:p w14:paraId="009374A2" w14:textId="77777777" w:rsidR="00DE4065" w:rsidRPr="00CA5D88" w:rsidRDefault="00DE4065" w:rsidP="00EE421D">
            <w:pPr>
              <w:pStyle w:val="Bang"/>
            </w:pPr>
          </w:p>
        </w:tc>
        <w:tc>
          <w:tcPr>
            <w:tcW w:w="2520" w:type="dxa"/>
            <w:vAlign w:val="center"/>
          </w:tcPr>
          <w:p w14:paraId="33EE2A8B" w14:textId="77777777" w:rsidR="00DE4065" w:rsidRPr="00CA5D88" w:rsidRDefault="00DE4065" w:rsidP="00EE421D">
            <w:pPr>
              <w:pStyle w:val="Bang"/>
            </w:pPr>
          </w:p>
        </w:tc>
        <w:tc>
          <w:tcPr>
            <w:tcW w:w="1975" w:type="dxa"/>
          </w:tcPr>
          <w:p w14:paraId="52E2D91C" w14:textId="77777777" w:rsidR="00DE4065" w:rsidRPr="00CA5D88" w:rsidRDefault="00DE4065" w:rsidP="00EE421D">
            <w:pPr>
              <w:pStyle w:val="Bang"/>
            </w:pPr>
          </w:p>
        </w:tc>
        <w:tc>
          <w:tcPr>
            <w:tcW w:w="990" w:type="dxa"/>
            <w:vAlign w:val="center"/>
          </w:tcPr>
          <w:p w14:paraId="63AFD881" w14:textId="77777777" w:rsidR="00DE4065" w:rsidRPr="00CA5D88" w:rsidRDefault="00DE4065" w:rsidP="00EE421D">
            <w:pPr>
              <w:pStyle w:val="Bang"/>
            </w:pPr>
          </w:p>
        </w:tc>
      </w:tr>
      <w:tr w:rsidR="00103F6E" w:rsidRPr="005D7B1D" w14:paraId="78C2C87E" w14:textId="77777777" w:rsidTr="00CA5D88">
        <w:tc>
          <w:tcPr>
            <w:tcW w:w="1175" w:type="dxa"/>
            <w:vAlign w:val="center"/>
          </w:tcPr>
          <w:p w14:paraId="000F0CB5" w14:textId="77777777" w:rsidR="00103F6E" w:rsidRPr="00CA5D88" w:rsidRDefault="00103F6E" w:rsidP="00EE421D">
            <w:pPr>
              <w:pStyle w:val="Bang"/>
            </w:pPr>
          </w:p>
        </w:tc>
        <w:tc>
          <w:tcPr>
            <w:tcW w:w="1980" w:type="dxa"/>
            <w:vAlign w:val="center"/>
          </w:tcPr>
          <w:p w14:paraId="5C6734C6" w14:textId="77777777" w:rsidR="00103F6E" w:rsidRPr="00CA5D88" w:rsidRDefault="00103F6E" w:rsidP="00EE421D">
            <w:pPr>
              <w:pStyle w:val="Bang"/>
            </w:pPr>
          </w:p>
        </w:tc>
        <w:tc>
          <w:tcPr>
            <w:tcW w:w="720" w:type="dxa"/>
            <w:vAlign w:val="center"/>
          </w:tcPr>
          <w:p w14:paraId="7E607289" w14:textId="77777777" w:rsidR="00103F6E" w:rsidRPr="00CA5D88" w:rsidRDefault="00103F6E" w:rsidP="00EE421D">
            <w:pPr>
              <w:pStyle w:val="Bang"/>
            </w:pPr>
          </w:p>
        </w:tc>
        <w:tc>
          <w:tcPr>
            <w:tcW w:w="2520" w:type="dxa"/>
            <w:vAlign w:val="center"/>
          </w:tcPr>
          <w:p w14:paraId="5516DABE" w14:textId="77777777" w:rsidR="00103F6E" w:rsidRPr="00CA5D88" w:rsidRDefault="00103F6E" w:rsidP="00EE421D">
            <w:pPr>
              <w:pStyle w:val="Bang"/>
            </w:pPr>
          </w:p>
        </w:tc>
        <w:tc>
          <w:tcPr>
            <w:tcW w:w="1975" w:type="dxa"/>
          </w:tcPr>
          <w:p w14:paraId="68D2974B" w14:textId="77777777" w:rsidR="00103F6E" w:rsidRPr="00CA5D88" w:rsidRDefault="00103F6E" w:rsidP="00EE421D">
            <w:pPr>
              <w:pStyle w:val="Bang"/>
            </w:pPr>
          </w:p>
        </w:tc>
        <w:tc>
          <w:tcPr>
            <w:tcW w:w="990" w:type="dxa"/>
            <w:vAlign w:val="center"/>
          </w:tcPr>
          <w:p w14:paraId="72030424" w14:textId="77777777" w:rsidR="00103F6E" w:rsidRPr="00CA5D88" w:rsidRDefault="00103F6E" w:rsidP="00EE421D">
            <w:pPr>
              <w:pStyle w:val="Bang"/>
            </w:pPr>
          </w:p>
        </w:tc>
      </w:tr>
      <w:tr w:rsidR="00DE4065" w:rsidRPr="005D7B1D" w14:paraId="1303567E" w14:textId="77777777" w:rsidTr="00CA5D88">
        <w:tc>
          <w:tcPr>
            <w:tcW w:w="1175" w:type="dxa"/>
            <w:vAlign w:val="center"/>
          </w:tcPr>
          <w:p w14:paraId="63928DDF" w14:textId="77777777" w:rsidR="00DE4065" w:rsidRPr="00CA5D88" w:rsidRDefault="00DE4065" w:rsidP="00EE421D">
            <w:pPr>
              <w:pStyle w:val="Bang"/>
            </w:pPr>
          </w:p>
        </w:tc>
        <w:tc>
          <w:tcPr>
            <w:tcW w:w="1980" w:type="dxa"/>
            <w:vAlign w:val="center"/>
          </w:tcPr>
          <w:p w14:paraId="085986D9" w14:textId="77777777" w:rsidR="00DE4065" w:rsidRPr="00CA5D88" w:rsidRDefault="00DE4065" w:rsidP="00EE421D">
            <w:pPr>
              <w:pStyle w:val="Bang"/>
            </w:pPr>
          </w:p>
        </w:tc>
        <w:tc>
          <w:tcPr>
            <w:tcW w:w="720" w:type="dxa"/>
            <w:vAlign w:val="center"/>
          </w:tcPr>
          <w:p w14:paraId="6D96D658" w14:textId="77777777" w:rsidR="00DE4065" w:rsidRPr="00CA5D88" w:rsidRDefault="00DE4065" w:rsidP="00EE421D">
            <w:pPr>
              <w:pStyle w:val="Bang"/>
            </w:pPr>
          </w:p>
        </w:tc>
        <w:tc>
          <w:tcPr>
            <w:tcW w:w="2520" w:type="dxa"/>
            <w:vAlign w:val="center"/>
          </w:tcPr>
          <w:p w14:paraId="4EA9F1EB" w14:textId="77777777" w:rsidR="00DE4065" w:rsidRPr="00CA5D88" w:rsidRDefault="00DE4065" w:rsidP="00EE421D">
            <w:pPr>
              <w:pStyle w:val="Bang"/>
            </w:pPr>
          </w:p>
        </w:tc>
        <w:tc>
          <w:tcPr>
            <w:tcW w:w="1975" w:type="dxa"/>
          </w:tcPr>
          <w:p w14:paraId="68B29943" w14:textId="77777777" w:rsidR="00DE4065" w:rsidRPr="00CA5D88" w:rsidRDefault="00DE4065" w:rsidP="00EE421D">
            <w:pPr>
              <w:pStyle w:val="Bang"/>
            </w:pPr>
          </w:p>
        </w:tc>
        <w:tc>
          <w:tcPr>
            <w:tcW w:w="990" w:type="dxa"/>
            <w:vAlign w:val="center"/>
          </w:tcPr>
          <w:p w14:paraId="26AE97D4" w14:textId="77777777" w:rsidR="00DE4065" w:rsidRPr="00CA5D88" w:rsidRDefault="00DE4065" w:rsidP="00EE421D">
            <w:pPr>
              <w:pStyle w:val="Bang"/>
            </w:pPr>
          </w:p>
        </w:tc>
      </w:tr>
      <w:tr w:rsidR="00DE4065" w:rsidRPr="005D7B1D" w14:paraId="0BF11BEB" w14:textId="77777777" w:rsidTr="00CA5D88">
        <w:tc>
          <w:tcPr>
            <w:tcW w:w="1175" w:type="dxa"/>
            <w:vAlign w:val="center"/>
          </w:tcPr>
          <w:p w14:paraId="0219D547" w14:textId="77777777" w:rsidR="00DE4065" w:rsidRPr="00CA5D88" w:rsidRDefault="00DE4065" w:rsidP="00EE421D">
            <w:pPr>
              <w:pStyle w:val="Bang"/>
            </w:pPr>
          </w:p>
        </w:tc>
        <w:tc>
          <w:tcPr>
            <w:tcW w:w="1980" w:type="dxa"/>
            <w:vAlign w:val="center"/>
          </w:tcPr>
          <w:p w14:paraId="3417AC6E" w14:textId="77777777" w:rsidR="00DE4065" w:rsidRPr="00CA5D88" w:rsidRDefault="00DE4065" w:rsidP="00EE421D">
            <w:pPr>
              <w:pStyle w:val="Bang"/>
            </w:pPr>
          </w:p>
        </w:tc>
        <w:tc>
          <w:tcPr>
            <w:tcW w:w="720" w:type="dxa"/>
            <w:vAlign w:val="center"/>
          </w:tcPr>
          <w:p w14:paraId="0B3ED52D" w14:textId="77777777" w:rsidR="00DE4065" w:rsidRPr="00CA5D88" w:rsidRDefault="00DE4065" w:rsidP="00EE421D">
            <w:pPr>
              <w:pStyle w:val="Bang"/>
            </w:pPr>
          </w:p>
        </w:tc>
        <w:tc>
          <w:tcPr>
            <w:tcW w:w="2520" w:type="dxa"/>
            <w:vAlign w:val="center"/>
          </w:tcPr>
          <w:p w14:paraId="0484E855" w14:textId="77777777" w:rsidR="00DE4065" w:rsidRPr="00CA5D88" w:rsidRDefault="00DE4065" w:rsidP="00EE421D">
            <w:pPr>
              <w:pStyle w:val="Bang"/>
            </w:pPr>
          </w:p>
        </w:tc>
        <w:tc>
          <w:tcPr>
            <w:tcW w:w="1975" w:type="dxa"/>
          </w:tcPr>
          <w:p w14:paraId="79D1B534" w14:textId="77777777" w:rsidR="00DE4065" w:rsidRPr="00CA5D88" w:rsidRDefault="00DE4065" w:rsidP="00EE421D">
            <w:pPr>
              <w:pStyle w:val="Bang"/>
            </w:pPr>
          </w:p>
        </w:tc>
        <w:tc>
          <w:tcPr>
            <w:tcW w:w="990" w:type="dxa"/>
            <w:vAlign w:val="center"/>
          </w:tcPr>
          <w:p w14:paraId="7D219229" w14:textId="77777777" w:rsidR="00DE4065" w:rsidRPr="00CA5D88" w:rsidRDefault="00DE4065" w:rsidP="00EE421D">
            <w:pPr>
              <w:pStyle w:val="Bang"/>
            </w:pPr>
          </w:p>
        </w:tc>
      </w:tr>
      <w:tr w:rsidR="00DE4065" w:rsidRPr="005D7B1D" w14:paraId="3B29954C" w14:textId="77777777" w:rsidTr="00CA5D88">
        <w:tc>
          <w:tcPr>
            <w:tcW w:w="1175" w:type="dxa"/>
            <w:vAlign w:val="center"/>
          </w:tcPr>
          <w:p w14:paraId="3BC8C4F0" w14:textId="77777777" w:rsidR="00DE4065" w:rsidRPr="00CA5D88" w:rsidRDefault="00DE4065" w:rsidP="00EE421D">
            <w:pPr>
              <w:pStyle w:val="Bang"/>
            </w:pPr>
          </w:p>
        </w:tc>
        <w:tc>
          <w:tcPr>
            <w:tcW w:w="1980" w:type="dxa"/>
            <w:vAlign w:val="center"/>
          </w:tcPr>
          <w:p w14:paraId="2037F85E" w14:textId="77777777" w:rsidR="00DE4065" w:rsidRPr="00CA5D88" w:rsidRDefault="00DE4065" w:rsidP="00EE421D">
            <w:pPr>
              <w:pStyle w:val="Bang"/>
            </w:pPr>
          </w:p>
        </w:tc>
        <w:tc>
          <w:tcPr>
            <w:tcW w:w="720" w:type="dxa"/>
            <w:vAlign w:val="center"/>
          </w:tcPr>
          <w:p w14:paraId="1E3FE513" w14:textId="77777777" w:rsidR="00DE4065" w:rsidRPr="00CA5D88" w:rsidRDefault="00DE4065" w:rsidP="00EE421D">
            <w:pPr>
              <w:pStyle w:val="Bang"/>
            </w:pPr>
          </w:p>
        </w:tc>
        <w:tc>
          <w:tcPr>
            <w:tcW w:w="2520" w:type="dxa"/>
            <w:vAlign w:val="center"/>
          </w:tcPr>
          <w:p w14:paraId="1443C2DA" w14:textId="77777777" w:rsidR="00DE4065" w:rsidRPr="00CA5D88" w:rsidRDefault="00DE4065" w:rsidP="00EE421D">
            <w:pPr>
              <w:pStyle w:val="Bang"/>
            </w:pPr>
          </w:p>
        </w:tc>
        <w:tc>
          <w:tcPr>
            <w:tcW w:w="1975" w:type="dxa"/>
          </w:tcPr>
          <w:p w14:paraId="0696DA79" w14:textId="77777777" w:rsidR="00DE4065" w:rsidRPr="00CA5D88" w:rsidRDefault="00DE4065" w:rsidP="00EE421D">
            <w:pPr>
              <w:pStyle w:val="Bang"/>
            </w:pPr>
          </w:p>
        </w:tc>
        <w:tc>
          <w:tcPr>
            <w:tcW w:w="990" w:type="dxa"/>
            <w:vAlign w:val="center"/>
          </w:tcPr>
          <w:p w14:paraId="64480D0D" w14:textId="77777777" w:rsidR="00DE4065" w:rsidRPr="00CA5D88" w:rsidRDefault="00DE4065" w:rsidP="00EE421D">
            <w:pPr>
              <w:pStyle w:val="Bang"/>
            </w:pPr>
          </w:p>
        </w:tc>
      </w:tr>
      <w:tr w:rsidR="00DE4065" w:rsidRPr="005D7B1D" w14:paraId="5DB1D5F6" w14:textId="77777777" w:rsidTr="00CA5D88">
        <w:tc>
          <w:tcPr>
            <w:tcW w:w="1175" w:type="dxa"/>
            <w:vAlign w:val="center"/>
          </w:tcPr>
          <w:p w14:paraId="45515BD3" w14:textId="77777777" w:rsidR="00DE4065" w:rsidRPr="00CA5D88" w:rsidRDefault="00DE4065" w:rsidP="00EE421D">
            <w:pPr>
              <w:pStyle w:val="Bang"/>
            </w:pPr>
          </w:p>
        </w:tc>
        <w:tc>
          <w:tcPr>
            <w:tcW w:w="1980" w:type="dxa"/>
            <w:vAlign w:val="center"/>
          </w:tcPr>
          <w:p w14:paraId="5D3C97F9" w14:textId="77777777" w:rsidR="00DE4065" w:rsidRPr="00CA5D88" w:rsidRDefault="00DE4065" w:rsidP="00EE421D">
            <w:pPr>
              <w:pStyle w:val="Bang"/>
            </w:pPr>
          </w:p>
        </w:tc>
        <w:tc>
          <w:tcPr>
            <w:tcW w:w="720" w:type="dxa"/>
            <w:vAlign w:val="center"/>
          </w:tcPr>
          <w:p w14:paraId="789F21FE" w14:textId="77777777" w:rsidR="00DE4065" w:rsidRPr="00CA5D88" w:rsidRDefault="00DE4065" w:rsidP="00EE421D">
            <w:pPr>
              <w:pStyle w:val="Bang"/>
            </w:pPr>
          </w:p>
        </w:tc>
        <w:tc>
          <w:tcPr>
            <w:tcW w:w="2520" w:type="dxa"/>
            <w:vAlign w:val="center"/>
          </w:tcPr>
          <w:p w14:paraId="0BE7F4C1" w14:textId="77777777" w:rsidR="00DE4065" w:rsidRPr="00CA5D88" w:rsidRDefault="00DE4065" w:rsidP="00EE421D">
            <w:pPr>
              <w:pStyle w:val="Bang"/>
            </w:pPr>
          </w:p>
        </w:tc>
        <w:tc>
          <w:tcPr>
            <w:tcW w:w="1975" w:type="dxa"/>
          </w:tcPr>
          <w:p w14:paraId="5CA53DBE" w14:textId="77777777" w:rsidR="00DE4065" w:rsidRPr="00CA5D88" w:rsidRDefault="00DE4065" w:rsidP="00EE421D">
            <w:pPr>
              <w:pStyle w:val="Bang"/>
            </w:pPr>
          </w:p>
        </w:tc>
        <w:tc>
          <w:tcPr>
            <w:tcW w:w="990" w:type="dxa"/>
            <w:vAlign w:val="center"/>
          </w:tcPr>
          <w:p w14:paraId="4A3E939D" w14:textId="77777777" w:rsidR="00DE4065" w:rsidRPr="00CA5D88" w:rsidRDefault="00DE4065" w:rsidP="00EE421D">
            <w:pPr>
              <w:pStyle w:val="Bang"/>
            </w:pPr>
          </w:p>
        </w:tc>
      </w:tr>
      <w:tr w:rsidR="00DE4065" w:rsidRPr="005D7B1D" w14:paraId="55BC7011" w14:textId="77777777" w:rsidTr="00CA5D88">
        <w:tc>
          <w:tcPr>
            <w:tcW w:w="1175" w:type="dxa"/>
            <w:vAlign w:val="center"/>
          </w:tcPr>
          <w:p w14:paraId="0A6A15BD" w14:textId="77777777" w:rsidR="00DE4065" w:rsidRPr="00CA5D88" w:rsidRDefault="00DE4065" w:rsidP="00EE421D">
            <w:pPr>
              <w:pStyle w:val="Bang"/>
            </w:pPr>
          </w:p>
        </w:tc>
        <w:tc>
          <w:tcPr>
            <w:tcW w:w="1980" w:type="dxa"/>
            <w:vAlign w:val="center"/>
          </w:tcPr>
          <w:p w14:paraId="22D09F32" w14:textId="77777777" w:rsidR="00DE4065" w:rsidRPr="00CA5D88" w:rsidRDefault="00DE4065" w:rsidP="00EE421D">
            <w:pPr>
              <w:pStyle w:val="Bang"/>
            </w:pPr>
          </w:p>
        </w:tc>
        <w:tc>
          <w:tcPr>
            <w:tcW w:w="720" w:type="dxa"/>
            <w:vAlign w:val="center"/>
          </w:tcPr>
          <w:p w14:paraId="38780919" w14:textId="77777777" w:rsidR="00DE4065" w:rsidRPr="00CA5D88" w:rsidRDefault="00DE4065" w:rsidP="00EE421D">
            <w:pPr>
              <w:pStyle w:val="Bang"/>
            </w:pPr>
          </w:p>
        </w:tc>
        <w:tc>
          <w:tcPr>
            <w:tcW w:w="2520" w:type="dxa"/>
            <w:vAlign w:val="center"/>
          </w:tcPr>
          <w:p w14:paraId="7001C5F1" w14:textId="77777777" w:rsidR="00DE4065" w:rsidRPr="00CA5D88" w:rsidRDefault="00DE4065" w:rsidP="00EE421D">
            <w:pPr>
              <w:pStyle w:val="Bang"/>
            </w:pPr>
          </w:p>
        </w:tc>
        <w:tc>
          <w:tcPr>
            <w:tcW w:w="1975" w:type="dxa"/>
          </w:tcPr>
          <w:p w14:paraId="0F13A1CB" w14:textId="77777777" w:rsidR="00DE4065" w:rsidRPr="00CA5D88" w:rsidRDefault="00DE4065" w:rsidP="00EE421D">
            <w:pPr>
              <w:pStyle w:val="Bang"/>
            </w:pPr>
          </w:p>
        </w:tc>
        <w:tc>
          <w:tcPr>
            <w:tcW w:w="990" w:type="dxa"/>
            <w:vAlign w:val="center"/>
          </w:tcPr>
          <w:p w14:paraId="7F32AA4E" w14:textId="77777777" w:rsidR="00DE4065" w:rsidRPr="00CA5D88" w:rsidRDefault="00DE4065" w:rsidP="00EE421D">
            <w:pPr>
              <w:pStyle w:val="Bang"/>
            </w:pPr>
          </w:p>
        </w:tc>
      </w:tr>
      <w:tr w:rsidR="00DE4065" w:rsidRPr="005D7B1D" w14:paraId="31E25E93" w14:textId="77777777" w:rsidTr="00CA5D88">
        <w:tc>
          <w:tcPr>
            <w:tcW w:w="1175" w:type="dxa"/>
            <w:vAlign w:val="center"/>
          </w:tcPr>
          <w:p w14:paraId="39240E39" w14:textId="77777777" w:rsidR="00DE4065" w:rsidRPr="00CA5D88" w:rsidRDefault="00DE4065" w:rsidP="00EE421D">
            <w:pPr>
              <w:pStyle w:val="Bang"/>
            </w:pPr>
          </w:p>
        </w:tc>
        <w:tc>
          <w:tcPr>
            <w:tcW w:w="1980" w:type="dxa"/>
            <w:vAlign w:val="center"/>
          </w:tcPr>
          <w:p w14:paraId="37427693" w14:textId="77777777" w:rsidR="00DE4065" w:rsidRPr="00CA5D88" w:rsidRDefault="00DE4065" w:rsidP="00EE421D">
            <w:pPr>
              <w:pStyle w:val="Bang"/>
            </w:pPr>
          </w:p>
        </w:tc>
        <w:tc>
          <w:tcPr>
            <w:tcW w:w="720" w:type="dxa"/>
            <w:vAlign w:val="center"/>
          </w:tcPr>
          <w:p w14:paraId="0BCBC564" w14:textId="77777777" w:rsidR="00DE4065" w:rsidRPr="00CA5D88" w:rsidRDefault="00DE4065" w:rsidP="00EE421D">
            <w:pPr>
              <w:pStyle w:val="Bang"/>
            </w:pPr>
          </w:p>
        </w:tc>
        <w:tc>
          <w:tcPr>
            <w:tcW w:w="2520" w:type="dxa"/>
            <w:vAlign w:val="center"/>
          </w:tcPr>
          <w:p w14:paraId="23603498" w14:textId="77777777" w:rsidR="00DE4065" w:rsidRPr="00CA5D88" w:rsidRDefault="00DE4065" w:rsidP="00EE421D">
            <w:pPr>
              <w:pStyle w:val="Bang"/>
            </w:pPr>
          </w:p>
        </w:tc>
        <w:tc>
          <w:tcPr>
            <w:tcW w:w="1975" w:type="dxa"/>
          </w:tcPr>
          <w:p w14:paraId="3CCE6597" w14:textId="77777777" w:rsidR="00DE4065" w:rsidRPr="00CA5D88" w:rsidRDefault="00DE4065" w:rsidP="00EE421D">
            <w:pPr>
              <w:pStyle w:val="Bang"/>
            </w:pPr>
          </w:p>
        </w:tc>
        <w:tc>
          <w:tcPr>
            <w:tcW w:w="990" w:type="dxa"/>
            <w:vAlign w:val="center"/>
          </w:tcPr>
          <w:p w14:paraId="551C1870" w14:textId="77777777" w:rsidR="00DE4065" w:rsidRPr="00CA5D88" w:rsidRDefault="00DE4065" w:rsidP="00EE421D">
            <w:pPr>
              <w:pStyle w:val="Bang"/>
            </w:pPr>
          </w:p>
        </w:tc>
      </w:tr>
      <w:tr w:rsidR="00DE4065" w:rsidRPr="005D7B1D" w14:paraId="033FBD55" w14:textId="77777777" w:rsidTr="00CA5D88">
        <w:tc>
          <w:tcPr>
            <w:tcW w:w="1175" w:type="dxa"/>
            <w:vAlign w:val="center"/>
          </w:tcPr>
          <w:p w14:paraId="5452F7BB" w14:textId="77777777" w:rsidR="00DE4065" w:rsidRPr="00CA5D88" w:rsidRDefault="00DE4065" w:rsidP="00EE421D">
            <w:pPr>
              <w:pStyle w:val="Bang"/>
            </w:pPr>
          </w:p>
        </w:tc>
        <w:tc>
          <w:tcPr>
            <w:tcW w:w="1980" w:type="dxa"/>
            <w:vAlign w:val="center"/>
          </w:tcPr>
          <w:p w14:paraId="0DF6A1F8" w14:textId="77777777" w:rsidR="00DE4065" w:rsidRPr="00CA5D88" w:rsidRDefault="00DE4065" w:rsidP="00EE421D">
            <w:pPr>
              <w:pStyle w:val="Bang"/>
            </w:pPr>
          </w:p>
        </w:tc>
        <w:tc>
          <w:tcPr>
            <w:tcW w:w="720" w:type="dxa"/>
            <w:vAlign w:val="center"/>
          </w:tcPr>
          <w:p w14:paraId="49B06330" w14:textId="77777777" w:rsidR="00DE4065" w:rsidRPr="00CA5D88" w:rsidRDefault="00DE4065" w:rsidP="00EE421D">
            <w:pPr>
              <w:pStyle w:val="Bang"/>
            </w:pPr>
          </w:p>
        </w:tc>
        <w:tc>
          <w:tcPr>
            <w:tcW w:w="2520" w:type="dxa"/>
            <w:vAlign w:val="center"/>
          </w:tcPr>
          <w:p w14:paraId="0ED9F5D7" w14:textId="77777777" w:rsidR="00DE4065" w:rsidRPr="00CA5D88" w:rsidRDefault="00DE4065" w:rsidP="00EE421D">
            <w:pPr>
              <w:pStyle w:val="Bang"/>
            </w:pPr>
          </w:p>
        </w:tc>
        <w:tc>
          <w:tcPr>
            <w:tcW w:w="1975" w:type="dxa"/>
          </w:tcPr>
          <w:p w14:paraId="5AB904EE" w14:textId="77777777" w:rsidR="00DE4065" w:rsidRPr="00CA5D88" w:rsidRDefault="00DE4065" w:rsidP="00EE421D">
            <w:pPr>
              <w:pStyle w:val="Bang"/>
            </w:pPr>
          </w:p>
        </w:tc>
        <w:tc>
          <w:tcPr>
            <w:tcW w:w="990" w:type="dxa"/>
            <w:vAlign w:val="center"/>
          </w:tcPr>
          <w:p w14:paraId="06FF17C6" w14:textId="77777777" w:rsidR="00DE4065" w:rsidRPr="00CA5D88" w:rsidRDefault="00DE4065" w:rsidP="00EE421D">
            <w:pPr>
              <w:pStyle w:val="Bang"/>
            </w:pPr>
          </w:p>
        </w:tc>
      </w:tr>
      <w:tr w:rsidR="00DE4065" w:rsidRPr="005D7B1D" w14:paraId="06F62E39" w14:textId="77777777" w:rsidTr="00CA5D88">
        <w:tc>
          <w:tcPr>
            <w:tcW w:w="1175" w:type="dxa"/>
            <w:vAlign w:val="center"/>
          </w:tcPr>
          <w:p w14:paraId="3F4F1469" w14:textId="77777777" w:rsidR="00DE4065" w:rsidRPr="00CA5D88" w:rsidRDefault="00DE4065" w:rsidP="00EE421D">
            <w:pPr>
              <w:pStyle w:val="Bang"/>
            </w:pPr>
          </w:p>
        </w:tc>
        <w:tc>
          <w:tcPr>
            <w:tcW w:w="1980" w:type="dxa"/>
            <w:vAlign w:val="center"/>
          </w:tcPr>
          <w:p w14:paraId="57CED244" w14:textId="77777777" w:rsidR="00DE4065" w:rsidRPr="00CA5D88" w:rsidRDefault="00DE4065" w:rsidP="00EE421D">
            <w:pPr>
              <w:pStyle w:val="Bang"/>
            </w:pPr>
          </w:p>
        </w:tc>
        <w:tc>
          <w:tcPr>
            <w:tcW w:w="720" w:type="dxa"/>
            <w:vAlign w:val="center"/>
          </w:tcPr>
          <w:p w14:paraId="34656E8B" w14:textId="77777777" w:rsidR="00DE4065" w:rsidRPr="00CA5D88" w:rsidRDefault="00DE4065" w:rsidP="00EE421D">
            <w:pPr>
              <w:pStyle w:val="Bang"/>
            </w:pPr>
          </w:p>
        </w:tc>
        <w:tc>
          <w:tcPr>
            <w:tcW w:w="2520" w:type="dxa"/>
            <w:vAlign w:val="center"/>
          </w:tcPr>
          <w:p w14:paraId="324E9D4B" w14:textId="77777777" w:rsidR="00DE4065" w:rsidRPr="00CA5D88" w:rsidRDefault="00DE4065" w:rsidP="00EE421D">
            <w:pPr>
              <w:pStyle w:val="Bang"/>
            </w:pPr>
          </w:p>
        </w:tc>
        <w:tc>
          <w:tcPr>
            <w:tcW w:w="1975" w:type="dxa"/>
          </w:tcPr>
          <w:p w14:paraId="0CF51513" w14:textId="77777777" w:rsidR="00DE4065" w:rsidRPr="00CA5D88" w:rsidRDefault="00DE4065" w:rsidP="00EE421D">
            <w:pPr>
              <w:pStyle w:val="Bang"/>
            </w:pPr>
          </w:p>
        </w:tc>
        <w:tc>
          <w:tcPr>
            <w:tcW w:w="990" w:type="dxa"/>
            <w:vAlign w:val="center"/>
          </w:tcPr>
          <w:p w14:paraId="313630AD" w14:textId="77777777" w:rsidR="00DE4065" w:rsidRPr="00CA5D88" w:rsidRDefault="00DE4065" w:rsidP="00EE421D">
            <w:pPr>
              <w:pStyle w:val="Bang"/>
            </w:pPr>
          </w:p>
        </w:tc>
      </w:tr>
      <w:tr w:rsidR="00DE4065" w:rsidRPr="005D7B1D" w14:paraId="4D17A588" w14:textId="77777777" w:rsidTr="00CA5D88">
        <w:tc>
          <w:tcPr>
            <w:tcW w:w="1175" w:type="dxa"/>
            <w:vAlign w:val="center"/>
          </w:tcPr>
          <w:p w14:paraId="2D57FE3A" w14:textId="77777777" w:rsidR="00DE4065" w:rsidRPr="00CA5D88" w:rsidRDefault="00DE4065" w:rsidP="00EE421D">
            <w:pPr>
              <w:pStyle w:val="Bang"/>
            </w:pPr>
          </w:p>
        </w:tc>
        <w:tc>
          <w:tcPr>
            <w:tcW w:w="1980" w:type="dxa"/>
            <w:vAlign w:val="center"/>
          </w:tcPr>
          <w:p w14:paraId="23C0AF6B" w14:textId="77777777" w:rsidR="00DE4065" w:rsidRPr="00CA5D88" w:rsidRDefault="00DE4065" w:rsidP="00EE421D">
            <w:pPr>
              <w:pStyle w:val="Bang"/>
            </w:pPr>
          </w:p>
        </w:tc>
        <w:tc>
          <w:tcPr>
            <w:tcW w:w="720" w:type="dxa"/>
            <w:vAlign w:val="center"/>
          </w:tcPr>
          <w:p w14:paraId="32166620" w14:textId="77777777" w:rsidR="00DE4065" w:rsidRPr="00CA5D88" w:rsidRDefault="00DE4065" w:rsidP="00EE421D">
            <w:pPr>
              <w:pStyle w:val="Bang"/>
            </w:pPr>
          </w:p>
        </w:tc>
        <w:tc>
          <w:tcPr>
            <w:tcW w:w="2520" w:type="dxa"/>
            <w:vAlign w:val="center"/>
          </w:tcPr>
          <w:p w14:paraId="2058B3B1" w14:textId="77777777" w:rsidR="00DE4065" w:rsidRPr="00CA5D88" w:rsidRDefault="00DE4065" w:rsidP="00EE421D">
            <w:pPr>
              <w:pStyle w:val="Bang"/>
            </w:pPr>
          </w:p>
        </w:tc>
        <w:tc>
          <w:tcPr>
            <w:tcW w:w="1975" w:type="dxa"/>
          </w:tcPr>
          <w:p w14:paraId="05F24D85" w14:textId="77777777" w:rsidR="00DE4065" w:rsidRPr="00CA5D88" w:rsidRDefault="00DE4065" w:rsidP="00EE421D">
            <w:pPr>
              <w:pStyle w:val="Bang"/>
            </w:pPr>
          </w:p>
        </w:tc>
        <w:tc>
          <w:tcPr>
            <w:tcW w:w="990" w:type="dxa"/>
            <w:vAlign w:val="center"/>
          </w:tcPr>
          <w:p w14:paraId="3B948DFB" w14:textId="77777777" w:rsidR="00DE4065" w:rsidRPr="00CA5D88" w:rsidRDefault="00DE4065" w:rsidP="00EE421D">
            <w:pPr>
              <w:pStyle w:val="Bang"/>
            </w:pPr>
          </w:p>
        </w:tc>
      </w:tr>
      <w:tr w:rsidR="00DE4065" w:rsidRPr="005D7B1D" w14:paraId="68A0E6A9" w14:textId="77777777" w:rsidTr="00CA5D88">
        <w:tc>
          <w:tcPr>
            <w:tcW w:w="1175" w:type="dxa"/>
            <w:vAlign w:val="center"/>
          </w:tcPr>
          <w:p w14:paraId="1F3639F6" w14:textId="77777777" w:rsidR="00DE4065" w:rsidRPr="00CA5D88" w:rsidRDefault="00DE4065" w:rsidP="00EE421D">
            <w:pPr>
              <w:pStyle w:val="Bang"/>
            </w:pPr>
          </w:p>
        </w:tc>
        <w:tc>
          <w:tcPr>
            <w:tcW w:w="1980" w:type="dxa"/>
            <w:vAlign w:val="center"/>
          </w:tcPr>
          <w:p w14:paraId="7E5A46E3" w14:textId="77777777" w:rsidR="00DE4065" w:rsidRPr="00CA5D88" w:rsidRDefault="00DE4065" w:rsidP="00EE421D">
            <w:pPr>
              <w:pStyle w:val="Bang"/>
            </w:pPr>
          </w:p>
        </w:tc>
        <w:tc>
          <w:tcPr>
            <w:tcW w:w="720" w:type="dxa"/>
            <w:vAlign w:val="center"/>
          </w:tcPr>
          <w:p w14:paraId="685E7F54" w14:textId="77777777" w:rsidR="00DE4065" w:rsidRPr="00CA5D88" w:rsidRDefault="00DE4065" w:rsidP="00EE421D">
            <w:pPr>
              <w:pStyle w:val="Bang"/>
            </w:pPr>
          </w:p>
        </w:tc>
        <w:tc>
          <w:tcPr>
            <w:tcW w:w="2520" w:type="dxa"/>
            <w:vAlign w:val="center"/>
          </w:tcPr>
          <w:p w14:paraId="0C47A5F1" w14:textId="77777777" w:rsidR="00DE4065" w:rsidRPr="00CA5D88" w:rsidRDefault="00DE4065" w:rsidP="00EE421D">
            <w:pPr>
              <w:pStyle w:val="Bang"/>
            </w:pPr>
          </w:p>
        </w:tc>
        <w:tc>
          <w:tcPr>
            <w:tcW w:w="1975" w:type="dxa"/>
          </w:tcPr>
          <w:p w14:paraId="33B5BBA9" w14:textId="77777777" w:rsidR="00DE4065" w:rsidRPr="00CA5D88" w:rsidRDefault="00DE4065" w:rsidP="00EE421D">
            <w:pPr>
              <w:pStyle w:val="Bang"/>
            </w:pPr>
          </w:p>
        </w:tc>
        <w:tc>
          <w:tcPr>
            <w:tcW w:w="990" w:type="dxa"/>
            <w:vAlign w:val="center"/>
          </w:tcPr>
          <w:p w14:paraId="5DED0335" w14:textId="77777777" w:rsidR="00DE4065" w:rsidRPr="00CA5D88" w:rsidRDefault="00DE4065" w:rsidP="00EE421D">
            <w:pPr>
              <w:pStyle w:val="Bang"/>
            </w:pPr>
          </w:p>
        </w:tc>
      </w:tr>
      <w:tr w:rsidR="00DE4065" w:rsidRPr="005D7B1D" w14:paraId="68E6046B" w14:textId="77777777" w:rsidTr="00CA5D88">
        <w:tc>
          <w:tcPr>
            <w:tcW w:w="1175" w:type="dxa"/>
            <w:vAlign w:val="center"/>
          </w:tcPr>
          <w:p w14:paraId="7FBDDC80" w14:textId="77777777" w:rsidR="00DE4065" w:rsidRPr="00CA5D88" w:rsidRDefault="00DE4065" w:rsidP="00EE421D">
            <w:pPr>
              <w:pStyle w:val="Bang"/>
            </w:pPr>
          </w:p>
        </w:tc>
        <w:tc>
          <w:tcPr>
            <w:tcW w:w="1980" w:type="dxa"/>
            <w:vAlign w:val="center"/>
          </w:tcPr>
          <w:p w14:paraId="31C1050D" w14:textId="77777777" w:rsidR="00DE4065" w:rsidRPr="00CA5D88" w:rsidRDefault="00DE4065" w:rsidP="00EE421D">
            <w:pPr>
              <w:pStyle w:val="Bang"/>
            </w:pPr>
          </w:p>
        </w:tc>
        <w:tc>
          <w:tcPr>
            <w:tcW w:w="720" w:type="dxa"/>
            <w:vAlign w:val="center"/>
          </w:tcPr>
          <w:p w14:paraId="54EB8296" w14:textId="77777777" w:rsidR="00DE4065" w:rsidRPr="00CA5D88" w:rsidRDefault="00DE4065" w:rsidP="00EE421D">
            <w:pPr>
              <w:pStyle w:val="Bang"/>
            </w:pPr>
          </w:p>
        </w:tc>
        <w:tc>
          <w:tcPr>
            <w:tcW w:w="2520" w:type="dxa"/>
            <w:vAlign w:val="center"/>
          </w:tcPr>
          <w:p w14:paraId="69FD9D8A" w14:textId="77777777" w:rsidR="00DE4065" w:rsidRPr="00CA5D88" w:rsidRDefault="00DE4065" w:rsidP="00EE421D">
            <w:pPr>
              <w:pStyle w:val="Bang"/>
            </w:pPr>
          </w:p>
        </w:tc>
        <w:tc>
          <w:tcPr>
            <w:tcW w:w="1975" w:type="dxa"/>
          </w:tcPr>
          <w:p w14:paraId="4191AA4C" w14:textId="77777777" w:rsidR="00DE4065" w:rsidRPr="00CA5D88" w:rsidRDefault="00DE4065" w:rsidP="00EE421D">
            <w:pPr>
              <w:pStyle w:val="Bang"/>
            </w:pPr>
          </w:p>
        </w:tc>
        <w:tc>
          <w:tcPr>
            <w:tcW w:w="990" w:type="dxa"/>
            <w:vAlign w:val="center"/>
          </w:tcPr>
          <w:p w14:paraId="0C3F066C" w14:textId="77777777" w:rsidR="00DE4065" w:rsidRPr="00CA5D88" w:rsidRDefault="00DE4065" w:rsidP="00EE421D">
            <w:pPr>
              <w:pStyle w:val="Bang"/>
            </w:pPr>
          </w:p>
        </w:tc>
      </w:tr>
      <w:tr w:rsidR="00DE4065" w:rsidRPr="005D7B1D" w14:paraId="5EECEEF2" w14:textId="77777777" w:rsidTr="00CA5D88">
        <w:tc>
          <w:tcPr>
            <w:tcW w:w="1175" w:type="dxa"/>
            <w:vAlign w:val="center"/>
          </w:tcPr>
          <w:p w14:paraId="5B447CFF" w14:textId="77777777" w:rsidR="00DE4065" w:rsidRPr="00CA5D88" w:rsidRDefault="00DE4065" w:rsidP="00EE421D">
            <w:pPr>
              <w:pStyle w:val="Bang"/>
            </w:pPr>
          </w:p>
        </w:tc>
        <w:tc>
          <w:tcPr>
            <w:tcW w:w="1980" w:type="dxa"/>
            <w:vAlign w:val="center"/>
          </w:tcPr>
          <w:p w14:paraId="6D7C33B3" w14:textId="77777777" w:rsidR="00DE4065" w:rsidRPr="00CA5D88" w:rsidRDefault="00DE4065" w:rsidP="00EE421D">
            <w:pPr>
              <w:pStyle w:val="Bang"/>
            </w:pPr>
          </w:p>
        </w:tc>
        <w:tc>
          <w:tcPr>
            <w:tcW w:w="720" w:type="dxa"/>
            <w:vAlign w:val="center"/>
          </w:tcPr>
          <w:p w14:paraId="50D85DE7" w14:textId="77777777" w:rsidR="00DE4065" w:rsidRPr="00CA5D88" w:rsidRDefault="00DE4065" w:rsidP="00EE421D">
            <w:pPr>
              <w:pStyle w:val="Bang"/>
            </w:pPr>
          </w:p>
        </w:tc>
        <w:tc>
          <w:tcPr>
            <w:tcW w:w="2520" w:type="dxa"/>
            <w:vAlign w:val="center"/>
          </w:tcPr>
          <w:p w14:paraId="179734C5" w14:textId="77777777" w:rsidR="00DE4065" w:rsidRPr="00CA5D88" w:rsidRDefault="00DE4065" w:rsidP="00EE421D">
            <w:pPr>
              <w:pStyle w:val="Bang"/>
            </w:pPr>
          </w:p>
        </w:tc>
        <w:tc>
          <w:tcPr>
            <w:tcW w:w="1975" w:type="dxa"/>
          </w:tcPr>
          <w:p w14:paraId="1ED038D8" w14:textId="77777777" w:rsidR="00DE4065" w:rsidRPr="00CA5D88" w:rsidRDefault="00DE4065" w:rsidP="00EE421D">
            <w:pPr>
              <w:pStyle w:val="Bang"/>
            </w:pPr>
          </w:p>
        </w:tc>
        <w:tc>
          <w:tcPr>
            <w:tcW w:w="990" w:type="dxa"/>
            <w:vAlign w:val="center"/>
          </w:tcPr>
          <w:p w14:paraId="352170B0" w14:textId="77777777" w:rsidR="00DE4065" w:rsidRPr="00CA5D88" w:rsidRDefault="00DE4065" w:rsidP="00EE421D">
            <w:pPr>
              <w:pStyle w:val="Bang"/>
            </w:pPr>
          </w:p>
        </w:tc>
      </w:tr>
      <w:tr w:rsidR="00DE4065" w:rsidRPr="005D7B1D" w14:paraId="3D403F4C" w14:textId="77777777" w:rsidTr="00CA5D88">
        <w:tc>
          <w:tcPr>
            <w:tcW w:w="1175" w:type="dxa"/>
            <w:vAlign w:val="center"/>
          </w:tcPr>
          <w:p w14:paraId="4297A00B" w14:textId="77777777" w:rsidR="00DE4065" w:rsidRPr="00CA5D88" w:rsidRDefault="00DE4065" w:rsidP="00EE421D">
            <w:pPr>
              <w:pStyle w:val="Bang"/>
            </w:pPr>
          </w:p>
        </w:tc>
        <w:tc>
          <w:tcPr>
            <w:tcW w:w="1980" w:type="dxa"/>
            <w:vAlign w:val="center"/>
          </w:tcPr>
          <w:p w14:paraId="4DE38F93" w14:textId="77777777" w:rsidR="00DE4065" w:rsidRPr="00CA5D88" w:rsidRDefault="00DE4065" w:rsidP="00EE421D">
            <w:pPr>
              <w:pStyle w:val="Bang"/>
            </w:pPr>
          </w:p>
        </w:tc>
        <w:tc>
          <w:tcPr>
            <w:tcW w:w="720" w:type="dxa"/>
            <w:vAlign w:val="center"/>
          </w:tcPr>
          <w:p w14:paraId="2E07E27B" w14:textId="77777777" w:rsidR="00DE4065" w:rsidRPr="00CA5D88" w:rsidRDefault="00DE4065" w:rsidP="00EE421D">
            <w:pPr>
              <w:pStyle w:val="Bang"/>
            </w:pPr>
          </w:p>
        </w:tc>
        <w:tc>
          <w:tcPr>
            <w:tcW w:w="2520" w:type="dxa"/>
            <w:vAlign w:val="center"/>
          </w:tcPr>
          <w:p w14:paraId="7F88479F" w14:textId="77777777" w:rsidR="00DE4065" w:rsidRPr="00CA5D88" w:rsidRDefault="00DE4065" w:rsidP="00EE421D">
            <w:pPr>
              <w:pStyle w:val="Bang"/>
            </w:pPr>
          </w:p>
        </w:tc>
        <w:tc>
          <w:tcPr>
            <w:tcW w:w="1975" w:type="dxa"/>
          </w:tcPr>
          <w:p w14:paraId="2A308EC8" w14:textId="77777777" w:rsidR="00DE4065" w:rsidRPr="00CA5D88" w:rsidRDefault="00DE4065" w:rsidP="00EE421D">
            <w:pPr>
              <w:pStyle w:val="Bang"/>
            </w:pPr>
          </w:p>
        </w:tc>
        <w:tc>
          <w:tcPr>
            <w:tcW w:w="990" w:type="dxa"/>
            <w:vAlign w:val="center"/>
          </w:tcPr>
          <w:p w14:paraId="23E2576A" w14:textId="77777777" w:rsidR="00DE4065" w:rsidRPr="00CA5D88" w:rsidRDefault="00DE4065" w:rsidP="00EE421D">
            <w:pPr>
              <w:pStyle w:val="Bang"/>
            </w:pPr>
          </w:p>
        </w:tc>
      </w:tr>
      <w:tr w:rsidR="00DE4065" w:rsidRPr="005D7B1D" w14:paraId="0A03FA65" w14:textId="77777777" w:rsidTr="00CA5D88">
        <w:tc>
          <w:tcPr>
            <w:tcW w:w="1175" w:type="dxa"/>
            <w:vAlign w:val="center"/>
          </w:tcPr>
          <w:p w14:paraId="64C90C84" w14:textId="77777777" w:rsidR="00DE4065" w:rsidRPr="00CA5D88" w:rsidRDefault="00DE4065" w:rsidP="00EE421D">
            <w:pPr>
              <w:pStyle w:val="Bang"/>
            </w:pPr>
          </w:p>
        </w:tc>
        <w:tc>
          <w:tcPr>
            <w:tcW w:w="1980" w:type="dxa"/>
            <w:vAlign w:val="center"/>
          </w:tcPr>
          <w:p w14:paraId="0FF20FDA" w14:textId="77777777" w:rsidR="00DE4065" w:rsidRPr="00CA5D88" w:rsidRDefault="00DE4065" w:rsidP="00EE421D">
            <w:pPr>
              <w:pStyle w:val="Bang"/>
            </w:pPr>
          </w:p>
        </w:tc>
        <w:tc>
          <w:tcPr>
            <w:tcW w:w="720" w:type="dxa"/>
            <w:vAlign w:val="center"/>
          </w:tcPr>
          <w:p w14:paraId="5456E740" w14:textId="77777777" w:rsidR="00DE4065" w:rsidRPr="00CA5D88" w:rsidRDefault="00DE4065" w:rsidP="00EE421D">
            <w:pPr>
              <w:pStyle w:val="Bang"/>
            </w:pPr>
          </w:p>
        </w:tc>
        <w:tc>
          <w:tcPr>
            <w:tcW w:w="2520" w:type="dxa"/>
            <w:vAlign w:val="center"/>
          </w:tcPr>
          <w:p w14:paraId="24F25FEA" w14:textId="77777777" w:rsidR="00DE4065" w:rsidRPr="00CA5D88" w:rsidRDefault="00DE4065" w:rsidP="00EE421D">
            <w:pPr>
              <w:pStyle w:val="Bang"/>
            </w:pPr>
          </w:p>
        </w:tc>
        <w:tc>
          <w:tcPr>
            <w:tcW w:w="1975" w:type="dxa"/>
          </w:tcPr>
          <w:p w14:paraId="01564970" w14:textId="77777777" w:rsidR="00DE4065" w:rsidRPr="00CA5D88" w:rsidRDefault="00DE4065" w:rsidP="00EE421D">
            <w:pPr>
              <w:pStyle w:val="Bang"/>
            </w:pPr>
          </w:p>
        </w:tc>
        <w:tc>
          <w:tcPr>
            <w:tcW w:w="990" w:type="dxa"/>
            <w:vAlign w:val="center"/>
          </w:tcPr>
          <w:p w14:paraId="664BEE5B" w14:textId="77777777" w:rsidR="00DE4065" w:rsidRPr="00CA5D88" w:rsidRDefault="00DE4065" w:rsidP="00EE421D">
            <w:pPr>
              <w:pStyle w:val="Bang"/>
            </w:pPr>
          </w:p>
        </w:tc>
      </w:tr>
      <w:tr w:rsidR="00DE4065" w:rsidRPr="005D7B1D" w14:paraId="0EBE7838" w14:textId="77777777" w:rsidTr="00CA5D88">
        <w:tc>
          <w:tcPr>
            <w:tcW w:w="1175" w:type="dxa"/>
            <w:vAlign w:val="center"/>
          </w:tcPr>
          <w:p w14:paraId="55A9B1C2" w14:textId="77777777" w:rsidR="00DE4065" w:rsidRPr="00CA5D88" w:rsidRDefault="00DE4065" w:rsidP="00EE421D">
            <w:pPr>
              <w:pStyle w:val="Bang"/>
            </w:pPr>
          </w:p>
        </w:tc>
        <w:tc>
          <w:tcPr>
            <w:tcW w:w="1980" w:type="dxa"/>
            <w:vAlign w:val="center"/>
          </w:tcPr>
          <w:p w14:paraId="6A153ABD" w14:textId="77777777" w:rsidR="00DE4065" w:rsidRPr="00CA5D88" w:rsidRDefault="00DE4065" w:rsidP="00EE421D">
            <w:pPr>
              <w:pStyle w:val="Bang"/>
            </w:pPr>
          </w:p>
        </w:tc>
        <w:tc>
          <w:tcPr>
            <w:tcW w:w="720" w:type="dxa"/>
            <w:vAlign w:val="center"/>
          </w:tcPr>
          <w:p w14:paraId="4B7B47A4" w14:textId="77777777" w:rsidR="00DE4065" w:rsidRPr="00CA5D88" w:rsidRDefault="00DE4065" w:rsidP="00EE421D">
            <w:pPr>
              <w:pStyle w:val="Bang"/>
            </w:pPr>
          </w:p>
        </w:tc>
        <w:tc>
          <w:tcPr>
            <w:tcW w:w="2520" w:type="dxa"/>
            <w:vAlign w:val="center"/>
          </w:tcPr>
          <w:p w14:paraId="53783665" w14:textId="77777777" w:rsidR="00DE4065" w:rsidRPr="00CA5D88" w:rsidRDefault="00DE4065" w:rsidP="00EE421D">
            <w:pPr>
              <w:pStyle w:val="Bang"/>
            </w:pPr>
          </w:p>
        </w:tc>
        <w:tc>
          <w:tcPr>
            <w:tcW w:w="1975" w:type="dxa"/>
          </w:tcPr>
          <w:p w14:paraId="45CB9609" w14:textId="77777777" w:rsidR="00DE4065" w:rsidRPr="00CA5D88" w:rsidRDefault="00DE4065" w:rsidP="00EE421D">
            <w:pPr>
              <w:pStyle w:val="Bang"/>
            </w:pPr>
          </w:p>
        </w:tc>
        <w:tc>
          <w:tcPr>
            <w:tcW w:w="990" w:type="dxa"/>
            <w:vAlign w:val="center"/>
          </w:tcPr>
          <w:p w14:paraId="2E47ACD7" w14:textId="77777777" w:rsidR="00DE4065" w:rsidRPr="00CA5D88" w:rsidRDefault="00DE4065" w:rsidP="00EE421D">
            <w:pPr>
              <w:pStyle w:val="Bang"/>
            </w:pPr>
          </w:p>
        </w:tc>
      </w:tr>
      <w:tr w:rsidR="00DE4065" w:rsidRPr="005D7B1D" w14:paraId="109D9C90" w14:textId="77777777" w:rsidTr="00CA5D88">
        <w:tc>
          <w:tcPr>
            <w:tcW w:w="1175" w:type="dxa"/>
            <w:vAlign w:val="center"/>
          </w:tcPr>
          <w:p w14:paraId="3C16B417" w14:textId="77777777" w:rsidR="00DE4065" w:rsidRPr="00CA5D88" w:rsidRDefault="00DE4065" w:rsidP="00EE421D">
            <w:pPr>
              <w:pStyle w:val="Bang"/>
            </w:pPr>
          </w:p>
        </w:tc>
        <w:tc>
          <w:tcPr>
            <w:tcW w:w="1980" w:type="dxa"/>
            <w:vAlign w:val="center"/>
          </w:tcPr>
          <w:p w14:paraId="4E07B597" w14:textId="77777777" w:rsidR="00DE4065" w:rsidRPr="00CA5D88" w:rsidRDefault="00DE4065" w:rsidP="00EE421D">
            <w:pPr>
              <w:pStyle w:val="Bang"/>
            </w:pPr>
          </w:p>
        </w:tc>
        <w:tc>
          <w:tcPr>
            <w:tcW w:w="720" w:type="dxa"/>
            <w:vAlign w:val="center"/>
          </w:tcPr>
          <w:p w14:paraId="18CE3687" w14:textId="77777777" w:rsidR="00DE4065" w:rsidRPr="00CA5D88" w:rsidRDefault="00DE4065" w:rsidP="00EE421D">
            <w:pPr>
              <w:pStyle w:val="Bang"/>
            </w:pPr>
          </w:p>
        </w:tc>
        <w:tc>
          <w:tcPr>
            <w:tcW w:w="2520" w:type="dxa"/>
            <w:vAlign w:val="center"/>
          </w:tcPr>
          <w:p w14:paraId="3A0E9643" w14:textId="77777777" w:rsidR="00DE4065" w:rsidRPr="00CA5D88" w:rsidRDefault="00DE4065" w:rsidP="00EE421D">
            <w:pPr>
              <w:pStyle w:val="Bang"/>
            </w:pPr>
          </w:p>
        </w:tc>
        <w:tc>
          <w:tcPr>
            <w:tcW w:w="1975" w:type="dxa"/>
          </w:tcPr>
          <w:p w14:paraId="5CA74B2D" w14:textId="77777777" w:rsidR="00DE4065" w:rsidRPr="00CA5D88" w:rsidRDefault="00DE4065" w:rsidP="00EE421D">
            <w:pPr>
              <w:pStyle w:val="Bang"/>
            </w:pPr>
          </w:p>
        </w:tc>
        <w:tc>
          <w:tcPr>
            <w:tcW w:w="990" w:type="dxa"/>
            <w:vAlign w:val="center"/>
          </w:tcPr>
          <w:p w14:paraId="18FBD817" w14:textId="77777777" w:rsidR="00DE4065" w:rsidRPr="00CA5D88" w:rsidRDefault="00DE4065" w:rsidP="00EE421D">
            <w:pPr>
              <w:pStyle w:val="Bang"/>
            </w:pPr>
          </w:p>
        </w:tc>
      </w:tr>
    </w:tbl>
    <w:p w14:paraId="098BE841" w14:textId="77777777" w:rsidR="00CD2C5F" w:rsidRDefault="00CD2C5F" w:rsidP="00EE421D">
      <w:pPr>
        <w:pStyle w:val="NormalH"/>
      </w:pPr>
      <w:r>
        <w:lastRenderedPageBreak/>
        <w:t>TABLE OF CONTENTS</w:t>
      </w:r>
    </w:p>
    <w:p w14:paraId="5759B1F8" w14:textId="77777777" w:rsidR="001F532F" w:rsidRPr="00633429" w:rsidRDefault="009B3241" w:rsidP="00EE421D">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14:paraId="270D6551" w14:textId="77777777" w:rsidR="001F532F" w:rsidRPr="00633429" w:rsidRDefault="00D40B9C" w:rsidP="00EE421D">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14:paraId="47F48F52" w14:textId="77777777" w:rsidR="001F532F" w:rsidRPr="00633429" w:rsidRDefault="00D40B9C" w:rsidP="00EE421D">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14:paraId="0C2B0DCA" w14:textId="77777777" w:rsidR="001F532F" w:rsidRPr="00633429" w:rsidRDefault="00D40B9C" w:rsidP="00EE421D">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14:paraId="6ABCBF6B" w14:textId="77777777" w:rsidR="001F532F" w:rsidRPr="00633429" w:rsidRDefault="00D40B9C" w:rsidP="00EE421D">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14:paraId="66085F2F" w14:textId="77777777" w:rsidR="001F532F" w:rsidRPr="00633429" w:rsidRDefault="00D40B9C" w:rsidP="00EE421D">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14:paraId="6A387CD1" w14:textId="77777777" w:rsidR="001F532F" w:rsidRPr="00633429" w:rsidRDefault="00D40B9C" w:rsidP="00EE421D">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14:paraId="1419499A" w14:textId="77777777" w:rsidR="001F532F" w:rsidRPr="00633429" w:rsidRDefault="00D40B9C" w:rsidP="00EE421D">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14:paraId="29294D19" w14:textId="77777777" w:rsidR="001F532F" w:rsidRPr="00633429" w:rsidRDefault="00D40B9C" w:rsidP="00EE421D">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14:paraId="307F7BBE" w14:textId="77777777" w:rsidR="001F532F" w:rsidRPr="00633429" w:rsidRDefault="00D40B9C" w:rsidP="00EE421D">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14:paraId="25BB02B0" w14:textId="77777777" w:rsidR="001F532F" w:rsidRPr="00633429" w:rsidRDefault="00D40B9C" w:rsidP="00EE421D">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14:paraId="1262EB8A" w14:textId="77777777" w:rsidR="001F532F" w:rsidRPr="00633429" w:rsidRDefault="00D40B9C" w:rsidP="00EE421D">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14:paraId="77F2B930" w14:textId="77777777" w:rsidR="001F532F" w:rsidRPr="00633429" w:rsidRDefault="00D40B9C" w:rsidP="00EE421D">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14:paraId="35B75F26" w14:textId="77777777" w:rsidR="001F532F" w:rsidRPr="00633429" w:rsidRDefault="00D40B9C" w:rsidP="00EE421D">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14:paraId="56CA0042" w14:textId="77777777" w:rsidR="001F532F" w:rsidRPr="00633429" w:rsidRDefault="00D40B9C" w:rsidP="00EE421D">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14:paraId="1E78BA72" w14:textId="77777777" w:rsidR="001F532F" w:rsidRPr="00633429" w:rsidRDefault="00D40B9C" w:rsidP="00EE421D">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14:paraId="1895726C" w14:textId="77777777" w:rsidR="001F532F" w:rsidRPr="00633429" w:rsidRDefault="00D40B9C" w:rsidP="00EE421D">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14:paraId="385345E4" w14:textId="77777777" w:rsidR="001F532F" w:rsidRPr="00633429" w:rsidRDefault="00D40B9C" w:rsidP="00EE421D">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14:paraId="6DAD1F8E" w14:textId="77777777" w:rsidR="001F532F" w:rsidRPr="00633429" w:rsidRDefault="00D40B9C" w:rsidP="00EE421D">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14:paraId="25A081B9" w14:textId="77777777" w:rsidR="001F532F" w:rsidRPr="00633429" w:rsidRDefault="00D40B9C" w:rsidP="00EE421D">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14:paraId="199D68DB" w14:textId="77777777" w:rsidR="001F532F" w:rsidRPr="00633429" w:rsidRDefault="00D40B9C" w:rsidP="00EE421D">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14:paraId="46CC5A72" w14:textId="77777777" w:rsidR="001F532F" w:rsidRPr="00633429" w:rsidRDefault="00D40B9C" w:rsidP="00EE421D">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14:paraId="28B6ACCB" w14:textId="77777777" w:rsidR="001F532F" w:rsidRPr="00633429" w:rsidRDefault="00D40B9C" w:rsidP="00EE421D">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14:paraId="030FB85F" w14:textId="77777777" w:rsidR="001F532F" w:rsidRPr="00633429" w:rsidRDefault="00D40B9C" w:rsidP="00EE421D">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14:paraId="0D20D913" w14:textId="77777777" w:rsidR="001F532F" w:rsidRPr="00633429" w:rsidRDefault="00D40B9C" w:rsidP="00EE421D">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14:paraId="40346919" w14:textId="77777777" w:rsidR="001F532F" w:rsidRPr="00633429" w:rsidRDefault="00D40B9C" w:rsidP="00EE421D">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14:paraId="35B0C196" w14:textId="77777777" w:rsidR="001F532F" w:rsidRPr="00633429" w:rsidRDefault="00D40B9C" w:rsidP="00EE421D">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14:paraId="58FF560E" w14:textId="77777777" w:rsidR="001F532F" w:rsidRPr="00633429" w:rsidRDefault="00D40B9C" w:rsidP="00EE421D">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14:paraId="56954AA0" w14:textId="77777777" w:rsidR="001F532F" w:rsidRPr="00633429" w:rsidRDefault="00D40B9C" w:rsidP="00EE421D">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14:paraId="385CB969" w14:textId="77777777" w:rsidR="00CD2C5F" w:rsidRPr="0061035D" w:rsidRDefault="009B3241" w:rsidP="00EE421D">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14:paraId="0481F17A" w14:textId="77777777" w:rsidTr="007B4F6D">
        <w:trPr>
          <w:tblHeader/>
        </w:trPr>
        <w:tc>
          <w:tcPr>
            <w:tcW w:w="2520" w:type="dxa"/>
            <w:shd w:val="clear" w:color="auto" w:fill="CCCCCC"/>
            <w:vAlign w:val="center"/>
          </w:tcPr>
          <w:p w14:paraId="5841D074" w14:textId="77777777" w:rsidR="00CD2C5F" w:rsidRPr="004B6030" w:rsidRDefault="00CD2C5F" w:rsidP="00EE421D">
            <w:pPr>
              <w:pStyle w:val="Bangheader"/>
            </w:pPr>
            <w:r w:rsidRPr="004B6030">
              <w:t>Acronym</w:t>
            </w:r>
          </w:p>
        </w:tc>
        <w:tc>
          <w:tcPr>
            <w:tcW w:w="3690" w:type="dxa"/>
            <w:shd w:val="clear" w:color="auto" w:fill="CCCCCC"/>
            <w:vAlign w:val="center"/>
          </w:tcPr>
          <w:p w14:paraId="6FE6CDC6" w14:textId="77777777" w:rsidR="00CD2C5F" w:rsidRPr="004B6030" w:rsidRDefault="00CD2C5F" w:rsidP="00EE421D">
            <w:pPr>
              <w:pStyle w:val="Bangheader"/>
            </w:pPr>
            <w:r w:rsidRPr="004B6030">
              <w:t>Definition</w:t>
            </w:r>
          </w:p>
        </w:tc>
        <w:tc>
          <w:tcPr>
            <w:tcW w:w="2610" w:type="dxa"/>
            <w:shd w:val="clear" w:color="auto" w:fill="CCCCCC"/>
            <w:vAlign w:val="center"/>
          </w:tcPr>
          <w:p w14:paraId="04712AC1" w14:textId="77777777" w:rsidR="00CD2C5F" w:rsidRPr="004B6030" w:rsidRDefault="00CD2C5F" w:rsidP="00EE421D">
            <w:pPr>
              <w:pStyle w:val="Bangheader"/>
            </w:pPr>
            <w:r w:rsidRPr="004B6030">
              <w:t>Note</w:t>
            </w:r>
          </w:p>
        </w:tc>
      </w:tr>
      <w:tr w:rsidR="00485D7C" w:rsidRPr="002856B0" w14:paraId="33B39634" w14:textId="77777777" w:rsidTr="007B4F6D">
        <w:tc>
          <w:tcPr>
            <w:tcW w:w="2520" w:type="dxa"/>
            <w:tcBorders>
              <w:bottom w:val="dotted" w:sz="4" w:space="0" w:color="808080"/>
            </w:tcBorders>
          </w:tcPr>
          <w:p w14:paraId="0819941D" w14:textId="77777777" w:rsidR="00485D7C" w:rsidRPr="004B6030" w:rsidRDefault="00485D7C" w:rsidP="00EE421D">
            <w:pPr>
              <w:pStyle w:val="Bang"/>
            </w:pPr>
            <w:r w:rsidRPr="004B6030">
              <w:t>BA</w:t>
            </w:r>
          </w:p>
        </w:tc>
        <w:tc>
          <w:tcPr>
            <w:tcW w:w="3690" w:type="dxa"/>
            <w:tcBorders>
              <w:bottom w:val="dotted" w:sz="4" w:space="0" w:color="808080"/>
            </w:tcBorders>
          </w:tcPr>
          <w:p w14:paraId="5853D840" w14:textId="77777777" w:rsidR="00485D7C" w:rsidRPr="004B6030" w:rsidRDefault="00485D7C" w:rsidP="00EE421D">
            <w:pPr>
              <w:pStyle w:val="Bang"/>
            </w:pPr>
            <w:r w:rsidRPr="004B6030">
              <w:t>Business Analyst</w:t>
            </w:r>
          </w:p>
        </w:tc>
        <w:tc>
          <w:tcPr>
            <w:tcW w:w="2610" w:type="dxa"/>
            <w:tcBorders>
              <w:bottom w:val="dotted" w:sz="4" w:space="0" w:color="808080"/>
            </w:tcBorders>
          </w:tcPr>
          <w:p w14:paraId="239C068A" w14:textId="77777777" w:rsidR="00485D7C" w:rsidRPr="004B6030" w:rsidRDefault="00485D7C" w:rsidP="00EE421D">
            <w:pPr>
              <w:pStyle w:val="Bang"/>
            </w:pPr>
          </w:p>
        </w:tc>
      </w:tr>
      <w:tr w:rsidR="00CB0F42" w:rsidRPr="002856B0" w14:paraId="3D7E5988" w14:textId="77777777" w:rsidTr="007B4F6D">
        <w:tc>
          <w:tcPr>
            <w:tcW w:w="2520" w:type="dxa"/>
          </w:tcPr>
          <w:p w14:paraId="0B9619F7" w14:textId="77777777" w:rsidR="00CB0F42" w:rsidRPr="004B6030" w:rsidRDefault="00CB0F42" w:rsidP="00EE421D">
            <w:pPr>
              <w:pStyle w:val="Bang"/>
            </w:pPr>
            <w:r w:rsidRPr="004B6030">
              <w:t>BU</w:t>
            </w:r>
          </w:p>
        </w:tc>
        <w:tc>
          <w:tcPr>
            <w:tcW w:w="3690" w:type="dxa"/>
          </w:tcPr>
          <w:p w14:paraId="186EE0BD" w14:textId="77777777" w:rsidR="00CB0F42" w:rsidRPr="004B6030" w:rsidRDefault="00CB0F42" w:rsidP="00EE421D">
            <w:pPr>
              <w:pStyle w:val="Bang"/>
            </w:pPr>
            <w:r w:rsidRPr="004B6030">
              <w:t>Business Unit</w:t>
            </w:r>
          </w:p>
        </w:tc>
        <w:tc>
          <w:tcPr>
            <w:tcW w:w="2610" w:type="dxa"/>
          </w:tcPr>
          <w:p w14:paraId="70B07B7D" w14:textId="77777777" w:rsidR="00CB0F42" w:rsidRPr="004B6030" w:rsidRDefault="00CB0F42" w:rsidP="00EE421D">
            <w:pPr>
              <w:pStyle w:val="Bang"/>
            </w:pPr>
          </w:p>
        </w:tc>
      </w:tr>
      <w:tr w:rsidR="006B2706" w:rsidRPr="002856B0" w14:paraId="279B03F2" w14:textId="77777777" w:rsidTr="007B4F6D">
        <w:tc>
          <w:tcPr>
            <w:tcW w:w="2520" w:type="dxa"/>
          </w:tcPr>
          <w:p w14:paraId="333D7845" w14:textId="77777777" w:rsidR="006B2706" w:rsidRPr="004B6030" w:rsidRDefault="006B2706" w:rsidP="00EE421D">
            <w:pPr>
              <w:pStyle w:val="Bang"/>
            </w:pPr>
            <w:r w:rsidRPr="004B6030">
              <w:t>CC</w:t>
            </w:r>
          </w:p>
        </w:tc>
        <w:tc>
          <w:tcPr>
            <w:tcW w:w="3690" w:type="dxa"/>
          </w:tcPr>
          <w:p w14:paraId="583BBBF1" w14:textId="77777777" w:rsidR="006B2706" w:rsidRPr="004B6030" w:rsidRDefault="006B2706" w:rsidP="00EE421D">
            <w:pPr>
              <w:pStyle w:val="Bang"/>
            </w:pPr>
            <w:r w:rsidRPr="004B6030">
              <w:t>Infrastructure Configuration Controller</w:t>
            </w:r>
          </w:p>
        </w:tc>
        <w:tc>
          <w:tcPr>
            <w:tcW w:w="2610" w:type="dxa"/>
          </w:tcPr>
          <w:p w14:paraId="06A5F455" w14:textId="77777777" w:rsidR="006B2706" w:rsidRPr="004B6030" w:rsidRDefault="006B2706" w:rsidP="00EE421D">
            <w:pPr>
              <w:pStyle w:val="Bang"/>
            </w:pPr>
          </w:p>
        </w:tc>
      </w:tr>
      <w:tr w:rsidR="006B2706" w:rsidRPr="002856B0" w14:paraId="706857AE" w14:textId="77777777" w:rsidTr="00B67632">
        <w:trPr>
          <w:trHeight w:val="399"/>
        </w:trPr>
        <w:tc>
          <w:tcPr>
            <w:tcW w:w="2520" w:type="dxa"/>
          </w:tcPr>
          <w:p w14:paraId="00F3350F" w14:textId="77777777" w:rsidR="006B2706" w:rsidRPr="004B6030" w:rsidRDefault="006B2706" w:rsidP="00EE421D">
            <w:pPr>
              <w:pStyle w:val="Bang"/>
            </w:pPr>
            <w:r w:rsidRPr="004B6030">
              <w:t>CM</w:t>
            </w:r>
          </w:p>
        </w:tc>
        <w:tc>
          <w:tcPr>
            <w:tcW w:w="3690" w:type="dxa"/>
          </w:tcPr>
          <w:p w14:paraId="0D472145" w14:textId="77777777" w:rsidR="006B2706" w:rsidRPr="004B6030" w:rsidRDefault="006B2706" w:rsidP="00EE421D">
            <w:pPr>
              <w:pStyle w:val="Bang"/>
            </w:pPr>
            <w:r w:rsidRPr="004B6030">
              <w:t xml:space="preserve">Configuration </w:t>
            </w:r>
            <w:r w:rsidR="00CB0F42" w:rsidRPr="004B6030">
              <w:t xml:space="preserve"> </w:t>
            </w:r>
            <w:r w:rsidRPr="004B6030">
              <w:t>Management</w:t>
            </w:r>
          </w:p>
        </w:tc>
        <w:tc>
          <w:tcPr>
            <w:tcW w:w="2610" w:type="dxa"/>
          </w:tcPr>
          <w:p w14:paraId="7CD41CF8" w14:textId="77777777" w:rsidR="006B2706" w:rsidRPr="004B6030" w:rsidRDefault="006B2706" w:rsidP="00EE421D">
            <w:pPr>
              <w:pStyle w:val="Bang"/>
            </w:pPr>
          </w:p>
        </w:tc>
      </w:tr>
      <w:tr w:rsidR="006B2706" w:rsidRPr="002856B0" w14:paraId="1A4A5903" w14:textId="77777777" w:rsidTr="007B4F6D">
        <w:tc>
          <w:tcPr>
            <w:tcW w:w="2520" w:type="dxa"/>
          </w:tcPr>
          <w:p w14:paraId="6DF8A0EC" w14:textId="77777777" w:rsidR="006B2706" w:rsidRPr="004B6030" w:rsidRDefault="006B2706" w:rsidP="00EE421D">
            <w:pPr>
              <w:pStyle w:val="Bang"/>
            </w:pPr>
            <w:r w:rsidRPr="004B6030">
              <w:t>DEV</w:t>
            </w:r>
          </w:p>
        </w:tc>
        <w:tc>
          <w:tcPr>
            <w:tcW w:w="3690" w:type="dxa"/>
          </w:tcPr>
          <w:p w14:paraId="76428188" w14:textId="77777777" w:rsidR="006B2706" w:rsidRPr="004B6030" w:rsidRDefault="006B2706" w:rsidP="00EE421D">
            <w:pPr>
              <w:pStyle w:val="Bang"/>
            </w:pPr>
            <w:r w:rsidRPr="004B6030">
              <w:t>Developer</w:t>
            </w:r>
          </w:p>
        </w:tc>
        <w:tc>
          <w:tcPr>
            <w:tcW w:w="2610" w:type="dxa"/>
          </w:tcPr>
          <w:p w14:paraId="70702BB9" w14:textId="77777777" w:rsidR="006B2706" w:rsidRPr="004B6030" w:rsidRDefault="006B2706" w:rsidP="00EE421D">
            <w:pPr>
              <w:pStyle w:val="Bang"/>
            </w:pPr>
          </w:p>
        </w:tc>
      </w:tr>
      <w:tr w:rsidR="00485D7C" w:rsidRPr="002856B0" w14:paraId="528BC693" w14:textId="77777777" w:rsidTr="007B4F6D">
        <w:tc>
          <w:tcPr>
            <w:tcW w:w="2520" w:type="dxa"/>
          </w:tcPr>
          <w:p w14:paraId="314584DC" w14:textId="77777777" w:rsidR="00485D7C" w:rsidRPr="004B6030" w:rsidRDefault="00485D7C" w:rsidP="00EE421D">
            <w:pPr>
              <w:pStyle w:val="Bang"/>
            </w:pPr>
            <w:r w:rsidRPr="004B6030">
              <w:t>PIC</w:t>
            </w:r>
          </w:p>
        </w:tc>
        <w:tc>
          <w:tcPr>
            <w:tcW w:w="3690" w:type="dxa"/>
          </w:tcPr>
          <w:p w14:paraId="5306AB4F" w14:textId="77777777" w:rsidR="00485D7C" w:rsidRPr="004B6030" w:rsidRDefault="00485D7C" w:rsidP="00EE421D">
            <w:pPr>
              <w:pStyle w:val="Bang"/>
            </w:pPr>
            <w:r w:rsidRPr="004B6030">
              <w:t>Person in charge</w:t>
            </w:r>
          </w:p>
        </w:tc>
        <w:tc>
          <w:tcPr>
            <w:tcW w:w="2610" w:type="dxa"/>
          </w:tcPr>
          <w:p w14:paraId="41E6E92A" w14:textId="77777777" w:rsidR="00485D7C" w:rsidRPr="004B6030" w:rsidRDefault="00485D7C" w:rsidP="00EE421D">
            <w:pPr>
              <w:pStyle w:val="Bang"/>
            </w:pPr>
          </w:p>
        </w:tc>
      </w:tr>
      <w:tr w:rsidR="00CD2C5F" w:rsidRPr="002856B0" w14:paraId="32DCD1C4" w14:textId="77777777" w:rsidTr="007B4F6D">
        <w:tc>
          <w:tcPr>
            <w:tcW w:w="2520" w:type="dxa"/>
          </w:tcPr>
          <w:p w14:paraId="574DD8D5" w14:textId="77777777" w:rsidR="00CD2C5F" w:rsidRPr="004B6030" w:rsidRDefault="00CD2C5F" w:rsidP="00EE421D">
            <w:pPr>
              <w:pStyle w:val="Bang"/>
            </w:pPr>
            <w:r w:rsidRPr="004B6030">
              <w:t>PM</w:t>
            </w:r>
          </w:p>
        </w:tc>
        <w:tc>
          <w:tcPr>
            <w:tcW w:w="3690" w:type="dxa"/>
          </w:tcPr>
          <w:p w14:paraId="60843EA4" w14:textId="77777777" w:rsidR="00CD2C5F" w:rsidRPr="004B6030" w:rsidRDefault="00CD2C5F" w:rsidP="00EE421D">
            <w:pPr>
              <w:pStyle w:val="Bang"/>
            </w:pPr>
            <w:r w:rsidRPr="004B6030">
              <w:t>Project Manager</w:t>
            </w:r>
          </w:p>
        </w:tc>
        <w:tc>
          <w:tcPr>
            <w:tcW w:w="2610" w:type="dxa"/>
          </w:tcPr>
          <w:p w14:paraId="4C63FC8F" w14:textId="77777777" w:rsidR="00CD2C5F" w:rsidRPr="004B6030" w:rsidRDefault="00CD2C5F" w:rsidP="00EE421D">
            <w:pPr>
              <w:pStyle w:val="Bang"/>
            </w:pPr>
          </w:p>
        </w:tc>
      </w:tr>
      <w:tr w:rsidR="00CD2C5F" w:rsidRPr="002856B0" w14:paraId="1B1CC5A7" w14:textId="77777777" w:rsidTr="007B4F6D">
        <w:tc>
          <w:tcPr>
            <w:tcW w:w="2520" w:type="dxa"/>
            <w:vAlign w:val="center"/>
          </w:tcPr>
          <w:p w14:paraId="5C68218C" w14:textId="77777777" w:rsidR="00CD2C5F" w:rsidRPr="004B6030" w:rsidRDefault="00CD2C5F" w:rsidP="00EE421D">
            <w:pPr>
              <w:pStyle w:val="Bang"/>
            </w:pPr>
            <w:r w:rsidRPr="004B6030">
              <w:t>PTL</w:t>
            </w:r>
          </w:p>
        </w:tc>
        <w:tc>
          <w:tcPr>
            <w:tcW w:w="3690" w:type="dxa"/>
          </w:tcPr>
          <w:p w14:paraId="21DBCD6E" w14:textId="77777777" w:rsidR="00CD2C5F" w:rsidRPr="004B6030" w:rsidRDefault="00CD2C5F" w:rsidP="00EE421D">
            <w:pPr>
              <w:pStyle w:val="Bang"/>
            </w:pPr>
            <w:r w:rsidRPr="004B6030">
              <w:t>Project Technical Leader</w:t>
            </w:r>
          </w:p>
        </w:tc>
        <w:tc>
          <w:tcPr>
            <w:tcW w:w="2610" w:type="dxa"/>
          </w:tcPr>
          <w:p w14:paraId="0864B913" w14:textId="77777777" w:rsidR="00CD2C5F" w:rsidRPr="004B6030" w:rsidRDefault="00CD2C5F" w:rsidP="00EE421D">
            <w:pPr>
              <w:pStyle w:val="Bang"/>
            </w:pPr>
          </w:p>
        </w:tc>
      </w:tr>
      <w:tr w:rsidR="00CD2C5F" w:rsidRPr="002856B0" w14:paraId="430C29EC" w14:textId="77777777" w:rsidTr="007B4F6D">
        <w:tc>
          <w:tcPr>
            <w:tcW w:w="2520" w:type="dxa"/>
          </w:tcPr>
          <w:p w14:paraId="39D7508A" w14:textId="77777777" w:rsidR="00CD2C5F" w:rsidRPr="004B6030" w:rsidRDefault="00CD2C5F" w:rsidP="00EE421D">
            <w:pPr>
              <w:pStyle w:val="Bang"/>
            </w:pPr>
            <w:r w:rsidRPr="004B6030">
              <w:t>QA</w:t>
            </w:r>
          </w:p>
        </w:tc>
        <w:tc>
          <w:tcPr>
            <w:tcW w:w="3690" w:type="dxa"/>
          </w:tcPr>
          <w:p w14:paraId="143992CE" w14:textId="77777777" w:rsidR="00CD2C5F" w:rsidRPr="004B6030" w:rsidRDefault="00CD2C5F" w:rsidP="00EE421D">
            <w:pPr>
              <w:pStyle w:val="Bang"/>
            </w:pPr>
            <w:r w:rsidRPr="004B6030">
              <w:t>Quality Assurance Officer</w:t>
            </w:r>
          </w:p>
        </w:tc>
        <w:tc>
          <w:tcPr>
            <w:tcW w:w="2610" w:type="dxa"/>
          </w:tcPr>
          <w:p w14:paraId="7FC1A60C" w14:textId="77777777" w:rsidR="00CD2C5F" w:rsidRPr="004B6030" w:rsidRDefault="00CD2C5F" w:rsidP="00EE421D">
            <w:pPr>
              <w:pStyle w:val="Bang"/>
            </w:pPr>
          </w:p>
        </w:tc>
      </w:tr>
      <w:tr w:rsidR="006B2706" w:rsidRPr="002856B0" w14:paraId="24B264E8" w14:textId="77777777" w:rsidTr="007B4F6D">
        <w:tc>
          <w:tcPr>
            <w:tcW w:w="2520" w:type="dxa"/>
            <w:tcBorders>
              <w:bottom w:val="dotted" w:sz="4" w:space="0" w:color="808080"/>
            </w:tcBorders>
          </w:tcPr>
          <w:p w14:paraId="44B11D79" w14:textId="77777777" w:rsidR="006B2706" w:rsidRPr="004B6030" w:rsidRDefault="006B2706" w:rsidP="00EE421D">
            <w:pPr>
              <w:pStyle w:val="Bang"/>
            </w:pPr>
            <w:r w:rsidRPr="004B6030">
              <w:t>SRS</w:t>
            </w:r>
          </w:p>
        </w:tc>
        <w:tc>
          <w:tcPr>
            <w:tcW w:w="3690" w:type="dxa"/>
            <w:tcBorders>
              <w:bottom w:val="dotted" w:sz="4" w:space="0" w:color="808080"/>
            </w:tcBorders>
          </w:tcPr>
          <w:p w14:paraId="59C48385" w14:textId="77777777" w:rsidR="006B2706" w:rsidRPr="004B6030" w:rsidRDefault="006B2706" w:rsidP="00EE421D">
            <w:pPr>
              <w:pStyle w:val="Bang"/>
            </w:pPr>
            <w:r w:rsidRPr="004B6030">
              <w:t>Software Requirement Specification</w:t>
            </w:r>
          </w:p>
        </w:tc>
        <w:tc>
          <w:tcPr>
            <w:tcW w:w="2610" w:type="dxa"/>
            <w:tcBorders>
              <w:bottom w:val="dotted" w:sz="4" w:space="0" w:color="808080"/>
            </w:tcBorders>
          </w:tcPr>
          <w:p w14:paraId="62F679FA" w14:textId="77777777" w:rsidR="006B2706" w:rsidRPr="004B6030" w:rsidRDefault="006B2706" w:rsidP="00EE421D">
            <w:pPr>
              <w:pStyle w:val="Bang"/>
            </w:pPr>
          </w:p>
        </w:tc>
      </w:tr>
      <w:tr w:rsidR="00CD2C5F" w:rsidRPr="002856B0" w14:paraId="7D8ABD48" w14:textId="77777777" w:rsidTr="007B4F6D">
        <w:tc>
          <w:tcPr>
            <w:tcW w:w="2520" w:type="dxa"/>
          </w:tcPr>
          <w:p w14:paraId="6AD5E023" w14:textId="77777777" w:rsidR="00CD2C5F" w:rsidRPr="004B6030" w:rsidRDefault="00CD2C5F" w:rsidP="00EE421D">
            <w:pPr>
              <w:pStyle w:val="Bang"/>
            </w:pPr>
            <w:r w:rsidRPr="004B6030">
              <w:t>TC</w:t>
            </w:r>
          </w:p>
        </w:tc>
        <w:tc>
          <w:tcPr>
            <w:tcW w:w="3690" w:type="dxa"/>
          </w:tcPr>
          <w:p w14:paraId="2A047FF9" w14:textId="77777777" w:rsidR="00CD2C5F" w:rsidRPr="004B6030" w:rsidRDefault="00CD2C5F" w:rsidP="00EE421D">
            <w:pPr>
              <w:pStyle w:val="Bang"/>
            </w:pPr>
            <w:r w:rsidRPr="004B6030">
              <w:t>Test Case</w:t>
            </w:r>
          </w:p>
        </w:tc>
        <w:tc>
          <w:tcPr>
            <w:tcW w:w="2610" w:type="dxa"/>
          </w:tcPr>
          <w:p w14:paraId="09AE449C" w14:textId="77777777" w:rsidR="00CD2C5F" w:rsidRPr="004B6030" w:rsidRDefault="00CD2C5F" w:rsidP="00EE421D">
            <w:pPr>
              <w:pStyle w:val="Bang"/>
            </w:pPr>
          </w:p>
        </w:tc>
      </w:tr>
      <w:tr w:rsidR="002F74F6" w:rsidRPr="002856B0" w14:paraId="4A156D1B" w14:textId="77777777" w:rsidTr="007B4F6D">
        <w:tc>
          <w:tcPr>
            <w:tcW w:w="2520" w:type="dxa"/>
          </w:tcPr>
          <w:p w14:paraId="4E8C5E3A" w14:textId="77777777" w:rsidR="002F74F6" w:rsidRPr="004B6030" w:rsidRDefault="00B67632" w:rsidP="00EE421D">
            <w:pPr>
              <w:pStyle w:val="Bang"/>
            </w:pPr>
            <w:r w:rsidRPr="004B6030">
              <w:t>UJD_VN</w:t>
            </w:r>
          </w:p>
        </w:tc>
        <w:tc>
          <w:tcPr>
            <w:tcW w:w="3690" w:type="dxa"/>
          </w:tcPr>
          <w:p w14:paraId="7A07C6A3" w14:textId="77777777" w:rsidR="002F74F6" w:rsidRPr="004B6030" w:rsidRDefault="00B67632" w:rsidP="00EE421D">
            <w:pPr>
              <w:pStyle w:val="Bang"/>
            </w:pPr>
            <w:r w:rsidRPr="004B6030">
              <w:t>Useful Japanese Dictionary for Vietnamese</w:t>
            </w:r>
          </w:p>
        </w:tc>
        <w:tc>
          <w:tcPr>
            <w:tcW w:w="2610" w:type="dxa"/>
          </w:tcPr>
          <w:p w14:paraId="175C46D1" w14:textId="77777777" w:rsidR="002F74F6" w:rsidRPr="004B6030" w:rsidRDefault="002F74F6" w:rsidP="00EE421D">
            <w:pPr>
              <w:pStyle w:val="Bang"/>
            </w:pPr>
          </w:p>
        </w:tc>
      </w:tr>
      <w:tr w:rsidR="006B2706" w:rsidRPr="002856B0" w14:paraId="58DF4BCA" w14:textId="77777777"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14:paraId="330792F4" w14:textId="77777777" w:rsidR="006B2706" w:rsidRPr="004B6030" w:rsidRDefault="006B2706" w:rsidP="00EE421D">
            <w:pPr>
              <w:pStyle w:val="Bang"/>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14:paraId="449D74EE" w14:textId="77777777" w:rsidR="006B2706" w:rsidRPr="004B6030" w:rsidRDefault="006B2706" w:rsidP="00EE421D">
            <w:pPr>
              <w:pStyle w:val="Bang"/>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14:paraId="679BA394" w14:textId="77777777" w:rsidR="006B2706" w:rsidRPr="004B6030" w:rsidRDefault="006B2706" w:rsidP="00EE421D">
            <w:pPr>
              <w:pStyle w:val="Bang"/>
            </w:pPr>
          </w:p>
        </w:tc>
      </w:tr>
    </w:tbl>
    <w:p w14:paraId="096B7B39" w14:textId="77777777" w:rsidR="00D25A64" w:rsidRPr="00B67632" w:rsidRDefault="00D25A64" w:rsidP="00EE421D">
      <w:pPr>
        <w:pStyle w:val="Heading1"/>
      </w:pPr>
      <w:bookmarkStart w:id="10" w:name="_Toc452446886"/>
      <w:bookmarkStart w:id="11" w:name="_Toc368438001"/>
      <w:r w:rsidRPr="00B67632">
        <w:lastRenderedPageBreak/>
        <w:t>Project Overview</w:t>
      </w:r>
      <w:bookmarkEnd w:id="10"/>
      <w:bookmarkEnd w:id="11"/>
    </w:p>
    <w:p w14:paraId="7B62F054" w14:textId="77777777" w:rsidR="00A3683E" w:rsidRDefault="00E031FE" w:rsidP="00EE421D">
      <w:pPr>
        <w:pStyle w:val="Heading2"/>
      </w:pPr>
      <w:bookmarkStart w:id="12" w:name="_Toc368438002"/>
      <w:r w:rsidRPr="00B67632">
        <w:t>Project D</w:t>
      </w:r>
      <w:r w:rsidR="00A3683E" w:rsidRPr="00B67632">
        <w:t>escription</w:t>
      </w:r>
      <w:bookmarkEnd w:id="12"/>
    </w:p>
    <w:p w14:paraId="1DAAB051" w14:textId="77777777" w:rsidR="00E03826" w:rsidRPr="002917FC" w:rsidRDefault="00E03826" w:rsidP="00EE421D">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14:paraId="7804E852" w14:textId="77777777"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14:paraId="383AD92F" w14:textId="77777777" w:rsidR="00E03826" w:rsidRPr="004B6030" w:rsidRDefault="00E03826" w:rsidP="00EE421D">
            <w:pPr>
              <w:pStyle w:val="bangcategory"/>
            </w:pPr>
            <w:r w:rsidRPr="004B6030">
              <w:t>Project Code</w:t>
            </w:r>
          </w:p>
        </w:tc>
        <w:tc>
          <w:tcPr>
            <w:tcW w:w="2790" w:type="dxa"/>
            <w:tcBorders>
              <w:top w:val="dotted" w:sz="4" w:space="0" w:color="808080"/>
              <w:left w:val="nil"/>
              <w:bottom w:val="dotted" w:sz="4" w:space="0" w:color="808080"/>
              <w:right w:val="nil"/>
            </w:tcBorders>
            <w:vAlign w:val="center"/>
            <w:hideMark/>
          </w:tcPr>
          <w:p w14:paraId="44AABE09" w14:textId="77777777" w:rsidR="00E03826" w:rsidRPr="004B6030" w:rsidRDefault="00E03826" w:rsidP="00EE421D">
            <w:pPr>
              <w:pStyle w:val="bang0"/>
            </w:pPr>
            <w:r w:rsidRPr="004B6030">
              <w:t>UJD_VN</w:t>
            </w:r>
          </w:p>
        </w:tc>
        <w:tc>
          <w:tcPr>
            <w:tcW w:w="1710" w:type="dxa"/>
            <w:tcBorders>
              <w:top w:val="dotted" w:sz="4" w:space="0" w:color="808080"/>
              <w:left w:val="nil"/>
              <w:bottom w:val="dotted" w:sz="4" w:space="0" w:color="808080"/>
              <w:right w:val="nil"/>
            </w:tcBorders>
            <w:shd w:val="clear" w:color="auto" w:fill="D9D9D9"/>
            <w:vAlign w:val="center"/>
            <w:hideMark/>
          </w:tcPr>
          <w:p w14:paraId="65493091" w14:textId="77777777" w:rsidR="00E03826" w:rsidRPr="004B6030" w:rsidRDefault="00E03826" w:rsidP="00EE421D">
            <w:pPr>
              <w:pStyle w:val="bangcategory"/>
            </w:pPr>
            <w:r w:rsidRPr="004B6030">
              <w:t>Contract Type</w:t>
            </w:r>
          </w:p>
        </w:tc>
        <w:tc>
          <w:tcPr>
            <w:tcW w:w="2610" w:type="dxa"/>
            <w:tcBorders>
              <w:top w:val="dotted" w:sz="4" w:space="0" w:color="808080"/>
              <w:left w:val="nil"/>
              <w:bottom w:val="dotted" w:sz="4" w:space="0" w:color="808080"/>
              <w:right w:val="dotted" w:sz="4" w:space="0" w:color="808080"/>
            </w:tcBorders>
            <w:vAlign w:val="center"/>
            <w:hideMark/>
          </w:tcPr>
          <w:p w14:paraId="43D90796" w14:textId="77777777" w:rsidR="00E03826" w:rsidRPr="004B6030" w:rsidRDefault="001047BC" w:rsidP="00EE421D">
            <w:pPr>
              <w:pStyle w:val="bang0"/>
            </w:pPr>
            <w:r w:rsidRPr="004B6030">
              <w:t>None</w:t>
            </w:r>
          </w:p>
        </w:tc>
      </w:tr>
      <w:tr w:rsidR="00E03826" w:rsidRPr="00410749" w14:paraId="537589C4" w14:textId="77777777"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14:paraId="6F518207" w14:textId="77777777" w:rsidR="00E03826" w:rsidRPr="004B6030" w:rsidRDefault="00E03826" w:rsidP="00EE421D">
            <w:pPr>
              <w:pStyle w:val="bangcategory"/>
            </w:pPr>
            <w:r w:rsidRPr="004B6030">
              <w:t>Customer</w:t>
            </w:r>
          </w:p>
        </w:tc>
        <w:tc>
          <w:tcPr>
            <w:tcW w:w="2790" w:type="dxa"/>
            <w:tcBorders>
              <w:top w:val="dotted" w:sz="4" w:space="0" w:color="808080"/>
              <w:left w:val="nil"/>
              <w:bottom w:val="dotted" w:sz="4" w:space="0" w:color="808080"/>
              <w:right w:val="nil"/>
            </w:tcBorders>
            <w:vAlign w:val="center"/>
            <w:hideMark/>
          </w:tcPr>
          <w:p w14:paraId="24F64AA5" w14:textId="77777777" w:rsidR="00E03826" w:rsidRPr="004B6030" w:rsidRDefault="00E03826" w:rsidP="00EE421D">
            <w:pPr>
              <w:pStyle w:val="bang0"/>
            </w:pPr>
            <w:r w:rsidRPr="004B6030">
              <w:t>FPT University</w:t>
            </w:r>
          </w:p>
        </w:tc>
        <w:tc>
          <w:tcPr>
            <w:tcW w:w="1710" w:type="dxa"/>
            <w:tcBorders>
              <w:top w:val="dotted" w:sz="4" w:space="0" w:color="808080"/>
              <w:left w:val="nil"/>
              <w:bottom w:val="dotted" w:sz="4" w:space="0" w:color="808080"/>
              <w:right w:val="nil"/>
            </w:tcBorders>
            <w:shd w:val="clear" w:color="auto" w:fill="D9D9D9"/>
            <w:vAlign w:val="center"/>
            <w:hideMark/>
          </w:tcPr>
          <w:p w14:paraId="179A5869" w14:textId="77777777" w:rsidR="00E03826" w:rsidRPr="004B6030" w:rsidRDefault="00E03826" w:rsidP="00EE421D">
            <w:pPr>
              <w:pStyle w:val="bangcategory"/>
            </w:pPr>
            <w:r w:rsidRPr="004B6030">
              <w:t>2nd Customer</w:t>
            </w:r>
          </w:p>
        </w:tc>
        <w:tc>
          <w:tcPr>
            <w:tcW w:w="2610" w:type="dxa"/>
            <w:tcBorders>
              <w:top w:val="dotted" w:sz="4" w:space="0" w:color="808080"/>
              <w:left w:val="nil"/>
              <w:bottom w:val="dotted" w:sz="4" w:space="0" w:color="808080"/>
              <w:right w:val="dotted" w:sz="4" w:space="0" w:color="808080"/>
            </w:tcBorders>
            <w:vAlign w:val="center"/>
            <w:hideMark/>
          </w:tcPr>
          <w:p w14:paraId="173E7E07" w14:textId="77777777" w:rsidR="00E03826" w:rsidRPr="004B6030" w:rsidRDefault="00E03826" w:rsidP="00EE421D">
            <w:pPr>
              <w:pStyle w:val="bang0"/>
            </w:pPr>
            <w:r w:rsidRPr="004B6030">
              <w:t>None</w:t>
            </w:r>
          </w:p>
        </w:tc>
      </w:tr>
      <w:tr w:rsidR="00E03826" w:rsidRPr="00410749" w14:paraId="6FF3C4F4" w14:textId="77777777"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14:paraId="5F32F905" w14:textId="77777777" w:rsidR="00E03826" w:rsidRPr="004B6030" w:rsidRDefault="00E03826" w:rsidP="00EE421D">
            <w:pPr>
              <w:pStyle w:val="bangcategory"/>
            </w:pPr>
            <w:r w:rsidRPr="004B6030">
              <w:t>Project Level</w:t>
            </w:r>
          </w:p>
        </w:tc>
        <w:tc>
          <w:tcPr>
            <w:tcW w:w="2790" w:type="dxa"/>
            <w:tcBorders>
              <w:top w:val="dotted" w:sz="4" w:space="0" w:color="808080"/>
              <w:left w:val="nil"/>
              <w:bottom w:val="dotted" w:sz="4" w:space="0" w:color="808080"/>
              <w:right w:val="nil"/>
            </w:tcBorders>
            <w:vAlign w:val="center"/>
            <w:hideMark/>
          </w:tcPr>
          <w:p w14:paraId="41882655" w14:textId="77777777" w:rsidR="00E03826" w:rsidRPr="004B6030" w:rsidRDefault="00E03826" w:rsidP="00EE421D">
            <w:pPr>
              <w:pStyle w:val="bang0"/>
            </w:pPr>
            <w:r w:rsidRPr="004B6030">
              <w:t>Group</w:t>
            </w:r>
          </w:p>
        </w:tc>
        <w:tc>
          <w:tcPr>
            <w:tcW w:w="1710" w:type="dxa"/>
            <w:tcBorders>
              <w:top w:val="dotted" w:sz="4" w:space="0" w:color="808080"/>
              <w:left w:val="nil"/>
              <w:bottom w:val="dotted" w:sz="4" w:space="0" w:color="808080"/>
              <w:right w:val="nil"/>
            </w:tcBorders>
            <w:shd w:val="clear" w:color="auto" w:fill="D9D9D9"/>
            <w:vAlign w:val="center"/>
            <w:hideMark/>
          </w:tcPr>
          <w:p w14:paraId="1F336BD7" w14:textId="77777777" w:rsidR="00E03826" w:rsidRPr="004B6030" w:rsidRDefault="00E03826" w:rsidP="00EE421D">
            <w:pPr>
              <w:pStyle w:val="bangcategory"/>
            </w:pPr>
            <w:r w:rsidRPr="004B6030">
              <w:t>Project Rank</w:t>
            </w:r>
          </w:p>
        </w:tc>
        <w:tc>
          <w:tcPr>
            <w:tcW w:w="2610" w:type="dxa"/>
            <w:tcBorders>
              <w:top w:val="dotted" w:sz="4" w:space="0" w:color="808080"/>
              <w:left w:val="nil"/>
              <w:bottom w:val="dotted" w:sz="4" w:space="0" w:color="808080"/>
              <w:right w:val="dotted" w:sz="4" w:space="0" w:color="808080"/>
            </w:tcBorders>
            <w:vAlign w:val="center"/>
            <w:hideMark/>
          </w:tcPr>
          <w:p w14:paraId="12BCCC3C" w14:textId="77777777" w:rsidR="00E03826" w:rsidRPr="004B6030" w:rsidRDefault="00E03826" w:rsidP="00EE421D">
            <w:pPr>
              <w:pStyle w:val="bang0"/>
            </w:pPr>
            <w:r w:rsidRPr="004B6030">
              <w:t>None</w:t>
            </w:r>
          </w:p>
        </w:tc>
      </w:tr>
      <w:tr w:rsidR="00E03826" w:rsidRPr="00410749" w14:paraId="65A2FE28" w14:textId="77777777"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14:paraId="75D7B674" w14:textId="77777777" w:rsidR="00E03826" w:rsidRPr="004B6030" w:rsidRDefault="00E03826" w:rsidP="00EE421D">
            <w:pPr>
              <w:pStyle w:val="bangcategory"/>
            </w:pPr>
            <w:r w:rsidRPr="004B6030">
              <w:t>Application Type</w:t>
            </w:r>
          </w:p>
        </w:tc>
        <w:tc>
          <w:tcPr>
            <w:tcW w:w="2790" w:type="dxa"/>
            <w:tcBorders>
              <w:top w:val="dotted" w:sz="4" w:space="0" w:color="808080"/>
              <w:left w:val="nil"/>
              <w:bottom w:val="dotted" w:sz="4" w:space="0" w:color="808080"/>
              <w:right w:val="nil"/>
            </w:tcBorders>
            <w:vAlign w:val="center"/>
            <w:hideMark/>
          </w:tcPr>
          <w:p w14:paraId="6F7F7D0B" w14:textId="77777777" w:rsidR="00E03826" w:rsidRPr="004B6030" w:rsidRDefault="00E03826" w:rsidP="00EE421D">
            <w:pPr>
              <w:pStyle w:val="bang0"/>
            </w:pPr>
            <w:r w:rsidRPr="004B6030">
              <w:t>Website</w:t>
            </w:r>
          </w:p>
        </w:tc>
        <w:tc>
          <w:tcPr>
            <w:tcW w:w="1710" w:type="dxa"/>
            <w:tcBorders>
              <w:top w:val="dotted" w:sz="4" w:space="0" w:color="808080"/>
              <w:left w:val="nil"/>
              <w:bottom w:val="dotted" w:sz="4" w:space="0" w:color="808080"/>
              <w:right w:val="nil"/>
            </w:tcBorders>
            <w:shd w:val="clear" w:color="auto" w:fill="D9D9D9"/>
            <w:vAlign w:val="center"/>
            <w:hideMark/>
          </w:tcPr>
          <w:p w14:paraId="08ED0769" w14:textId="77777777" w:rsidR="00E03826" w:rsidRPr="004B6030" w:rsidRDefault="00E03826" w:rsidP="00EE421D">
            <w:pPr>
              <w:pStyle w:val="bangcategory"/>
            </w:pPr>
            <w:r w:rsidRPr="004B6030">
              <w:t>Project Manager</w:t>
            </w:r>
          </w:p>
        </w:tc>
        <w:tc>
          <w:tcPr>
            <w:tcW w:w="2610" w:type="dxa"/>
            <w:tcBorders>
              <w:top w:val="dotted" w:sz="4" w:space="0" w:color="808080"/>
              <w:left w:val="nil"/>
              <w:bottom w:val="dotted" w:sz="4" w:space="0" w:color="808080"/>
              <w:right w:val="dotted" w:sz="4" w:space="0" w:color="808080"/>
            </w:tcBorders>
            <w:vAlign w:val="center"/>
            <w:hideMark/>
          </w:tcPr>
          <w:p w14:paraId="0841F6BA" w14:textId="77777777" w:rsidR="00E03826" w:rsidRPr="004B6030" w:rsidRDefault="001047BC" w:rsidP="00EE421D">
            <w:pPr>
              <w:pStyle w:val="bang0"/>
            </w:pPr>
            <w:r w:rsidRPr="004B6030">
              <w:t>Le Dinh Nam</w:t>
            </w:r>
          </w:p>
        </w:tc>
      </w:tr>
      <w:tr w:rsidR="00E03826" w:rsidRPr="00410749" w14:paraId="7E49A9BD" w14:textId="77777777"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14:paraId="38FD3466" w14:textId="77777777" w:rsidR="00E03826" w:rsidRPr="004B6030" w:rsidRDefault="00E03826" w:rsidP="00EE421D">
            <w:pPr>
              <w:pStyle w:val="bangcategory"/>
            </w:pPr>
            <w:r w:rsidRPr="004B6030">
              <w:t>Project Category</w:t>
            </w:r>
          </w:p>
        </w:tc>
        <w:tc>
          <w:tcPr>
            <w:tcW w:w="2790" w:type="dxa"/>
            <w:tcBorders>
              <w:top w:val="dotted" w:sz="4" w:space="0" w:color="808080"/>
              <w:left w:val="nil"/>
              <w:bottom w:val="dotted" w:sz="4" w:space="0" w:color="808080"/>
              <w:right w:val="nil"/>
            </w:tcBorders>
            <w:vAlign w:val="center"/>
            <w:hideMark/>
          </w:tcPr>
          <w:p w14:paraId="64D00E29" w14:textId="77777777" w:rsidR="00E03826" w:rsidRPr="004B6030" w:rsidRDefault="00E03826" w:rsidP="00EE421D">
            <w:pPr>
              <w:pStyle w:val="bang0"/>
            </w:pPr>
            <w:r w:rsidRPr="004B6030">
              <w:t>Development</w:t>
            </w:r>
          </w:p>
        </w:tc>
        <w:tc>
          <w:tcPr>
            <w:tcW w:w="1710" w:type="dxa"/>
            <w:tcBorders>
              <w:top w:val="dotted" w:sz="4" w:space="0" w:color="808080"/>
              <w:left w:val="nil"/>
              <w:bottom w:val="dotted" w:sz="4" w:space="0" w:color="808080"/>
              <w:right w:val="nil"/>
            </w:tcBorders>
            <w:shd w:val="clear" w:color="auto" w:fill="D9D9D9"/>
            <w:vAlign w:val="center"/>
            <w:hideMark/>
          </w:tcPr>
          <w:p w14:paraId="1CBC2452" w14:textId="77777777" w:rsidR="00E03826" w:rsidRPr="004B6030" w:rsidRDefault="00E03826" w:rsidP="00EE421D">
            <w:pPr>
              <w:pStyle w:val="bangcategory"/>
            </w:pPr>
            <w:r w:rsidRPr="004B6030">
              <w:t>Business Domain</w:t>
            </w:r>
          </w:p>
        </w:tc>
        <w:tc>
          <w:tcPr>
            <w:tcW w:w="2610" w:type="dxa"/>
            <w:tcBorders>
              <w:top w:val="dotted" w:sz="4" w:space="0" w:color="808080"/>
              <w:left w:val="nil"/>
              <w:bottom w:val="dotted" w:sz="4" w:space="0" w:color="808080"/>
              <w:right w:val="dotted" w:sz="4" w:space="0" w:color="808080"/>
            </w:tcBorders>
            <w:vAlign w:val="center"/>
            <w:hideMark/>
          </w:tcPr>
          <w:p w14:paraId="78CA2711" w14:textId="77777777" w:rsidR="00E03826" w:rsidRPr="004B6030" w:rsidRDefault="001047BC" w:rsidP="00EE421D">
            <w:pPr>
              <w:pStyle w:val="bang0"/>
            </w:pPr>
            <w:r w:rsidRPr="004B6030">
              <w:t>Education</w:t>
            </w:r>
          </w:p>
        </w:tc>
      </w:tr>
    </w:tbl>
    <w:p w14:paraId="6B01AD85" w14:textId="77777777" w:rsidR="00E03826" w:rsidRPr="00E03826" w:rsidRDefault="00AC680D" w:rsidP="00EE421D">
      <w:pPr>
        <w:pStyle w:val="NormalIndent"/>
      </w:pPr>
      <w:r>
        <w:tab/>
      </w:r>
      <w:r>
        <w:tab/>
      </w:r>
      <w:r>
        <w:tab/>
      </w:r>
      <w:r>
        <w:tab/>
      </w:r>
      <w:r w:rsidRPr="001047BC">
        <w:rPr>
          <w:b/>
        </w:rPr>
        <w:t>Table 1.1</w:t>
      </w:r>
      <w:r>
        <w:t>. Project Description</w:t>
      </w:r>
    </w:p>
    <w:p w14:paraId="3A6ABCE1" w14:textId="77777777" w:rsidR="002F181C" w:rsidRPr="00B67632" w:rsidRDefault="0058670F" w:rsidP="00EE421D">
      <w:pPr>
        <w:pStyle w:val="Heading2"/>
      </w:pPr>
      <w:bookmarkStart w:id="13" w:name="_Toc368438003"/>
      <w:r w:rsidRPr="00B67632">
        <w:t>Scope</w:t>
      </w:r>
      <w:r w:rsidR="00CF2821" w:rsidRPr="00B67632">
        <w:t xml:space="preserve"> and Purpose</w:t>
      </w:r>
      <w:bookmarkEnd w:id="13"/>
    </w:p>
    <w:p w14:paraId="2BDCDD6E" w14:textId="77777777" w:rsidR="002F181C" w:rsidRDefault="007B338B" w:rsidP="00EE421D">
      <w:pPr>
        <w:pStyle w:val="Heading3"/>
      </w:pPr>
      <w:r w:rsidRPr="00B67632">
        <w:t>Purpose of Project</w:t>
      </w:r>
      <w:r w:rsidR="00B67632">
        <w:t xml:space="preserve"> </w:t>
      </w:r>
    </w:p>
    <w:p w14:paraId="532788B2" w14:textId="77777777" w:rsidR="00E03826" w:rsidRPr="003416A0" w:rsidRDefault="00E03826">
      <w:pPr>
        <w:pPrChange w:id="14" w:author="sangnv" w:date="2014-08-14T20:55:00Z">
          <w:pPr>
            <w:ind w:left="540"/>
          </w:pPr>
        </w:pPrChange>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14:paraId="2EB3F64C" w14:textId="77777777" w:rsidR="002F181C" w:rsidRPr="00B67632" w:rsidRDefault="002F181C" w:rsidP="00EE421D">
      <w:pPr>
        <w:pStyle w:val="Heading3"/>
      </w:pPr>
      <w:r w:rsidRPr="00B67632">
        <w:t xml:space="preserve">Scope of </w:t>
      </w:r>
      <w:r w:rsidR="003E01FA">
        <w:t>Project</w:t>
      </w:r>
    </w:p>
    <w:p w14:paraId="48FC8F16" w14:textId="77777777" w:rsidR="00E03826" w:rsidRPr="003416A0" w:rsidRDefault="00E03826">
      <w:pPr>
        <w:pPrChange w:id="15" w:author="sangnv" w:date="2014-08-14T20:55:00Z">
          <w:pPr>
            <w:ind w:left="540"/>
          </w:pPr>
        </w:pPrChange>
      </w:pPr>
      <w:r w:rsidRPr="003416A0">
        <w:t>The scope of this project contains: Requirement Analysis, Design, Coding and Testing</w:t>
      </w:r>
      <w:r w:rsidR="003E01FA">
        <w:t xml:space="preserve"> (</w:t>
      </w:r>
      <w:r w:rsidR="001047BC">
        <w:t>Unit Test, Integration Test, System Test)</w:t>
      </w:r>
      <w:r w:rsidRPr="003416A0">
        <w:t>.</w:t>
      </w:r>
    </w:p>
    <w:p w14:paraId="1C0A11CA" w14:textId="77777777" w:rsidR="002F181C" w:rsidRPr="009D118B" w:rsidRDefault="002F181C" w:rsidP="00EE421D">
      <w:pPr>
        <w:pStyle w:val="Heading3"/>
      </w:pPr>
      <w:r>
        <w:t>The function</w:t>
      </w:r>
      <w:r w:rsidR="007D06FB">
        <w:t>s of Project</w:t>
      </w:r>
      <w:r w:rsidR="00B67632">
        <w:t xml:space="preserve"> </w:t>
      </w:r>
    </w:p>
    <w:p w14:paraId="49594135" w14:textId="77777777" w:rsidR="00E03826" w:rsidRDefault="00E03826">
      <w:pPr>
        <w:pPrChange w:id="16" w:author="sangnv" w:date="2014-08-14T20:55:00Z">
          <w:pPr>
            <w:ind w:left="540"/>
          </w:pPr>
        </w:pPrChange>
      </w:pPr>
      <w:bookmarkStart w:id="17" w:name="_Toc368438004"/>
      <w:r>
        <w:t>There are the functions of UJD_VN’s project:</w:t>
      </w:r>
    </w:p>
    <w:p w14:paraId="00276B65" w14:textId="77777777" w:rsidR="00E03826" w:rsidRDefault="00E03826" w:rsidP="00EE421D">
      <w:pPr>
        <w:pStyle w:val="Body"/>
        <w:numPr>
          <w:ilvl w:val="0"/>
          <w:numId w:val="10"/>
        </w:numPr>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14:paraId="034FACB4" w14:textId="77777777" w:rsidR="00E03826" w:rsidRDefault="00E03826" w:rsidP="00EE421D">
      <w:pPr>
        <w:pStyle w:val="Body"/>
        <w:numPr>
          <w:ilvl w:val="0"/>
          <w:numId w:val="10"/>
        </w:numPr>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14:paraId="22A132E9" w14:textId="77777777" w:rsidR="00E03826" w:rsidRDefault="00E03826" w:rsidP="00EE421D">
      <w:pPr>
        <w:pStyle w:val="Body"/>
        <w:numPr>
          <w:ilvl w:val="0"/>
          <w:numId w:val="10"/>
        </w:numPr>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14:paraId="1D2ADB5E" w14:textId="77777777" w:rsidR="00E03826" w:rsidRDefault="00E03826" w:rsidP="00EE421D">
      <w:pPr>
        <w:pStyle w:val="Body"/>
        <w:numPr>
          <w:ilvl w:val="0"/>
          <w:numId w:val="10"/>
        </w:numPr>
      </w:pPr>
      <w:r>
        <w:rPr>
          <w:b/>
        </w:rPr>
        <w:t>Reading document</w:t>
      </w:r>
      <w:r>
        <w:t>: User can find available Japanese document in UJD as elementary grammar, intermediate grammar, list kanji, readings, Minnano Nihongo lesson.</w:t>
      </w:r>
    </w:p>
    <w:p w14:paraId="102E6AB9" w14:textId="77777777" w:rsidR="00E03826" w:rsidRDefault="00E03826" w:rsidP="00EE421D">
      <w:pPr>
        <w:pStyle w:val="Body"/>
        <w:numPr>
          <w:ilvl w:val="0"/>
          <w:numId w:val="10"/>
        </w:numPr>
      </w:pPr>
      <w:r>
        <w:rPr>
          <w:b/>
        </w:rPr>
        <w:t>Doing test</w:t>
      </w:r>
      <w:r>
        <w:t>: User can do tests at N2, N3, N4, N5 level. Then UJD will scored for user. This is an important feature of UJD. We want to help users toward Japanese certification exams.</w:t>
      </w:r>
    </w:p>
    <w:p w14:paraId="5FC0F490" w14:textId="77777777" w:rsidR="00E03826" w:rsidRDefault="00E03826" w:rsidP="00EE421D">
      <w:pPr>
        <w:pStyle w:val="Body"/>
        <w:numPr>
          <w:ilvl w:val="0"/>
          <w:numId w:val="10"/>
        </w:numPr>
      </w:pPr>
      <w:r>
        <w:rPr>
          <w:b/>
        </w:rPr>
        <w:t>Login/Logout</w:t>
      </w:r>
      <w:r>
        <w:t>: User can login to use more features of UJD. User can register an account to login or login by using Facebook, Google account.</w:t>
      </w:r>
    </w:p>
    <w:p w14:paraId="08732719" w14:textId="77777777" w:rsidR="00E03826" w:rsidRDefault="00E03826" w:rsidP="00EE421D">
      <w:pPr>
        <w:pStyle w:val="Body"/>
        <w:numPr>
          <w:ilvl w:val="0"/>
          <w:numId w:val="10"/>
        </w:numPr>
      </w:pPr>
      <w:r>
        <w:rPr>
          <w:b/>
        </w:rPr>
        <w:t>Changing password/Forgetting password</w:t>
      </w:r>
      <w:r>
        <w:t>: User can change new password or require new password if user forgot current password.</w:t>
      </w:r>
    </w:p>
    <w:p w14:paraId="44AF9FBB" w14:textId="77777777" w:rsidR="00E03826" w:rsidRDefault="00E03826" w:rsidP="00EE421D">
      <w:pPr>
        <w:pStyle w:val="Body"/>
        <w:numPr>
          <w:ilvl w:val="0"/>
          <w:numId w:val="10"/>
        </w:numPr>
      </w:pPr>
      <w:r>
        <w:rPr>
          <w:b/>
        </w:rPr>
        <w:t>Managing account</w:t>
      </w:r>
      <w:r>
        <w:t>: Registered user can add, edit information or track mark.</w:t>
      </w:r>
    </w:p>
    <w:p w14:paraId="208FA4DF" w14:textId="77777777" w:rsidR="00E03826" w:rsidRDefault="00E03826" w:rsidP="00EE421D">
      <w:pPr>
        <w:pStyle w:val="Body"/>
        <w:numPr>
          <w:ilvl w:val="0"/>
          <w:numId w:val="10"/>
        </w:numPr>
      </w:pPr>
      <w:r>
        <w:rPr>
          <w:b/>
        </w:rPr>
        <w:t>Managing member</w:t>
      </w:r>
      <w:r>
        <w:t>: Admin can view list members, ban or unban member, delete member.</w:t>
      </w:r>
    </w:p>
    <w:p w14:paraId="41B4D3FB" w14:textId="77777777" w:rsidR="00E03826" w:rsidRDefault="00E03826" w:rsidP="00EE421D">
      <w:pPr>
        <w:pStyle w:val="Body"/>
        <w:numPr>
          <w:ilvl w:val="0"/>
          <w:numId w:val="10"/>
        </w:numPr>
      </w:pPr>
      <w:r>
        <w:rPr>
          <w:b/>
        </w:rPr>
        <w:t>Managing contribute database</w:t>
      </w:r>
      <w:r>
        <w:t>: Admin can approve opinion of member or delete opinion.</w:t>
      </w:r>
    </w:p>
    <w:p w14:paraId="51351D46" w14:textId="77777777" w:rsidR="00E03826" w:rsidRDefault="00E03826" w:rsidP="00EE421D">
      <w:pPr>
        <w:pStyle w:val="Body"/>
        <w:numPr>
          <w:ilvl w:val="0"/>
          <w:numId w:val="10"/>
        </w:numPr>
      </w:pPr>
      <w:r>
        <w:rPr>
          <w:b/>
        </w:rPr>
        <w:t>Managing Q&amp; A</w:t>
      </w:r>
      <w:r>
        <w:t>: Admin can view, reply, delete Q &amp; A.</w:t>
      </w:r>
    </w:p>
    <w:p w14:paraId="7DB0DF24" w14:textId="77777777" w:rsidR="00E03826" w:rsidRDefault="00E03826" w:rsidP="00EE421D">
      <w:pPr>
        <w:pStyle w:val="Body"/>
        <w:numPr>
          <w:ilvl w:val="0"/>
          <w:numId w:val="10"/>
        </w:numPr>
      </w:pPr>
      <w:r>
        <w:rPr>
          <w:b/>
        </w:rPr>
        <w:t>Managing Data</w:t>
      </w:r>
      <w:r>
        <w:t>: Admin can add, update, delete data of UJD.</w:t>
      </w:r>
    </w:p>
    <w:p w14:paraId="056D6AAF" w14:textId="77777777" w:rsidR="002856B0" w:rsidRDefault="00E031FE" w:rsidP="00EE421D">
      <w:pPr>
        <w:pStyle w:val="Heading2"/>
      </w:pPr>
      <w:r>
        <w:t>Assumptions and C</w:t>
      </w:r>
      <w:r w:rsidR="00885BFA">
        <w:t>onstraints</w:t>
      </w:r>
      <w:bookmarkEnd w:id="17"/>
      <w:r w:rsidR="003A38F1">
        <w:t xml:space="preserve"> </w:t>
      </w:r>
    </w:p>
    <w:tbl>
      <w:tblPr>
        <w:tblStyle w:val="TableGrid"/>
        <w:tblW w:w="0" w:type="auto"/>
        <w:tblInd w:w="900" w:type="dxa"/>
        <w:tblLook w:val="04A0" w:firstRow="1" w:lastRow="0" w:firstColumn="1" w:lastColumn="0" w:noHBand="0" w:noVBand="1"/>
      </w:tblPr>
      <w:tblGrid>
        <w:gridCol w:w="1385"/>
        <w:gridCol w:w="3998"/>
        <w:gridCol w:w="2497"/>
      </w:tblGrid>
      <w:tr w:rsidR="00674727" w14:paraId="5802A57D" w14:textId="77777777" w:rsidTr="00DD5CA0">
        <w:tc>
          <w:tcPr>
            <w:tcW w:w="900" w:type="dxa"/>
          </w:tcPr>
          <w:p w14:paraId="51A25FC4" w14:textId="77777777" w:rsidR="00674727" w:rsidRPr="00716CA5" w:rsidRDefault="0026209A" w:rsidP="00EE421D">
            <w:pPr>
              <w:pStyle w:val="NormalIndent"/>
            </w:pPr>
            <w:r w:rsidRPr="00716CA5">
              <w:t>No</w:t>
            </w:r>
          </w:p>
        </w:tc>
        <w:tc>
          <w:tcPr>
            <w:tcW w:w="4350" w:type="dxa"/>
          </w:tcPr>
          <w:p w14:paraId="5D40B1C7" w14:textId="77777777" w:rsidR="00674727" w:rsidRPr="00716CA5" w:rsidRDefault="0026209A" w:rsidP="00EE421D">
            <w:pPr>
              <w:pStyle w:val="NormalIndent"/>
            </w:pPr>
            <w:r w:rsidRPr="00716CA5">
              <w:t>Description</w:t>
            </w:r>
          </w:p>
        </w:tc>
        <w:tc>
          <w:tcPr>
            <w:tcW w:w="2630" w:type="dxa"/>
          </w:tcPr>
          <w:p w14:paraId="15F0F563" w14:textId="77777777" w:rsidR="00674727" w:rsidRPr="00716CA5" w:rsidRDefault="0026209A" w:rsidP="00EE421D">
            <w:pPr>
              <w:pStyle w:val="NormalIndent"/>
            </w:pPr>
            <w:r w:rsidRPr="00716CA5">
              <w:t>Note</w:t>
            </w:r>
          </w:p>
        </w:tc>
      </w:tr>
      <w:tr w:rsidR="0026209A" w14:paraId="50A2FF20" w14:textId="77777777" w:rsidTr="00DD5CA0">
        <w:tc>
          <w:tcPr>
            <w:tcW w:w="7880" w:type="dxa"/>
            <w:gridSpan w:val="3"/>
          </w:tcPr>
          <w:p w14:paraId="78939408" w14:textId="77777777" w:rsidR="0026209A" w:rsidRPr="00716CA5" w:rsidRDefault="0026209A" w:rsidP="00EE421D">
            <w:pPr>
              <w:pStyle w:val="NormalIndent"/>
            </w:pPr>
            <w:r w:rsidRPr="00716CA5">
              <w:t>Assumptions</w:t>
            </w:r>
          </w:p>
        </w:tc>
      </w:tr>
      <w:tr w:rsidR="00674727" w14:paraId="641EF585" w14:textId="77777777" w:rsidTr="00DD5CA0">
        <w:tc>
          <w:tcPr>
            <w:tcW w:w="900" w:type="dxa"/>
          </w:tcPr>
          <w:p w14:paraId="18225129" w14:textId="77777777" w:rsidR="00674727" w:rsidRDefault="0026209A" w:rsidP="00EE421D">
            <w:pPr>
              <w:pStyle w:val="NormalIndent"/>
            </w:pPr>
            <w:r>
              <w:lastRenderedPageBreak/>
              <w:t>1</w:t>
            </w:r>
          </w:p>
        </w:tc>
        <w:tc>
          <w:tcPr>
            <w:tcW w:w="4350" w:type="dxa"/>
          </w:tcPr>
          <w:p w14:paraId="77903FE6" w14:textId="77777777" w:rsidR="00674727" w:rsidRDefault="00DD5CA0" w:rsidP="00EE421D">
            <w:pPr>
              <w:pStyle w:val="NormalIndent"/>
            </w:pPr>
            <w:r>
              <w:t>Japanese Teacher will support for the team in reviewing Japanese language of documents and interface of website</w:t>
            </w:r>
          </w:p>
        </w:tc>
        <w:tc>
          <w:tcPr>
            <w:tcW w:w="2630" w:type="dxa"/>
          </w:tcPr>
          <w:p w14:paraId="73F0489F" w14:textId="77777777" w:rsidR="00674727" w:rsidRDefault="0026209A" w:rsidP="00EE421D">
            <w:pPr>
              <w:pStyle w:val="NormalIndent"/>
            </w:pPr>
            <w:r w:rsidRPr="0026209A">
              <w:t>Resource</w:t>
            </w:r>
          </w:p>
        </w:tc>
      </w:tr>
      <w:tr w:rsidR="00674727" w14:paraId="40A45AD2" w14:textId="77777777" w:rsidTr="00DD5CA0">
        <w:tc>
          <w:tcPr>
            <w:tcW w:w="900" w:type="dxa"/>
          </w:tcPr>
          <w:p w14:paraId="12BDCF9A" w14:textId="77777777" w:rsidR="00674727" w:rsidRDefault="0026209A" w:rsidP="00EE421D">
            <w:pPr>
              <w:pStyle w:val="NormalIndent"/>
            </w:pPr>
            <w:r>
              <w:t>2</w:t>
            </w:r>
          </w:p>
        </w:tc>
        <w:tc>
          <w:tcPr>
            <w:tcW w:w="4350" w:type="dxa"/>
          </w:tcPr>
          <w:p w14:paraId="16D20A15" w14:textId="77777777" w:rsidR="00674727" w:rsidRDefault="0026209A" w:rsidP="00EE421D">
            <w:pPr>
              <w:pStyle w:val="NormalIndent"/>
            </w:pPr>
            <w:r>
              <w:t>Customer reviewers will get seven days to approve a milestone document. If no comments are received within this time period, it will be considered as approved.</w:t>
            </w:r>
          </w:p>
        </w:tc>
        <w:tc>
          <w:tcPr>
            <w:tcW w:w="2630" w:type="dxa"/>
          </w:tcPr>
          <w:p w14:paraId="12D997E1" w14:textId="77777777" w:rsidR="00674727" w:rsidRDefault="0026209A" w:rsidP="00EE421D">
            <w:pPr>
              <w:pStyle w:val="NormalIndent"/>
            </w:pPr>
            <w:r w:rsidRPr="0026209A">
              <w:t>External Interfaces</w:t>
            </w:r>
          </w:p>
        </w:tc>
      </w:tr>
      <w:tr w:rsidR="0026209A" w14:paraId="4A5308FD" w14:textId="77777777" w:rsidTr="00DD5CA0">
        <w:tc>
          <w:tcPr>
            <w:tcW w:w="7880" w:type="dxa"/>
            <w:gridSpan w:val="3"/>
          </w:tcPr>
          <w:p w14:paraId="7C3CFA16" w14:textId="77777777" w:rsidR="0026209A" w:rsidRPr="00716CA5" w:rsidRDefault="0026209A" w:rsidP="00EE421D">
            <w:pPr>
              <w:pStyle w:val="NormalIndent"/>
            </w:pPr>
            <w:r w:rsidRPr="00716CA5">
              <w:t>Constraints</w:t>
            </w:r>
          </w:p>
        </w:tc>
      </w:tr>
      <w:tr w:rsidR="0026209A" w14:paraId="7ACDBDD5" w14:textId="77777777" w:rsidTr="00DD5CA0">
        <w:tc>
          <w:tcPr>
            <w:tcW w:w="900" w:type="dxa"/>
          </w:tcPr>
          <w:p w14:paraId="6E8CBA6F" w14:textId="77777777" w:rsidR="0026209A" w:rsidRDefault="0026209A" w:rsidP="00EE421D">
            <w:pPr>
              <w:pStyle w:val="NormalIndent"/>
            </w:pPr>
            <w:r>
              <w:t>1</w:t>
            </w:r>
          </w:p>
        </w:tc>
        <w:tc>
          <w:tcPr>
            <w:tcW w:w="4350" w:type="dxa"/>
          </w:tcPr>
          <w:p w14:paraId="27D91D13" w14:textId="77777777" w:rsidR="0026209A" w:rsidRDefault="0026209A" w:rsidP="00EE421D">
            <w:pPr>
              <w:pStyle w:val="NormalIndent"/>
            </w:pPr>
            <w:r>
              <w:t xml:space="preserve">This project must be completed and delivered before </w:t>
            </w:r>
            <w:r w:rsidR="001548E6">
              <w:t>28/08/2014</w:t>
            </w:r>
          </w:p>
        </w:tc>
        <w:tc>
          <w:tcPr>
            <w:tcW w:w="2630" w:type="dxa"/>
          </w:tcPr>
          <w:p w14:paraId="4F3D3958" w14:textId="77777777" w:rsidR="0026209A" w:rsidRDefault="0026209A" w:rsidP="00EE421D">
            <w:pPr>
              <w:pStyle w:val="NormalIndent"/>
            </w:pPr>
            <w:r w:rsidRPr="0026209A">
              <w:t>Schedule</w:t>
            </w:r>
          </w:p>
        </w:tc>
      </w:tr>
      <w:tr w:rsidR="0026209A" w14:paraId="6B8DD8C9" w14:textId="77777777" w:rsidTr="00DD5CA0">
        <w:tc>
          <w:tcPr>
            <w:tcW w:w="900" w:type="dxa"/>
          </w:tcPr>
          <w:p w14:paraId="41F87E8D" w14:textId="77777777" w:rsidR="0026209A" w:rsidRDefault="0026209A" w:rsidP="00EE421D">
            <w:pPr>
              <w:pStyle w:val="NormalIndent"/>
            </w:pPr>
            <w:r>
              <w:t>2</w:t>
            </w:r>
          </w:p>
        </w:tc>
        <w:tc>
          <w:tcPr>
            <w:tcW w:w="4350" w:type="dxa"/>
          </w:tcPr>
          <w:p w14:paraId="751BCFE5" w14:textId="77777777" w:rsidR="0026209A" w:rsidRDefault="0026209A" w:rsidP="00EE421D">
            <w:pPr>
              <w:pStyle w:val="NormalIndent"/>
            </w:pPr>
            <w:r>
              <w:t>In doing project processing, PM must submit report (include 6 reports) on certain date.</w:t>
            </w:r>
          </w:p>
        </w:tc>
        <w:tc>
          <w:tcPr>
            <w:tcW w:w="2630" w:type="dxa"/>
          </w:tcPr>
          <w:p w14:paraId="47037AE1" w14:textId="77777777" w:rsidR="0026209A" w:rsidRPr="0026209A" w:rsidRDefault="0026209A" w:rsidP="00EE421D">
            <w:pPr>
              <w:pStyle w:val="NormalIndent"/>
            </w:pPr>
            <w:r w:rsidRPr="0026209A">
              <w:t>Schedule</w:t>
            </w:r>
          </w:p>
        </w:tc>
      </w:tr>
      <w:tr w:rsidR="0026209A" w14:paraId="328352F9" w14:textId="77777777" w:rsidTr="00DD5CA0">
        <w:tc>
          <w:tcPr>
            <w:tcW w:w="900" w:type="dxa"/>
          </w:tcPr>
          <w:p w14:paraId="3BC28910" w14:textId="77777777" w:rsidR="0026209A" w:rsidRDefault="0026209A" w:rsidP="00EE421D">
            <w:pPr>
              <w:pStyle w:val="NormalIndent"/>
            </w:pPr>
            <w:r>
              <w:t>3</w:t>
            </w:r>
          </w:p>
        </w:tc>
        <w:tc>
          <w:tcPr>
            <w:tcW w:w="4350" w:type="dxa"/>
          </w:tcPr>
          <w:p w14:paraId="3110EFF9" w14:textId="77777777" w:rsidR="0026209A" w:rsidRDefault="0026209A" w:rsidP="00EE421D">
            <w:pPr>
              <w:pStyle w:val="NormalIndent"/>
            </w:pPr>
            <w:r>
              <w:t xml:space="preserve">Software Requirement Specification Document and Project </w:t>
            </w:r>
            <w:r w:rsidR="001548E6">
              <w:t>Plan must be completed within 20 days since 19/05/2014</w:t>
            </w:r>
            <w:r>
              <w:t xml:space="preserve"> </w:t>
            </w:r>
          </w:p>
          <w:p w14:paraId="71D2F008" w14:textId="77777777" w:rsidR="0026209A" w:rsidRDefault="001548E6" w:rsidP="00EE421D">
            <w:pPr>
              <w:pStyle w:val="NormalIndent"/>
            </w:pPr>
            <w:r>
              <w:t xml:space="preserve">Deadline: </w:t>
            </w:r>
            <w:commentRangeStart w:id="18"/>
            <w:r>
              <w:t>06/06/2014</w:t>
            </w:r>
            <w:commentRangeEnd w:id="18"/>
            <w:r w:rsidR="00E41AB8">
              <w:rPr>
                <w:rStyle w:val="CommentReference"/>
                <w:rFonts w:ascii=".VnTime" w:hAnsi=".VnTime"/>
              </w:rPr>
              <w:commentReference w:id="18"/>
            </w:r>
          </w:p>
        </w:tc>
        <w:tc>
          <w:tcPr>
            <w:tcW w:w="2630" w:type="dxa"/>
          </w:tcPr>
          <w:p w14:paraId="444F552C" w14:textId="77777777" w:rsidR="0026209A" w:rsidRPr="0026209A" w:rsidRDefault="0026209A" w:rsidP="00EE421D">
            <w:pPr>
              <w:pStyle w:val="NormalIndent"/>
            </w:pPr>
            <w:r w:rsidRPr="0026209A">
              <w:t>Schedule</w:t>
            </w:r>
          </w:p>
        </w:tc>
      </w:tr>
      <w:tr w:rsidR="0026209A" w14:paraId="6F3F860C" w14:textId="77777777" w:rsidTr="00DD5CA0">
        <w:tc>
          <w:tcPr>
            <w:tcW w:w="900" w:type="dxa"/>
          </w:tcPr>
          <w:p w14:paraId="7312FA10" w14:textId="77777777" w:rsidR="0026209A" w:rsidRDefault="0026209A" w:rsidP="00EE421D">
            <w:pPr>
              <w:pStyle w:val="NormalIndent"/>
            </w:pPr>
            <w:r>
              <w:t>4</w:t>
            </w:r>
          </w:p>
        </w:tc>
        <w:tc>
          <w:tcPr>
            <w:tcW w:w="4350" w:type="dxa"/>
          </w:tcPr>
          <w:p w14:paraId="3A102F53" w14:textId="77777777" w:rsidR="0026209A" w:rsidRDefault="0026209A" w:rsidP="00EE421D">
            <w:pPr>
              <w:pStyle w:val="NormalIndent"/>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14:paraId="19F45234" w14:textId="77777777" w:rsidR="0026209A" w:rsidRDefault="0026209A" w:rsidP="00EE421D">
            <w:pPr>
              <w:pStyle w:val="NormalIndent"/>
            </w:pPr>
            <w:r>
              <w:t>Deadline</w:t>
            </w:r>
            <w:commentRangeStart w:id="19"/>
            <w:r>
              <w:t xml:space="preserve">: </w:t>
            </w:r>
            <w:r w:rsidR="00F52CF5">
              <w:t>30/5/2014</w:t>
            </w:r>
            <w:commentRangeEnd w:id="19"/>
            <w:r w:rsidR="00E41AB8">
              <w:rPr>
                <w:rStyle w:val="CommentReference"/>
                <w:rFonts w:ascii=".VnTime" w:hAnsi=".VnTime"/>
              </w:rPr>
              <w:commentReference w:id="19"/>
            </w:r>
          </w:p>
        </w:tc>
        <w:tc>
          <w:tcPr>
            <w:tcW w:w="2630" w:type="dxa"/>
          </w:tcPr>
          <w:p w14:paraId="4D026091" w14:textId="77777777" w:rsidR="0026209A" w:rsidRPr="0026209A" w:rsidRDefault="0026209A" w:rsidP="00EE421D">
            <w:pPr>
              <w:pStyle w:val="NormalIndent"/>
            </w:pPr>
            <w:r w:rsidRPr="0026209A">
              <w:t>Schedule</w:t>
            </w:r>
          </w:p>
        </w:tc>
      </w:tr>
      <w:tr w:rsidR="0026209A" w14:paraId="46235535" w14:textId="77777777" w:rsidTr="00DD5CA0">
        <w:tc>
          <w:tcPr>
            <w:tcW w:w="900" w:type="dxa"/>
          </w:tcPr>
          <w:p w14:paraId="73065F5C" w14:textId="77777777" w:rsidR="0026209A" w:rsidRDefault="0026209A" w:rsidP="00EE421D">
            <w:pPr>
              <w:pStyle w:val="NormalIndent"/>
            </w:pPr>
            <w:r>
              <w:t>5</w:t>
            </w:r>
          </w:p>
        </w:tc>
        <w:tc>
          <w:tcPr>
            <w:tcW w:w="4350" w:type="dxa"/>
          </w:tcPr>
          <w:p w14:paraId="568546EE" w14:textId="77777777" w:rsidR="0026209A" w:rsidRDefault="0026209A" w:rsidP="00EE421D">
            <w:pPr>
              <w:pStyle w:val="NormalIndent"/>
            </w:pPr>
            <w:r>
              <w:t xml:space="preserve">Integration Test (include test plan and test case…) must be completed </w:t>
            </w:r>
            <w:r w:rsidR="00DD5CA0">
              <w:t>within 15 days since 16/06/2014</w:t>
            </w:r>
          </w:p>
          <w:p w14:paraId="51FEF1B3" w14:textId="77777777" w:rsidR="0026209A" w:rsidRDefault="0026209A" w:rsidP="00EE421D">
            <w:pPr>
              <w:pStyle w:val="NormalIndent"/>
            </w:pPr>
            <w:r>
              <w:lastRenderedPageBreak/>
              <w:t>Deadline</w:t>
            </w:r>
            <w:commentRangeStart w:id="20"/>
            <w:r>
              <w:t xml:space="preserve">: </w:t>
            </w:r>
            <w:r w:rsidR="00DD5CA0">
              <w:t>04/07/2</w:t>
            </w:r>
            <w:del w:id="21" w:author="sangnv" w:date="2014-08-14T16:41:00Z">
              <w:r w:rsidR="00DD5CA0" w:rsidDel="00E41AB8">
                <w:delText>0</w:delText>
              </w:r>
            </w:del>
            <w:r w:rsidR="00DD5CA0">
              <w:t>14</w:t>
            </w:r>
            <w:commentRangeEnd w:id="20"/>
            <w:r w:rsidR="00E41AB8">
              <w:rPr>
                <w:rStyle w:val="CommentReference"/>
                <w:rFonts w:ascii=".VnTime" w:hAnsi=".VnTime"/>
              </w:rPr>
              <w:commentReference w:id="20"/>
            </w:r>
          </w:p>
        </w:tc>
        <w:tc>
          <w:tcPr>
            <w:tcW w:w="2630" w:type="dxa"/>
          </w:tcPr>
          <w:p w14:paraId="3C8B46AE" w14:textId="77777777" w:rsidR="0026209A" w:rsidRPr="0026209A" w:rsidRDefault="0026209A" w:rsidP="00EE421D">
            <w:pPr>
              <w:pStyle w:val="NormalIndent"/>
            </w:pPr>
            <w:r w:rsidRPr="0026209A">
              <w:lastRenderedPageBreak/>
              <w:t>Schedule</w:t>
            </w:r>
          </w:p>
        </w:tc>
      </w:tr>
      <w:tr w:rsidR="0026209A" w14:paraId="63A26969" w14:textId="77777777" w:rsidTr="00DD5CA0">
        <w:tc>
          <w:tcPr>
            <w:tcW w:w="900" w:type="dxa"/>
          </w:tcPr>
          <w:p w14:paraId="54889D7B" w14:textId="77777777" w:rsidR="0026209A" w:rsidRDefault="0026209A" w:rsidP="00EE421D">
            <w:pPr>
              <w:pStyle w:val="NormalIndent"/>
            </w:pPr>
            <w:r>
              <w:lastRenderedPageBreak/>
              <w:t>6</w:t>
            </w:r>
          </w:p>
        </w:tc>
        <w:tc>
          <w:tcPr>
            <w:tcW w:w="4350" w:type="dxa"/>
          </w:tcPr>
          <w:p w14:paraId="180E5F9D" w14:textId="77777777" w:rsidR="0026209A" w:rsidRDefault="0026209A" w:rsidP="00EE421D">
            <w:pPr>
              <w:pStyle w:val="NormalIndent"/>
            </w:pPr>
            <w:r>
              <w:t>Completed coding activity and</w:t>
            </w:r>
            <w:r w:rsidR="004F04C6">
              <w:t xml:space="preserve"> have unit test result within 23</w:t>
            </w:r>
            <w:r>
              <w:t xml:space="preserve"> days since </w:t>
            </w:r>
            <w:r w:rsidR="001051CF">
              <w:t>20/06/2014</w:t>
            </w:r>
          </w:p>
          <w:p w14:paraId="7A76BB09" w14:textId="77777777" w:rsidR="0026209A" w:rsidRDefault="0026209A" w:rsidP="00EE421D">
            <w:pPr>
              <w:pStyle w:val="NormalIndent"/>
            </w:pPr>
            <w:r>
              <w:t>Deadline</w:t>
            </w:r>
            <w:commentRangeStart w:id="22"/>
            <w:r>
              <w:t xml:space="preserve">: </w:t>
            </w:r>
            <w:commentRangeStart w:id="23"/>
            <w:r w:rsidR="001051CF">
              <w:t>22/07/2014</w:t>
            </w:r>
            <w:commentRangeEnd w:id="23"/>
            <w:r w:rsidR="00E41AB8">
              <w:rPr>
                <w:rStyle w:val="CommentReference"/>
                <w:rFonts w:ascii=".VnTime" w:hAnsi=".VnTime"/>
              </w:rPr>
              <w:commentReference w:id="23"/>
            </w:r>
            <w:commentRangeEnd w:id="22"/>
            <w:r w:rsidR="00E41AB8">
              <w:rPr>
                <w:rStyle w:val="CommentReference"/>
                <w:rFonts w:ascii=".VnTime" w:hAnsi=".VnTime"/>
              </w:rPr>
              <w:commentReference w:id="22"/>
            </w:r>
          </w:p>
        </w:tc>
        <w:tc>
          <w:tcPr>
            <w:tcW w:w="2630" w:type="dxa"/>
          </w:tcPr>
          <w:p w14:paraId="37F24088" w14:textId="77777777" w:rsidR="0026209A" w:rsidRPr="0026209A" w:rsidRDefault="0026209A" w:rsidP="00EE421D">
            <w:pPr>
              <w:pStyle w:val="NormalIndent"/>
            </w:pPr>
            <w:r w:rsidRPr="0026209A">
              <w:t>Schedule</w:t>
            </w:r>
          </w:p>
        </w:tc>
      </w:tr>
      <w:tr w:rsidR="0026209A" w14:paraId="620A1E98" w14:textId="77777777" w:rsidTr="00DD5CA0">
        <w:tc>
          <w:tcPr>
            <w:tcW w:w="900" w:type="dxa"/>
          </w:tcPr>
          <w:p w14:paraId="68B2D056" w14:textId="77777777" w:rsidR="0026209A" w:rsidRDefault="0026209A" w:rsidP="00EE421D">
            <w:pPr>
              <w:pStyle w:val="NormalIndent"/>
            </w:pPr>
            <w:r>
              <w:t>8</w:t>
            </w:r>
          </w:p>
        </w:tc>
        <w:tc>
          <w:tcPr>
            <w:tcW w:w="4350" w:type="dxa"/>
          </w:tcPr>
          <w:p w14:paraId="2EEF625D" w14:textId="77777777" w:rsidR="0026209A" w:rsidRDefault="0026209A" w:rsidP="00EE421D">
            <w:pPr>
              <w:pStyle w:val="NormalIndent"/>
            </w:pPr>
            <w:r>
              <w:t>Deliver report about User manual, software pack</w:t>
            </w:r>
            <w:r w:rsidR="00827D06">
              <w:t>age and installation guide on 10</w:t>
            </w:r>
            <w:r>
              <w:t xml:space="preserve"> days since </w:t>
            </w:r>
            <w:r w:rsidR="004F04C6">
              <w:t>29/07/2014</w:t>
            </w:r>
          </w:p>
          <w:p w14:paraId="309D4B93" w14:textId="77777777" w:rsidR="0026209A" w:rsidRDefault="0026209A" w:rsidP="00EE421D">
            <w:pPr>
              <w:pStyle w:val="NormalIndent"/>
            </w:pPr>
            <w:r>
              <w:t xml:space="preserve">Deadline: </w:t>
            </w:r>
            <w:r w:rsidR="00827D06">
              <w:t>11/08/2014</w:t>
            </w:r>
          </w:p>
        </w:tc>
        <w:tc>
          <w:tcPr>
            <w:tcW w:w="2630" w:type="dxa"/>
          </w:tcPr>
          <w:p w14:paraId="1D690C50" w14:textId="77777777" w:rsidR="0026209A" w:rsidRPr="0026209A" w:rsidRDefault="0026209A" w:rsidP="00EE421D">
            <w:pPr>
              <w:pStyle w:val="NormalIndent"/>
            </w:pPr>
            <w:r w:rsidRPr="0026209A">
              <w:t>Schedule</w:t>
            </w:r>
          </w:p>
        </w:tc>
      </w:tr>
      <w:tr w:rsidR="0026209A" w14:paraId="393ED14A" w14:textId="77777777" w:rsidTr="00DD5CA0">
        <w:tc>
          <w:tcPr>
            <w:tcW w:w="900" w:type="dxa"/>
          </w:tcPr>
          <w:p w14:paraId="39449CA3" w14:textId="77777777" w:rsidR="0026209A" w:rsidRDefault="0026209A" w:rsidP="00EE421D">
            <w:pPr>
              <w:pStyle w:val="NormalIndent"/>
            </w:pPr>
            <w:r>
              <w:t>9</w:t>
            </w:r>
          </w:p>
        </w:tc>
        <w:tc>
          <w:tcPr>
            <w:tcW w:w="4350" w:type="dxa"/>
          </w:tcPr>
          <w:p w14:paraId="1839F6E1" w14:textId="77777777" w:rsidR="0026209A" w:rsidRDefault="0026209A" w:rsidP="00EE421D">
            <w:pPr>
              <w:pStyle w:val="NormalIndent"/>
            </w:pPr>
            <w:r>
              <w:t>Complete all of document and application bef</w:t>
            </w:r>
            <w:r w:rsidR="008E7186">
              <w:t>ore finish project on 11/08/2014</w:t>
            </w:r>
          </w:p>
        </w:tc>
        <w:tc>
          <w:tcPr>
            <w:tcW w:w="2630" w:type="dxa"/>
          </w:tcPr>
          <w:p w14:paraId="02C0CB2B" w14:textId="77777777" w:rsidR="0026209A" w:rsidRPr="0026209A" w:rsidRDefault="0026209A" w:rsidP="00EE421D">
            <w:pPr>
              <w:pStyle w:val="NormalIndent"/>
            </w:pPr>
            <w:r w:rsidRPr="0026209A">
              <w:t>Schedule</w:t>
            </w:r>
          </w:p>
        </w:tc>
      </w:tr>
    </w:tbl>
    <w:p w14:paraId="39EFE538" w14:textId="77777777" w:rsidR="00674727" w:rsidRPr="00674727" w:rsidRDefault="00674727" w:rsidP="00EE421D">
      <w:pPr>
        <w:pStyle w:val="NormalIndent"/>
      </w:pPr>
    </w:p>
    <w:p w14:paraId="43395DF3" w14:textId="77777777" w:rsidR="000A175D" w:rsidRPr="000A175D" w:rsidRDefault="000A175D" w:rsidP="00EE421D">
      <w:pPr>
        <w:pStyle w:val="NormalIndent"/>
      </w:pPr>
    </w:p>
    <w:p w14:paraId="0AD60D7F" w14:textId="77777777" w:rsidR="00CF2821" w:rsidRDefault="00E031FE" w:rsidP="00EE421D">
      <w:pPr>
        <w:pStyle w:val="Heading2"/>
      </w:pPr>
      <w:bookmarkStart w:id="24" w:name="_Project_Objectives"/>
      <w:bookmarkStart w:id="25" w:name="_Toc368438005"/>
      <w:bookmarkEnd w:id="24"/>
      <w:r>
        <w:t>Project O</w:t>
      </w:r>
      <w:r w:rsidR="00CF2821">
        <w:t>bjectives</w:t>
      </w:r>
      <w:bookmarkEnd w:id="25"/>
    </w:p>
    <w:p w14:paraId="50D068EC" w14:textId="77777777" w:rsidR="00545A26" w:rsidRDefault="00644A0C" w:rsidP="00EE421D">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14:paraId="1FD9E37C" w14:textId="77777777"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14:paraId="665610E1" w14:textId="77777777" w:rsidR="00E03826" w:rsidRPr="00CA5C2C" w:rsidRDefault="00E03826" w:rsidP="00EE421D">
            <w:pPr>
              <w:pStyle w:val="Bangheader"/>
            </w:pPr>
            <w:r w:rsidRPr="00CA5C2C">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14:paraId="0ED27E34" w14:textId="77777777" w:rsidR="00E03826" w:rsidRPr="00CA5C2C" w:rsidRDefault="00E03826" w:rsidP="00EE421D">
            <w:pPr>
              <w:pStyle w:val="Bangheader"/>
            </w:pPr>
            <w:r w:rsidRPr="00CA5C2C">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14:paraId="3C404B09" w14:textId="77777777" w:rsidR="00E03826" w:rsidRPr="00CA5C2C" w:rsidRDefault="00E03826" w:rsidP="00EE421D">
            <w:pPr>
              <w:pStyle w:val="Bangheader"/>
            </w:pPr>
            <w:r w:rsidRPr="00CA5C2C">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14:paraId="098B7050" w14:textId="77777777" w:rsidR="00E03826" w:rsidRPr="00CA5C2C" w:rsidRDefault="00E03826" w:rsidP="00EE421D">
            <w:pPr>
              <w:pStyle w:val="Bangheader"/>
            </w:pPr>
            <w:r w:rsidRPr="00CA5C2C">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14:paraId="456070F3" w14:textId="77777777" w:rsidR="00E03826" w:rsidRPr="00CA5C2C" w:rsidRDefault="00E03826" w:rsidP="00EE421D">
            <w:pPr>
              <w:pStyle w:val="Bangheader"/>
            </w:pPr>
            <w:r w:rsidRPr="00CA5C2C">
              <w:t>Note</w:t>
            </w:r>
          </w:p>
        </w:tc>
      </w:tr>
      <w:tr w:rsidR="00E03826" w:rsidRPr="00CA5C2C" w14:paraId="5E0E7CD4" w14:textId="77777777"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04F8D149" w14:textId="77777777" w:rsidR="00E03826" w:rsidRPr="00CA5C2C" w:rsidRDefault="00E03826" w:rsidP="00EE421D">
            <w:pPr>
              <w:pStyle w:val="bang0"/>
            </w:pPr>
            <w:r w:rsidRPr="00CA5C2C">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8818AB3" w14:textId="77777777" w:rsidR="00E03826" w:rsidRPr="00CA5C2C" w:rsidRDefault="00E03826" w:rsidP="00EE421D">
            <w:pPr>
              <w:pStyle w:val="bang0"/>
            </w:pPr>
            <w:r w:rsidRPr="00CA5C2C">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CB2E32B" w14:textId="77777777" w:rsidR="00E03826" w:rsidRPr="00CA5C2C" w:rsidRDefault="00E03826" w:rsidP="00EE421D">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5C1E945" w14:textId="77777777" w:rsidR="00E03826" w:rsidRPr="00CA5C2C" w:rsidRDefault="00E03826" w:rsidP="00EE421D">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B1EF7A0" w14:textId="77777777" w:rsidR="00E03826" w:rsidRPr="00CA5C2C" w:rsidRDefault="00E03826" w:rsidP="00EE421D">
            <w:pPr>
              <w:pStyle w:val="bang0"/>
            </w:pPr>
          </w:p>
        </w:tc>
      </w:tr>
      <w:tr w:rsidR="00E03826" w:rsidRPr="00CA5C2C" w14:paraId="73695930" w14:textId="77777777"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CD7CAB2" w14:textId="77777777" w:rsidR="00E03826" w:rsidRPr="00CA5C2C" w:rsidRDefault="00E03826" w:rsidP="00EE421D">
            <w:pPr>
              <w:pStyle w:val="bang0"/>
            </w:pPr>
            <w:r w:rsidRPr="00CA5C2C">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2D880E45" w14:textId="77777777" w:rsidR="00E03826" w:rsidRPr="00CA5C2C" w:rsidRDefault="00E03826" w:rsidP="00EE421D">
            <w:pPr>
              <w:pStyle w:val="bang0"/>
            </w:pPr>
            <w:r w:rsidRPr="00CA5C2C">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7982D6E" w14:textId="77777777" w:rsidR="00E03826" w:rsidRPr="00CA5C2C" w:rsidRDefault="00E03826" w:rsidP="00EE421D">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413AFEE" w14:textId="77777777" w:rsidR="00E03826" w:rsidRPr="00CA5C2C" w:rsidRDefault="00E03826" w:rsidP="00EE421D">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250DE35" w14:textId="77777777" w:rsidR="00E03826" w:rsidRPr="00CA5C2C" w:rsidRDefault="00E03826" w:rsidP="00EE421D">
            <w:pPr>
              <w:pStyle w:val="bang0"/>
            </w:pPr>
          </w:p>
        </w:tc>
      </w:tr>
      <w:tr w:rsidR="00E03826" w:rsidRPr="00CA5C2C" w14:paraId="1281689A" w14:textId="77777777"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2B8F80A6" w14:textId="77777777" w:rsidR="00E03826" w:rsidRPr="00CA5C2C" w:rsidRDefault="00E03826" w:rsidP="00EE421D">
            <w:pPr>
              <w:pStyle w:val="bang0"/>
            </w:pPr>
            <w:r w:rsidRPr="00CA5C2C">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3B47349A" w14:textId="77777777" w:rsidR="00E03826" w:rsidRPr="00CA5C2C" w:rsidRDefault="00E03826" w:rsidP="00EE421D">
            <w:pPr>
              <w:pStyle w:val="bang0"/>
            </w:pPr>
            <w:r w:rsidRPr="00CA5C2C">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35B9B8AF" w14:textId="77777777" w:rsidR="00E03826" w:rsidRPr="00CA5C2C" w:rsidRDefault="00E03826" w:rsidP="00EE421D">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30EEE904" w14:textId="77777777" w:rsidR="00E03826" w:rsidRPr="00CA5C2C" w:rsidRDefault="00E03826" w:rsidP="00EE421D">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86E1751" w14:textId="77777777" w:rsidR="00E03826" w:rsidRPr="00CA5C2C" w:rsidRDefault="00E03826" w:rsidP="00EE421D">
            <w:pPr>
              <w:pStyle w:val="bang0"/>
            </w:pPr>
          </w:p>
        </w:tc>
      </w:tr>
      <w:tr w:rsidR="00E03826" w:rsidRPr="00CA5C2C" w14:paraId="49BB3C49" w14:textId="77777777"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09969E30" w14:textId="77777777" w:rsidR="00E03826" w:rsidRPr="00CA5C2C" w:rsidRDefault="00E03826" w:rsidP="00EE421D">
            <w:pPr>
              <w:pStyle w:val="bang0"/>
            </w:pPr>
            <w:r w:rsidRPr="00CA5C2C">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23F3A6D" w14:textId="77777777" w:rsidR="00E03826" w:rsidRPr="00CA5C2C" w:rsidRDefault="00E03826" w:rsidP="00EE421D">
            <w:pPr>
              <w:pStyle w:val="bang0"/>
            </w:pPr>
            <w:r w:rsidRPr="00CA5C2C">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EB16121" w14:textId="77777777" w:rsidR="00E03826" w:rsidRPr="00CA5C2C" w:rsidRDefault="00E03826" w:rsidP="00EE421D">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5E820CD" w14:textId="77777777" w:rsidR="00E03826" w:rsidRPr="00CA5C2C" w:rsidRDefault="00E03826" w:rsidP="00EE421D">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653F5560" w14:textId="77777777" w:rsidR="00E03826" w:rsidRPr="00CA5C2C" w:rsidRDefault="00E03826" w:rsidP="00EE421D">
            <w:pPr>
              <w:pStyle w:val="bang0"/>
            </w:pPr>
          </w:p>
        </w:tc>
      </w:tr>
      <w:tr w:rsidR="00E03826" w:rsidRPr="00CA5C2C" w14:paraId="5462DE22" w14:textId="77777777"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2F049264" w14:textId="77777777" w:rsidR="00E03826" w:rsidRPr="00CA5C2C" w:rsidRDefault="00E03826" w:rsidP="00EE421D">
            <w:pPr>
              <w:pStyle w:val="bang0"/>
            </w:pPr>
            <w:r w:rsidRPr="00CA5C2C">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D70BFF2" w14:textId="77777777" w:rsidR="00E03826" w:rsidRPr="00CA5C2C" w:rsidRDefault="00C1099A" w:rsidP="00EE421D">
            <w:pPr>
              <w:pStyle w:val="bang0"/>
            </w:pPr>
            <w:r>
              <w:t>240</w:t>
            </w:r>
            <w:r w:rsidR="00E03826" w:rsidRPr="00CA5C2C">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9809AE7" w14:textId="77777777" w:rsidR="00E03826" w:rsidRPr="00CA5C2C" w:rsidRDefault="00E03826" w:rsidP="00EE421D">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65C370A6" w14:textId="77777777" w:rsidR="00E03826" w:rsidRPr="00CA5C2C" w:rsidRDefault="00E03826" w:rsidP="00EE421D">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15C57D41" w14:textId="77777777" w:rsidR="00E03826" w:rsidRPr="00CA5C2C" w:rsidRDefault="00E03826" w:rsidP="00EE421D">
            <w:pPr>
              <w:pStyle w:val="bang0"/>
            </w:pPr>
            <w:r w:rsidRPr="00CA5C2C">
              <w:t>1 Person-day = 8 hours</w:t>
            </w:r>
          </w:p>
        </w:tc>
      </w:tr>
      <w:tr w:rsidR="00E03826" w:rsidRPr="00CA5C2C" w14:paraId="449346ED" w14:textId="77777777"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FF0AF0B" w14:textId="77777777" w:rsidR="00E03826" w:rsidRPr="00CA5C2C" w:rsidRDefault="00E03826" w:rsidP="00EE421D">
            <w:pPr>
              <w:pStyle w:val="bang0"/>
            </w:pPr>
            <w:r w:rsidRPr="00CA5C2C">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F781A06" w14:textId="77777777" w:rsidR="00E03826" w:rsidRPr="00CA5C2C" w:rsidRDefault="00C1099A" w:rsidP="00EE421D">
            <w:pPr>
              <w:pStyle w:val="bang0"/>
            </w:pPr>
            <w:r>
              <w:t>240</w:t>
            </w:r>
            <w:r w:rsidR="00E03826" w:rsidRPr="00CA5C2C">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3D8B6113" w14:textId="77777777" w:rsidR="00E03826" w:rsidRPr="00CA5C2C" w:rsidRDefault="00E03826" w:rsidP="00EE421D">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717EA59" w14:textId="77777777" w:rsidR="00E03826" w:rsidRPr="00CA5C2C" w:rsidRDefault="00E03826" w:rsidP="00EE421D">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B862701" w14:textId="77777777" w:rsidR="00E03826" w:rsidRPr="00CA5C2C" w:rsidRDefault="00E03826" w:rsidP="00EE421D">
            <w:pPr>
              <w:pStyle w:val="bang0"/>
            </w:pPr>
            <w:r w:rsidRPr="00CA5C2C">
              <w:t>1 Person-day = 8 hours</w:t>
            </w:r>
          </w:p>
        </w:tc>
      </w:tr>
      <w:tr w:rsidR="00E03826" w:rsidRPr="00CA5C2C" w14:paraId="13DDED21" w14:textId="77777777"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114CBB6" w14:textId="77777777" w:rsidR="00E03826" w:rsidRPr="00CA5C2C" w:rsidRDefault="00E03826" w:rsidP="00EE421D">
            <w:pPr>
              <w:pStyle w:val="bang0"/>
            </w:pPr>
            <w:r w:rsidRPr="00CA5C2C">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5D7E83F" w14:textId="77777777" w:rsidR="00E03826" w:rsidRPr="00CA5C2C" w:rsidRDefault="00E03826" w:rsidP="00EE421D">
            <w:pPr>
              <w:pStyle w:val="bang0"/>
            </w:pPr>
            <w:r w:rsidRPr="00CA5C2C">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6F59EA3" w14:textId="77777777" w:rsidR="00E03826" w:rsidRPr="00CA5C2C" w:rsidRDefault="00E03826" w:rsidP="00EE421D">
            <w:pPr>
              <w:pStyle w:val="bang0"/>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7D3C6D4" w14:textId="77777777" w:rsidR="00E03826" w:rsidRPr="00CA5C2C" w:rsidRDefault="00E03826" w:rsidP="00EE421D">
            <w:pPr>
              <w:pStyle w:val="bang0"/>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227F9759" w14:textId="77777777" w:rsidR="00E03826" w:rsidRPr="00CA5C2C" w:rsidRDefault="00E03826" w:rsidP="00EE421D">
            <w:pPr>
              <w:pStyle w:val="bang0"/>
            </w:pPr>
            <w:r w:rsidRPr="00CA5C2C">
              <w:t>1 Person-day = 8 hours</w:t>
            </w:r>
          </w:p>
        </w:tc>
      </w:tr>
    </w:tbl>
    <w:p w14:paraId="43DEBC84" w14:textId="77777777" w:rsidR="00195915" w:rsidRDefault="00AC680D" w:rsidP="00EE421D">
      <w:r>
        <w:tab/>
      </w:r>
      <w:r>
        <w:tab/>
      </w:r>
      <w:r>
        <w:tab/>
      </w:r>
      <w:r>
        <w:tab/>
      </w:r>
      <w:r>
        <w:tab/>
        <w:t>Table 1.3. Standard Objectives</w:t>
      </w:r>
    </w:p>
    <w:p w14:paraId="52F2F044" w14:textId="77777777" w:rsidR="003A38F1" w:rsidRDefault="003A38F1" w:rsidP="00EE421D"/>
    <w:p w14:paraId="4CF83226" w14:textId="77777777" w:rsidR="00476BFF" w:rsidRDefault="00911A86" w:rsidP="00EE421D">
      <w:r>
        <w:t>Note:</w:t>
      </w:r>
      <w:r w:rsidR="00476BFF">
        <w:t xml:space="preserve"> We didn’t have the standard to complete the table </w:t>
      </w:r>
      <w:commentRangeStart w:id="26"/>
      <w:r w:rsidR="00476BFF">
        <w:t>below</w:t>
      </w:r>
      <w:commentRangeEnd w:id="26"/>
      <w:r w:rsidR="00A86C3B">
        <w:rPr>
          <w:rStyle w:val="CommentReference"/>
          <w:rFonts w:ascii=".VnTime" w:hAnsi=".VnTime"/>
        </w:rPr>
        <w:commentReference w:id="26"/>
      </w:r>
      <w:r w:rsidR="00476BFF">
        <w:t>.</w:t>
      </w:r>
    </w:p>
    <w:p w14:paraId="68A8C6A6" w14:textId="77777777" w:rsidR="003A38F1" w:rsidRPr="00195915" w:rsidRDefault="003A38F1" w:rsidP="00EE421D"/>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14:paraId="52E4F62B" w14:textId="77777777" w:rsidTr="00A20D82">
        <w:trPr>
          <w:tblHeader/>
        </w:trPr>
        <w:tc>
          <w:tcPr>
            <w:tcW w:w="1800" w:type="dxa"/>
            <w:vMerge w:val="restart"/>
            <w:shd w:val="clear" w:color="auto" w:fill="D9D9D9"/>
            <w:vAlign w:val="center"/>
          </w:tcPr>
          <w:p w14:paraId="2DD9CF42" w14:textId="77777777" w:rsidR="00A20D82" w:rsidRPr="00CA5C2C" w:rsidRDefault="00A20D82" w:rsidP="00EE421D">
            <w:pPr>
              <w:pStyle w:val="Bangheader"/>
            </w:pPr>
            <w:r w:rsidRPr="00CA5C2C">
              <w:t>Metrics</w:t>
            </w:r>
          </w:p>
        </w:tc>
        <w:tc>
          <w:tcPr>
            <w:tcW w:w="1170" w:type="dxa"/>
            <w:vMerge w:val="restart"/>
            <w:shd w:val="clear" w:color="auto" w:fill="D9D9D9"/>
            <w:vAlign w:val="center"/>
          </w:tcPr>
          <w:p w14:paraId="17F0E19C" w14:textId="77777777" w:rsidR="00A20D82" w:rsidRPr="00CA5C2C" w:rsidRDefault="00A20D82" w:rsidP="00EE421D">
            <w:pPr>
              <w:pStyle w:val="Bangheader"/>
            </w:pPr>
            <w:r w:rsidRPr="00CA5C2C">
              <w:t>Unit</w:t>
            </w:r>
          </w:p>
        </w:tc>
        <w:tc>
          <w:tcPr>
            <w:tcW w:w="5220" w:type="dxa"/>
            <w:shd w:val="clear" w:color="auto" w:fill="D9D9D9"/>
            <w:vAlign w:val="center"/>
          </w:tcPr>
          <w:p w14:paraId="0F0BCDDB" w14:textId="77777777" w:rsidR="00A20D82" w:rsidRPr="00CA5C2C" w:rsidRDefault="00A20D82" w:rsidP="00EE421D">
            <w:pPr>
              <w:pStyle w:val="Bangheader"/>
            </w:pPr>
            <w:r w:rsidRPr="00CA5C2C">
              <w:t>Basic for setting Goals</w:t>
            </w:r>
          </w:p>
        </w:tc>
      </w:tr>
      <w:tr w:rsidR="00A20D82" w:rsidRPr="00CA5C2C" w14:paraId="5524FD60" w14:textId="77777777" w:rsidTr="00A20D82">
        <w:trPr>
          <w:tblHeader/>
        </w:trPr>
        <w:tc>
          <w:tcPr>
            <w:tcW w:w="1800" w:type="dxa"/>
            <w:vMerge/>
            <w:tcBorders>
              <w:bottom w:val="dotted" w:sz="2" w:space="0" w:color="808080"/>
            </w:tcBorders>
            <w:shd w:val="clear" w:color="auto" w:fill="C0DED8"/>
          </w:tcPr>
          <w:p w14:paraId="34C49E86" w14:textId="77777777" w:rsidR="00A20D82" w:rsidRPr="00CA5C2C" w:rsidRDefault="00A20D82" w:rsidP="00EE421D">
            <w:pPr>
              <w:pStyle w:val="Bangheader"/>
            </w:pPr>
          </w:p>
        </w:tc>
        <w:tc>
          <w:tcPr>
            <w:tcW w:w="1170" w:type="dxa"/>
            <w:vMerge/>
            <w:tcBorders>
              <w:bottom w:val="dotted" w:sz="2" w:space="0" w:color="808080"/>
            </w:tcBorders>
            <w:shd w:val="clear" w:color="auto" w:fill="C0DED8"/>
          </w:tcPr>
          <w:p w14:paraId="7602386B" w14:textId="77777777" w:rsidR="00A20D82" w:rsidRPr="00CA5C2C" w:rsidRDefault="00A20D82" w:rsidP="00EE421D">
            <w:pPr>
              <w:pStyle w:val="Bangheader"/>
            </w:pPr>
          </w:p>
        </w:tc>
        <w:tc>
          <w:tcPr>
            <w:tcW w:w="5220" w:type="dxa"/>
            <w:tcBorders>
              <w:bottom w:val="dotted" w:sz="2" w:space="0" w:color="808080"/>
            </w:tcBorders>
            <w:shd w:val="clear" w:color="auto" w:fill="C0C0C0"/>
          </w:tcPr>
          <w:p w14:paraId="4E3B547C" w14:textId="77777777" w:rsidR="00A20D82" w:rsidRPr="00CA5C2C" w:rsidRDefault="00A20D82" w:rsidP="00EE421D">
            <w:pPr>
              <w:pStyle w:val="Bangheader"/>
            </w:pPr>
            <w:r w:rsidRPr="00CA5C2C">
              <w:t>Average</w:t>
            </w:r>
          </w:p>
        </w:tc>
      </w:tr>
      <w:tr w:rsidR="00A20D82" w:rsidRPr="00CA5C2C" w14:paraId="370DB6AF" w14:textId="77777777" w:rsidTr="00A20D82">
        <w:tc>
          <w:tcPr>
            <w:tcW w:w="1800" w:type="dxa"/>
            <w:vAlign w:val="center"/>
          </w:tcPr>
          <w:p w14:paraId="07192E09" w14:textId="77777777" w:rsidR="00A20D82" w:rsidRPr="00CA5C2C" w:rsidRDefault="00A20D82" w:rsidP="00EE421D">
            <w:pPr>
              <w:pStyle w:val="StylebangLatinArialBefore5ptAfter5pt"/>
            </w:pPr>
            <w:r w:rsidRPr="00CA5C2C">
              <w:t>Customer Satisfaction</w:t>
            </w:r>
          </w:p>
        </w:tc>
        <w:tc>
          <w:tcPr>
            <w:tcW w:w="1170" w:type="dxa"/>
            <w:vAlign w:val="center"/>
          </w:tcPr>
          <w:p w14:paraId="6C07C0CB" w14:textId="77777777" w:rsidR="00A20D82" w:rsidRPr="00CA5C2C" w:rsidRDefault="00A20D82" w:rsidP="00EE421D">
            <w:pPr>
              <w:pStyle w:val="StylebangLatinArialBefore5ptAfter5pt"/>
            </w:pPr>
            <w:r w:rsidRPr="00CA5C2C">
              <w:t>Point</w:t>
            </w:r>
          </w:p>
        </w:tc>
        <w:tc>
          <w:tcPr>
            <w:tcW w:w="5220" w:type="dxa"/>
          </w:tcPr>
          <w:p w14:paraId="007C2E6D" w14:textId="77777777" w:rsidR="00A20D82" w:rsidRPr="00CA5C2C" w:rsidRDefault="00A20D82" w:rsidP="00EE421D">
            <w:pPr>
              <w:pStyle w:val="bang0"/>
            </w:pPr>
            <w:r w:rsidRPr="00CA5C2C">
              <w:t>9</w:t>
            </w:r>
          </w:p>
        </w:tc>
      </w:tr>
      <w:tr w:rsidR="00A20D82" w:rsidRPr="00CA5C2C" w14:paraId="50050227" w14:textId="77777777" w:rsidTr="00A20D82">
        <w:tc>
          <w:tcPr>
            <w:tcW w:w="1800" w:type="dxa"/>
            <w:vAlign w:val="center"/>
          </w:tcPr>
          <w:p w14:paraId="24261C10" w14:textId="77777777" w:rsidR="00A20D82" w:rsidRPr="00CA5C2C" w:rsidRDefault="00A20D82" w:rsidP="00EE421D">
            <w:pPr>
              <w:pStyle w:val="StylebangLatinArialBefore5ptAfter5pt"/>
            </w:pPr>
            <w:r w:rsidRPr="00CA5C2C">
              <w:t>Leakage</w:t>
            </w:r>
          </w:p>
        </w:tc>
        <w:tc>
          <w:tcPr>
            <w:tcW w:w="1170" w:type="dxa"/>
            <w:vAlign w:val="center"/>
          </w:tcPr>
          <w:p w14:paraId="650F5180" w14:textId="77777777" w:rsidR="00A20D82" w:rsidRPr="00CA5C2C" w:rsidRDefault="00A20D82" w:rsidP="00EE421D">
            <w:pPr>
              <w:pStyle w:val="StylebangLatinArialBefore5ptAfter5pt"/>
            </w:pPr>
            <w:commentRangeStart w:id="27"/>
            <w:r w:rsidRPr="00CA5C2C">
              <w:t>Wdef/mm</w:t>
            </w:r>
            <w:commentRangeEnd w:id="27"/>
            <w:r w:rsidR="00A86C3B">
              <w:rPr>
                <w:rStyle w:val="CommentReference"/>
                <w:rFonts w:ascii=".VnTime" w:eastAsiaTheme="minorEastAsia" w:hAnsi=".VnTime" w:cs="Times New Roman"/>
              </w:rPr>
              <w:commentReference w:id="27"/>
            </w:r>
          </w:p>
        </w:tc>
        <w:tc>
          <w:tcPr>
            <w:tcW w:w="5220" w:type="dxa"/>
          </w:tcPr>
          <w:p w14:paraId="17B6847A" w14:textId="77777777" w:rsidR="00A20D82" w:rsidRPr="00CA5C2C" w:rsidRDefault="00A20D82" w:rsidP="00EE421D">
            <w:pPr>
              <w:pStyle w:val="bang0"/>
            </w:pPr>
            <w:r w:rsidRPr="00CA5C2C">
              <w:t>5</w:t>
            </w:r>
          </w:p>
        </w:tc>
      </w:tr>
      <w:tr w:rsidR="00A20D82" w:rsidRPr="00CA5C2C" w14:paraId="484B0564" w14:textId="77777777" w:rsidTr="00A20D82">
        <w:tc>
          <w:tcPr>
            <w:tcW w:w="1800" w:type="dxa"/>
            <w:vAlign w:val="center"/>
          </w:tcPr>
          <w:p w14:paraId="6B307718" w14:textId="77777777" w:rsidR="00A20D82" w:rsidRPr="00CA5C2C" w:rsidRDefault="00A20D82" w:rsidP="00EE421D">
            <w:pPr>
              <w:pStyle w:val="StylebangLatinArialBefore5ptAfter5pt"/>
            </w:pPr>
            <w:r w:rsidRPr="00CA5C2C">
              <w:t>Effort Efficiency</w:t>
            </w:r>
          </w:p>
        </w:tc>
        <w:tc>
          <w:tcPr>
            <w:tcW w:w="1170" w:type="dxa"/>
            <w:vAlign w:val="center"/>
          </w:tcPr>
          <w:p w14:paraId="3D55C742" w14:textId="77777777" w:rsidR="00A20D82" w:rsidRPr="00CA5C2C" w:rsidRDefault="00A20D82" w:rsidP="00EE421D">
            <w:pPr>
              <w:pStyle w:val="StylebangLatinArialBefore5ptAfter5pt"/>
            </w:pPr>
            <w:r w:rsidRPr="00CA5C2C">
              <w:t>%</w:t>
            </w:r>
          </w:p>
        </w:tc>
        <w:tc>
          <w:tcPr>
            <w:tcW w:w="5220" w:type="dxa"/>
          </w:tcPr>
          <w:p w14:paraId="1ECA0C6A" w14:textId="77777777" w:rsidR="00A20D82" w:rsidRPr="00CA5C2C" w:rsidRDefault="00A20D82" w:rsidP="00EE421D">
            <w:pPr>
              <w:pStyle w:val="bang0"/>
            </w:pPr>
            <w:r w:rsidRPr="00CA5C2C">
              <w:t>95</w:t>
            </w:r>
          </w:p>
        </w:tc>
      </w:tr>
      <w:tr w:rsidR="00A20D82" w:rsidRPr="00CA5C2C" w14:paraId="5F1A319D" w14:textId="77777777" w:rsidTr="00A20D82">
        <w:trPr>
          <w:trHeight w:val="404"/>
        </w:trPr>
        <w:tc>
          <w:tcPr>
            <w:tcW w:w="1800" w:type="dxa"/>
            <w:vAlign w:val="center"/>
          </w:tcPr>
          <w:p w14:paraId="011AA0BA" w14:textId="77777777" w:rsidR="00A20D82" w:rsidRPr="00CA5C2C" w:rsidRDefault="00A20D82" w:rsidP="00EE421D">
            <w:pPr>
              <w:pStyle w:val="StylebangLatinArialBefore5ptAfter5pt"/>
            </w:pPr>
            <w:r w:rsidRPr="00CA5C2C">
              <w:t>Timeliness</w:t>
            </w:r>
          </w:p>
        </w:tc>
        <w:tc>
          <w:tcPr>
            <w:tcW w:w="1170" w:type="dxa"/>
            <w:vAlign w:val="center"/>
          </w:tcPr>
          <w:p w14:paraId="7594B969" w14:textId="77777777" w:rsidR="00A20D82" w:rsidRPr="00CA5C2C" w:rsidRDefault="00A20D82" w:rsidP="00EE421D">
            <w:pPr>
              <w:pStyle w:val="StylebangLatinArialBefore5ptAfter5pt"/>
            </w:pPr>
            <w:r w:rsidRPr="00CA5C2C">
              <w:t>%</w:t>
            </w:r>
          </w:p>
        </w:tc>
        <w:tc>
          <w:tcPr>
            <w:tcW w:w="5220" w:type="dxa"/>
          </w:tcPr>
          <w:p w14:paraId="6599FA0A" w14:textId="77777777" w:rsidR="00A20D82" w:rsidRPr="00CA5C2C" w:rsidRDefault="00A20D82" w:rsidP="00EE421D">
            <w:pPr>
              <w:pStyle w:val="bang0"/>
            </w:pPr>
            <w:r w:rsidRPr="00CA5C2C">
              <w:t>100</w:t>
            </w:r>
          </w:p>
        </w:tc>
      </w:tr>
    </w:tbl>
    <w:p w14:paraId="0AEE4807" w14:textId="77777777" w:rsidR="00D97438" w:rsidRDefault="00F75AFA" w:rsidP="00EE421D">
      <w:pPr>
        <w:pStyle w:val="Heading3"/>
      </w:pPr>
      <w:r>
        <w:t xml:space="preserve">Specific </w:t>
      </w:r>
      <w:r w:rsidR="00E031FE">
        <w:t>O</w:t>
      </w:r>
      <w:r w:rsidR="00195915">
        <w:t>bjectives</w:t>
      </w:r>
    </w:p>
    <w:p w14:paraId="724DEEE9" w14:textId="77777777" w:rsidR="00DB6B6C" w:rsidRDefault="00DB6B6C" w:rsidP="00EE421D">
      <w:r>
        <w:t xml:space="preserve">Note: We didn’t have the standard to complete the </w:t>
      </w:r>
      <w:commentRangeStart w:id="28"/>
      <w:r>
        <w:t>table below.</w:t>
      </w:r>
      <w:r w:rsidR="00E41AB8">
        <w:t xml:space="preserve"> </w:t>
      </w:r>
      <w:ins w:id="29" w:author="sangnv" w:date="2014-08-14T20:38:00Z">
        <w:r w:rsidR="00A86C3B">
          <w:t>(</w:t>
        </w:r>
      </w:ins>
      <w:commentRangeEnd w:id="28"/>
      <w:ins w:id="30" w:author="sangnv" w:date="2014-08-14T20:39:00Z">
        <w:r w:rsidR="00A86C3B">
          <w:rPr>
            <w:rStyle w:val="CommentReference"/>
            <w:rFonts w:ascii=".VnTime" w:hAnsi=".VnTime"/>
          </w:rPr>
          <w:commentReference w:id="28"/>
        </w:r>
      </w:ins>
      <w:del w:id="31" w:author="sangnv" w:date="2014-08-14T16:49:00Z">
        <w:r w:rsidR="00E41AB8" w:rsidDel="00E41AB8">
          <w:delText>(</w:delText>
        </w:r>
      </w:del>
    </w:p>
    <w:p w14:paraId="32D34D97" w14:textId="77777777" w:rsidR="00A20D82" w:rsidRDefault="00E41AB8" w:rsidP="00EE421D">
      <w:ins w:id="32" w:author="sangnv" w:date="2014-08-14T16:47:00Z">
        <w:r>
          <w:tab/>
        </w:r>
      </w:ins>
    </w:p>
    <w:p w14:paraId="6F5477E3" w14:textId="77777777" w:rsidR="00A20D82" w:rsidRDefault="00A20D82" w:rsidP="00EE421D"/>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2610"/>
        <w:gridCol w:w="2610"/>
      </w:tblGrid>
      <w:tr w:rsidR="00A20D82" w:rsidRPr="00CA5C2C" w14:paraId="4DCF5176" w14:textId="77777777" w:rsidTr="00A20D82">
        <w:trPr>
          <w:tblHeader/>
        </w:trPr>
        <w:tc>
          <w:tcPr>
            <w:tcW w:w="1800" w:type="dxa"/>
            <w:vMerge w:val="restart"/>
            <w:shd w:val="clear" w:color="auto" w:fill="D9D9D9"/>
            <w:vAlign w:val="center"/>
          </w:tcPr>
          <w:p w14:paraId="16883E19" w14:textId="77777777" w:rsidR="00A20D82" w:rsidRPr="00CA5C2C" w:rsidRDefault="00A20D82" w:rsidP="00EE421D">
            <w:pPr>
              <w:pStyle w:val="Bangheader"/>
            </w:pPr>
            <w:r w:rsidRPr="00CA5C2C">
              <w:t>Metrics</w:t>
            </w:r>
          </w:p>
        </w:tc>
        <w:tc>
          <w:tcPr>
            <w:tcW w:w="1170" w:type="dxa"/>
            <w:vMerge w:val="restart"/>
            <w:shd w:val="clear" w:color="auto" w:fill="D9D9D9"/>
            <w:vAlign w:val="center"/>
          </w:tcPr>
          <w:p w14:paraId="03C2F7AA" w14:textId="77777777" w:rsidR="00A20D82" w:rsidRPr="00CA5C2C" w:rsidRDefault="00A20D82" w:rsidP="00EE421D">
            <w:pPr>
              <w:pStyle w:val="Bangheader"/>
            </w:pPr>
            <w:r w:rsidRPr="00CA5C2C">
              <w:t>Unit</w:t>
            </w:r>
          </w:p>
        </w:tc>
        <w:tc>
          <w:tcPr>
            <w:tcW w:w="5220" w:type="dxa"/>
            <w:gridSpan w:val="2"/>
            <w:shd w:val="clear" w:color="auto" w:fill="D9D9D9"/>
            <w:vAlign w:val="center"/>
          </w:tcPr>
          <w:p w14:paraId="69A3D92C" w14:textId="77777777" w:rsidR="00A20D82" w:rsidRPr="00CA5C2C" w:rsidRDefault="00A20D82" w:rsidP="00EE421D">
            <w:pPr>
              <w:pStyle w:val="Bangheader"/>
            </w:pPr>
            <w:r w:rsidRPr="00CA5C2C">
              <w:t>Basic for setting Goals</w:t>
            </w:r>
          </w:p>
        </w:tc>
      </w:tr>
      <w:tr w:rsidR="005E797F" w:rsidRPr="00CA5C2C" w14:paraId="7D66970E" w14:textId="77777777" w:rsidTr="00E41AB8">
        <w:trPr>
          <w:tblHeader/>
        </w:trPr>
        <w:tc>
          <w:tcPr>
            <w:tcW w:w="1800" w:type="dxa"/>
            <w:vMerge/>
            <w:tcBorders>
              <w:bottom w:val="dotted" w:sz="2" w:space="0" w:color="808080"/>
            </w:tcBorders>
            <w:shd w:val="clear" w:color="auto" w:fill="C0DED8"/>
          </w:tcPr>
          <w:p w14:paraId="25750BF6" w14:textId="77777777" w:rsidR="005E797F" w:rsidRPr="00CA5C2C" w:rsidRDefault="005E797F" w:rsidP="00EE421D">
            <w:pPr>
              <w:pStyle w:val="Bangheader"/>
            </w:pPr>
          </w:p>
        </w:tc>
        <w:tc>
          <w:tcPr>
            <w:tcW w:w="1170" w:type="dxa"/>
            <w:vMerge/>
            <w:tcBorders>
              <w:bottom w:val="dotted" w:sz="2" w:space="0" w:color="808080"/>
            </w:tcBorders>
            <w:shd w:val="clear" w:color="auto" w:fill="C0DED8"/>
          </w:tcPr>
          <w:p w14:paraId="1658AC05" w14:textId="77777777" w:rsidR="005E797F" w:rsidRPr="00CA5C2C" w:rsidRDefault="005E797F" w:rsidP="00EE421D">
            <w:pPr>
              <w:pStyle w:val="Bangheader"/>
            </w:pPr>
          </w:p>
        </w:tc>
        <w:tc>
          <w:tcPr>
            <w:tcW w:w="2610" w:type="dxa"/>
            <w:tcBorders>
              <w:bottom w:val="dotted" w:sz="2" w:space="0" w:color="808080"/>
            </w:tcBorders>
            <w:shd w:val="clear" w:color="auto" w:fill="C0C0C0"/>
          </w:tcPr>
          <w:p w14:paraId="62CBF283" w14:textId="77777777" w:rsidR="005E797F" w:rsidRPr="00CA5C2C" w:rsidRDefault="005E797F" w:rsidP="00EE421D">
            <w:pPr>
              <w:pStyle w:val="Bangheader"/>
            </w:pPr>
            <w:r>
              <w:t>Plan</w:t>
            </w:r>
          </w:p>
        </w:tc>
        <w:tc>
          <w:tcPr>
            <w:tcW w:w="2610" w:type="dxa"/>
            <w:tcBorders>
              <w:bottom w:val="dotted" w:sz="2" w:space="0" w:color="808080"/>
            </w:tcBorders>
            <w:shd w:val="clear" w:color="auto" w:fill="C0C0C0"/>
          </w:tcPr>
          <w:p w14:paraId="45237C5B" w14:textId="77777777" w:rsidR="005E797F" w:rsidRPr="00CA5C2C" w:rsidRDefault="005E797F" w:rsidP="00EE421D">
            <w:pPr>
              <w:pStyle w:val="Bangheader"/>
            </w:pPr>
            <w:r>
              <w:t>Actual</w:t>
            </w:r>
          </w:p>
        </w:tc>
      </w:tr>
      <w:tr w:rsidR="005E797F" w:rsidRPr="00CA5C2C" w14:paraId="2AF14F88" w14:textId="77777777" w:rsidTr="00E41AB8">
        <w:tc>
          <w:tcPr>
            <w:tcW w:w="1800" w:type="dxa"/>
            <w:vAlign w:val="center"/>
          </w:tcPr>
          <w:p w14:paraId="63BDF8C8" w14:textId="77777777" w:rsidR="005E797F" w:rsidRPr="00CA5C2C" w:rsidRDefault="005E797F" w:rsidP="00EE421D">
            <w:pPr>
              <w:pStyle w:val="StylebangLatinArialBefore5ptAfter5pt"/>
            </w:pPr>
            <w:r w:rsidRPr="00CA5C2C">
              <w:t>Training coding convention about PHP language.</w:t>
            </w:r>
          </w:p>
        </w:tc>
        <w:tc>
          <w:tcPr>
            <w:tcW w:w="1170" w:type="dxa"/>
            <w:vAlign w:val="center"/>
          </w:tcPr>
          <w:p w14:paraId="09FE04E0" w14:textId="77777777" w:rsidR="005E797F" w:rsidRPr="00CA5C2C" w:rsidRDefault="005E797F" w:rsidP="00EE421D">
            <w:pPr>
              <w:pStyle w:val="StylebangLatinArialBefore5ptAfter5pt"/>
            </w:pPr>
            <w:r w:rsidRPr="00CA5C2C">
              <w:t>Person-day</w:t>
            </w:r>
          </w:p>
        </w:tc>
        <w:tc>
          <w:tcPr>
            <w:tcW w:w="2610" w:type="dxa"/>
          </w:tcPr>
          <w:p w14:paraId="710DAE48" w14:textId="77777777" w:rsidR="005E797F" w:rsidRPr="00CA5C2C" w:rsidRDefault="005E797F" w:rsidP="00EE421D">
            <w:pPr>
              <w:pStyle w:val="bang0"/>
            </w:pPr>
            <w:r w:rsidRPr="00CA5C2C">
              <w:t>15</w:t>
            </w:r>
          </w:p>
        </w:tc>
        <w:tc>
          <w:tcPr>
            <w:tcW w:w="2610" w:type="dxa"/>
          </w:tcPr>
          <w:p w14:paraId="34E4071A" w14:textId="77777777" w:rsidR="005E797F" w:rsidRPr="00CA5C2C" w:rsidRDefault="005E797F" w:rsidP="00EE421D">
            <w:pPr>
              <w:pStyle w:val="bang0"/>
            </w:pPr>
            <w:r>
              <w:t>15</w:t>
            </w:r>
          </w:p>
        </w:tc>
      </w:tr>
      <w:tr w:rsidR="005E797F" w:rsidRPr="00CA5C2C" w14:paraId="23DFA20A" w14:textId="77777777" w:rsidTr="00E41AB8">
        <w:tc>
          <w:tcPr>
            <w:tcW w:w="1800" w:type="dxa"/>
            <w:vAlign w:val="center"/>
          </w:tcPr>
          <w:p w14:paraId="0684DB24" w14:textId="77777777" w:rsidR="005E797F" w:rsidRPr="00CA5C2C" w:rsidRDefault="005E797F" w:rsidP="00EE421D">
            <w:pPr>
              <w:pStyle w:val="StylebangLatinArialBefore5ptAfter5pt"/>
            </w:pPr>
            <w:r w:rsidRPr="00CA5C2C">
              <w:t>Execute group review</w:t>
            </w:r>
          </w:p>
        </w:tc>
        <w:tc>
          <w:tcPr>
            <w:tcW w:w="1170" w:type="dxa"/>
            <w:vAlign w:val="center"/>
          </w:tcPr>
          <w:p w14:paraId="31D7B98A" w14:textId="77777777" w:rsidR="005E797F" w:rsidRPr="00CA5C2C" w:rsidRDefault="005E797F" w:rsidP="00EE421D">
            <w:pPr>
              <w:pStyle w:val="StylebangLatinArialBefore5ptAfter5pt"/>
            </w:pPr>
            <w:r w:rsidRPr="00CA5C2C">
              <w:t>Person-day</w:t>
            </w:r>
          </w:p>
        </w:tc>
        <w:tc>
          <w:tcPr>
            <w:tcW w:w="2610" w:type="dxa"/>
          </w:tcPr>
          <w:p w14:paraId="3BF5A538" w14:textId="77777777" w:rsidR="005E797F" w:rsidRPr="00CA5C2C" w:rsidRDefault="005E797F" w:rsidP="00EE421D">
            <w:pPr>
              <w:pStyle w:val="bang0"/>
            </w:pPr>
            <w:r w:rsidRPr="00CA5C2C">
              <w:t>8</w:t>
            </w:r>
          </w:p>
        </w:tc>
        <w:tc>
          <w:tcPr>
            <w:tcW w:w="2610" w:type="dxa"/>
          </w:tcPr>
          <w:p w14:paraId="59D03720" w14:textId="77777777" w:rsidR="005E797F" w:rsidRPr="00CA5C2C" w:rsidRDefault="005E797F" w:rsidP="00EE421D">
            <w:pPr>
              <w:pStyle w:val="bang0"/>
            </w:pPr>
            <w:r>
              <w:t>5</w:t>
            </w:r>
          </w:p>
        </w:tc>
      </w:tr>
      <w:tr w:rsidR="005E797F" w:rsidRPr="00CA5C2C" w14:paraId="05806436" w14:textId="77777777" w:rsidTr="00E41AB8">
        <w:tc>
          <w:tcPr>
            <w:tcW w:w="1800" w:type="dxa"/>
            <w:vAlign w:val="center"/>
          </w:tcPr>
          <w:p w14:paraId="5558242F" w14:textId="77777777" w:rsidR="005E797F" w:rsidRPr="00CA5C2C" w:rsidRDefault="005E797F" w:rsidP="00EE421D">
            <w:pPr>
              <w:pStyle w:val="StylebangLatinArialBefore5ptAfter5pt"/>
            </w:pPr>
            <w:r w:rsidRPr="00CA5C2C">
              <w:t>Training requirements, process before coding</w:t>
            </w:r>
          </w:p>
        </w:tc>
        <w:tc>
          <w:tcPr>
            <w:tcW w:w="1170" w:type="dxa"/>
            <w:vAlign w:val="center"/>
          </w:tcPr>
          <w:p w14:paraId="31711503" w14:textId="77777777" w:rsidR="005E797F" w:rsidRPr="00CA5C2C" w:rsidRDefault="005E797F" w:rsidP="00EE421D">
            <w:pPr>
              <w:pStyle w:val="StylebangLatinArialBefore5ptAfter5pt"/>
            </w:pPr>
            <w:r w:rsidRPr="00CA5C2C">
              <w:t>Person-day</w:t>
            </w:r>
          </w:p>
        </w:tc>
        <w:tc>
          <w:tcPr>
            <w:tcW w:w="2610" w:type="dxa"/>
          </w:tcPr>
          <w:p w14:paraId="5A3FEA2E" w14:textId="77777777" w:rsidR="005E797F" w:rsidRPr="00CA5C2C" w:rsidRDefault="005E797F" w:rsidP="00EE421D">
            <w:pPr>
              <w:pStyle w:val="bang0"/>
            </w:pPr>
            <w:r w:rsidRPr="00CA5C2C">
              <w:t>8</w:t>
            </w:r>
          </w:p>
        </w:tc>
        <w:tc>
          <w:tcPr>
            <w:tcW w:w="2610" w:type="dxa"/>
          </w:tcPr>
          <w:p w14:paraId="6107DB99" w14:textId="77777777" w:rsidR="005E797F" w:rsidRPr="00CA5C2C" w:rsidRDefault="005E797F" w:rsidP="00EE421D">
            <w:pPr>
              <w:pStyle w:val="bang0"/>
            </w:pPr>
            <w:r>
              <w:t>5</w:t>
            </w:r>
          </w:p>
        </w:tc>
      </w:tr>
    </w:tbl>
    <w:p w14:paraId="2991271D" w14:textId="77777777" w:rsidR="00A20D82" w:rsidRDefault="00A20D82" w:rsidP="00EE421D"/>
    <w:p w14:paraId="40963F8E" w14:textId="77777777" w:rsidR="00BE279C" w:rsidRPr="00BE279C" w:rsidRDefault="00BE279C" w:rsidP="00EE421D"/>
    <w:p w14:paraId="5F10F104" w14:textId="77777777" w:rsidR="00885BFA" w:rsidRDefault="00885BFA" w:rsidP="00EE421D">
      <w:pPr>
        <w:pStyle w:val="Heading2"/>
      </w:pPr>
      <w:bookmarkStart w:id="33" w:name="_Toc368438006"/>
      <w:r>
        <w:t>Critical Dependencies</w:t>
      </w:r>
      <w:bookmarkEnd w:id="33"/>
    </w:p>
    <w:p w14:paraId="27FB1CC4" w14:textId="77777777" w:rsidR="002A540A" w:rsidRPr="002A540A" w:rsidRDefault="002A540A" w:rsidP="00EE421D">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14:paraId="6AB79EE2" w14:textId="77777777" w:rsidTr="00DB6B6C">
        <w:trPr>
          <w:tblHeader/>
        </w:trPr>
        <w:tc>
          <w:tcPr>
            <w:tcW w:w="540" w:type="dxa"/>
            <w:tcBorders>
              <w:bottom w:val="dotted" w:sz="2" w:space="0" w:color="808080"/>
            </w:tcBorders>
            <w:shd w:val="clear" w:color="auto" w:fill="D9D9D9"/>
          </w:tcPr>
          <w:p w14:paraId="678B5DC6" w14:textId="77777777" w:rsidR="00885BFA" w:rsidRPr="00BE6B69" w:rsidRDefault="00885BFA" w:rsidP="00EE421D">
            <w:pPr>
              <w:pStyle w:val="Bangheader"/>
            </w:pPr>
            <w:r w:rsidRPr="00BE6B69">
              <w:lastRenderedPageBreak/>
              <w:t>No</w:t>
            </w:r>
          </w:p>
        </w:tc>
        <w:tc>
          <w:tcPr>
            <w:tcW w:w="4230" w:type="dxa"/>
            <w:tcBorders>
              <w:bottom w:val="dotted" w:sz="2" w:space="0" w:color="808080"/>
            </w:tcBorders>
            <w:shd w:val="clear" w:color="auto" w:fill="D9D9D9"/>
          </w:tcPr>
          <w:p w14:paraId="68995536" w14:textId="77777777" w:rsidR="00885BFA" w:rsidRPr="00BE6B69" w:rsidRDefault="00885BFA" w:rsidP="00EE421D">
            <w:pPr>
              <w:pStyle w:val="Bangheader"/>
            </w:pPr>
            <w:r w:rsidRPr="00BE6B69">
              <w:t>Dependency</w:t>
            </w:r>
          </w:p>
        </w:tc>
        <w:tc>
          <w:tcPr>
            <w:tcW w:w="2293" w:type="dxa"/>
            <w:tcBorders>
              <w:bottom w:val="dotted" w:sz="2" w:space="0" w:color="808080"/>
            </w:tcBorders>
            <w:shd w:val="clear" w:color="auto" w:fill="D9D9D9"/>
          </w:tcPr>
          <w:p w14:paraId="5D66E21D" w14:textId="77777777" w:rsidR="00885BFA" w:rsidRPr="00BE6B69" w:rsidRDefault="00885BFA" w:rsidP="00EE421D">
            <w:pPr>
              <w:pStyle w:val="Bangheader"/>
            </w:pPr>
            <w:r w:rsidRPr="00BE6B69">
              <w:t>Expected delivery date</w:t>
            </w:r>
          </w:p>
        </w:tc>
        <w:tc>
          <w:tcPr>
            <w:tcW w:w="1847" w:type="dxa"/>
            <w:tcBorders>
              <w:bottom w:val="dotted" w:sz="2" w:space="0" w:color="808080"/>
            </w:tcBorders>
            <w:shd w:val="clear" w:color="auto" w:fill="D9D9D9"/>
          </w:tcPr>
          <w:p w14:paraId="4EFD6925" w14:textId="77777777" w:rsidR="00885BFA" w:rsidRPr="00BE6B69" w:rsidRDefault="00885BFA" w:rsidP="00EE421D">
            <w:pPr>
              <w:pStyle w:val="Bangheader"/>
            </w:pPr>
            <w:r w:rsidRPr="00BE6B69">
              <w:t>Note</w:t>
            </w:r>
          </w:p>
        </w:tc>
      </w:tr>
      <w:tr w:rsidR="00885BFA" w:rsidRPr="00EC7B9A" w14:paraId="7D9DB8EE" w14:textId="77777777" w:rsidTr="00DB6B6C">
        <w:tc>
          <w:tcPr>
            <w:tcW w:w="540" w:type="dxa"/>
            <w:vAlign w:val="center"/>
          </w:tcPr>
          <w:p w14:paraId="21573A44" w14:textId="77777777" w:rsidR="00885BFA" w:rsidRPr="00CA5C2C" w:rsidRDefault="00885BFA" w:rsidP="00EE421D">
            <w:pPr>
              <w:pStyle w:val="bang0"/>
            </w:pPr>
            <w:r w:rsidRPr="00CA5C2C">
              <w:t>1</w:t>
            </w:r>
          </w:p>
        </w:tc>
        <w:tc>
          <w:tcPr>
            <w:tcW w:w="4230" w:type="dxa"/>
            <w:vAlign w:val="center"/>
          </w:tcPr>
          <w:p w14:paraId="2A630757" w14:textId="77777777" w:rsidR="00885BFA" w:rsidRPr="00CA5C2C" w:rsidRDefault="00D97F43" w:rsidP="00EE421D">
            <w:pPr>
              <w:pStyle w:val="bang0"/>
            </w:pPr>
            <w:commentRangeStart w:id="34"/>
            <w:r w:rsidRPr="00CA5C2C">
              <w:t>This</w:t>
            </w:r>
            <w:commentRangeEnd w:id="34"/>
            <w:r w:rsidR="00A86C3B">
              <w:rPr>
                <w:rStyle w:val="CommentReference"/>
                <w:rFonts w:ascii=".VnTime" w:eastAsiaTheme="minorEastAsia" w:hAnsi=".VnTime" w:cs="Times New Roman"/>
              </w:rPr>
              <w:commentReference w:id="34"/>
            </w:r>
            <w:r w:rsidRPr="00CA5C2C">
              <w:t xml:space="preserve"> project must be completed and delivered to FPT University.</w:t>
            </w:r>
          </w:p>
        </w:tc>
        <w:tc>
          <w:tcPr>
            <w:tcW w:w="2293" w:type="dxa"/>
          </w:tcPr>
          <w:p w14:paraId="341D56C5" w14:textId="77777777" w:rsidR="00885BFA" w:rsidRPr="00CA5C2C" w:rsidRDefault="00D97F43" w:rsidP="00EE421D">
            <w:pPr>
              <w:pStyle w:val="bang0"/>
            </w:pPr>
            <w:r w:rsidRPr="00CA5C2C">
              <w:t>28/08/2014</w:t>
            </w:r>
          </w:p>
        </w:tc>
        <w:tc>
          <w:tcPr>
            <w:tcW w:w="1847" w:type="dxa"/>
            <w:vAlign w:val="center"/>
          </w:tcPr>
          <w:p w14:paraId="649685F3" w14:textId="77777777" w:rsidR="00885BFA" w:rsidRPr="00CA5C2C" w:rsidRDefault="00885BFA" w:rsidP="00EE421D">
            <w:pPr>
              <w:pStyle w:val="bang0"/>
            </w:pPr>
          </w:p>
        </w:tc>
      </w:tr>
      <w:tr w:rsidR="00885BFA" w:rsidRPr="00EC7B9A" w14:paraId="0915F70F" w14:textId="77777777" w:rsidTr="00D97F43">
        <w:tc>
          <w:tcPr>
            <w:tcW w:w="540" w:type="dxa"/>
            <w:vAlign w:val="center"/>
          </w:tcPr>
          <w:p w14:paraId="26CC73C1" w14:textId="77777777" w:rsidR="00885BFA" w:rsidRPr="00CA5C2C" w:rsidRDefault="00885BFA" w:rsidP="00EE421D">
            <w:pPr>
              <w:pStyle w:val="bang0"/>
            </w:pPr>
            <w:r w:rsidRPr="00CA5C2C">
              <w:t>2</w:t>
            </w:r>
          </w:p>
        </w:tc>
        <w:tc>
          <w:tcPr>
            <w:tcW w:w="4230" w:type="dxa"/>
            <w:vAlign w:val="center"/>
          </w:tcPr>
          <w:p w14:paraId="0C817F2B" w14:textId="77777777" w:rsidR="00885BFA" w:rsidRPr="00CA5C2C" w:rsidRDefault="00D97F43" w:rsidP="00EE421D">
            <w:pPr>
              <w:pStyle w:val="bang0"/>
            </w:pPr>
            <w:r w:rsidRPr="00CA5C2C">
              <w:t>All Team Memb</w:t>
            </w:r>
            <w:r w:rsidR="005E797F">
              <w:t>er have Summer’s Holiday from 23</w:t>
            </w:r>
            <w:r w:rsidRPr="00CA5C2C">
              <w:t>/</w:t>
            </w:r>
            <w:r w:rsidR="005E797F">
              <w:t>0</w:t>
            </w:r>
            <w:r w:rsidRPr="00CA5C2C">
              <w:t>6</w:t>
            </w:r>
            <w:r w:rsidR="005E797F">
              <w:t>/</w:t>
            </w:r>
            <w:r w:rsidRPr="00CA5C2C">
              <w:t>2014</w:t>
            </w:r>
          </w:p>
        </w:tc>
        <w:tc>
          <w:tcPr>
            <w:tcW w:w="2293" w:type="dxa"/>
          </w:tcPr>
          <w:p w14:paraId="5EF8561B" w14:textId="77777777" w:rsidR="00885BFA" w:rsidRPr="00CA5C2C" w:rsidRDefault="00D97F43" w:rsidP="00EE421D">
            <w:pPr>
              <w:pStyle w:val="bang0"/>
            </w:pPr>
            <w:r w:rsidRPr="00CA5C2C">
              <w:t>29/6/2014</w:t>
            </w:r>
          </w:p>
        </w:tc>
        <w:tc>
          <w:tcPr>
            <w:tcW w:w="1847" w:type="dxa"/>
            <w:vAlign w:val="center"/>
          </w:tcPr>
          <w:p w14:paraId="780C4091" w14:textId="77777777" w:rsidR="00885BFA" w:rsidRPr="00CA5C2C" w:rsidRDefault="00885BFA" w:rsidP="00EE421D">
            <w:pPr>
              <w:pStyle w:val="bang0"/>
            </w:pPr>
          </w:p>
        </w:tc>
      </w:tr>
      <w:tr w:rsidR="00D97F43" w:rsidRPr="00EC7B9A" w14:paraId="24811F14" w14:textId="77777777" w:rsidTr="00D97F43">
        <w:tc>
          <w:tcPr>
            <w:tcW w:w="540" w:type="dxa"/>
            <w:vAlign w:val="center"/>
          </w:tcPr>
          <w:p w14:paraId="2AB3C202" w14:textId="77777777" w:rsidR="00D97F43" w:rsidRPr="00CA5C2C" w:rsidRDefault="00D97F43" w:rsidP="00EE421D">
            <w:pPr>
              <w:pStyle w:val="bang0"/>
            </w:pPr>
            <w:r w:rsidRPr="00CA5C2C">
              <w:t>3</w:t>
            </w:r>
          </w:p>
        </w:tc>
        <w:tc>
          <w:tcPr>
            <w:tcW w:w="4230" w:type="dxa"/>
            <w:vAlign w:val="center"/>
          </w:tcPr>
          <w:p w14:paraId="4D268C1C" w14:textId="77777777" w:rsidR="00D97F43" w:rsidRPr="00CA5C2C" w:rsidRDefault="00D97F43" w:rsidP="00EE421D">
            <w:pPr>
              <w:pStyle w:val="bang0"/>
            </w:pPr>
            <w:r w:rsidRPr="00CA5C2C">
              <w:t xml:space="preserve">Project Plan and SRS must be completed and delivered to Supervisor.  </w:t>
            </w:r>
          </w:p>
        </w:tc>
        <w:tc>
          <w:tcPr>
            <w:tcW w:w="2293" w:type="dxa"/>
          </w:tcPr>
          <w:p w14:paraId="5AD9EFA7" w14:textId="77777777" w:rsidR="00D97F43" w:rsidRPr="00CA5C2C" w:rsidRDefault="00D97F43" w:rsidP="00EE421D">
            <w:pPr>
              <w:pStyle w:val="bang0"/>
            </w:pPr>
            <w:r w:rsidRPr="00CA5C2C">
              <w:t>06/06/2014</w:t>
            </w:r>
          </w:p>
        </w:tc>
        <w:tc>
          <w:tcPr>
            <w:tcW w:w="1847" w:type="dxa"/>
            <w:vAlign w:val="center"/>
          </w:tcPr>
          <w:p w14:paraId="75CBBF91" w14:textId="77777777" w:rsidR="00D97F43" w:rsidRPr="00CA5C2C" w:rsidRDefault="00D97F43" w:rsidP="00EE421D">
            <w:pPr>
              <w:pStyle w:val="bang0"/>
            </w:pPr>
          </w:p>
        </w:tc>
      </w:tr>
      <w:tr w:rsidR="00D97F43" w:rsidRPr="00EC7B9A" w14:paraId="77C8E02D" w14:textId="77777777" w:rsidTr="008B6098">
        <w:tc>
          <w:tcPr>
            <w:tcW w:w="540" w:type="dxa"/>
            <w:vAlign w:val="center"/>
          </w:tcPr>
          <w:p w14:paraId="0892106B" w14:textId="77777777" w:rsidR="00D97F43" w:rsidRPr="00CA5C2C" w:rsidRDefault="008B6098" w:rsidP="00EE421D">
            <w:pPr>
              <w:pStyle w:val="bang0"/>
            </w:pPr>
            <w:r>
              <w:t>4</w:t>
            </w:r>
          </w:p>
        </w:tc>
        <w:tc>
          <w:tcPr>
            <w:tcW w:w="4230" w:type="dxa"/>
            <w:vAlign w:val="center"/>
          </w:tcPr>
          <w:p w14:paraId="668C9DA7" w14:textId="77777777" w:rsidR="00D97F43" w:rsidRPr="00CA5C2C" w:rsidRDefault="00D97F43" w:rsidP="00EE421D">
            <w:pPr>
              <w:pStyle w:val="bang0"/>
            </w:pPr>
            <w:r w:rsidRPr="00CA5C2C">
              <w:t>User manual, Software Package and Installation Guide must be completed and delivered to Supervisor and FPT University.</w:t>
            </w:r>
          </w:p>
        </w:tc>
        <w:tc>
          <w:tcPr>
            <w:tcW w:w="2293" w:type="dxa"/>
          </w:tcPr>
          <w:p w14:paraId="3B890621" w14:textId="77777777" w:rsidR="00D97F43" w:rsidRPr="00CA5C2C" w:rsidRDefault="008B6098" w:rsidP="00EE421D">
            <w:pPr>
              <w:pStyle w:val="bang0"/>
            </w:pPr>
            <w:r>
              <w:t>11/08/2014</w:t>
            </w:r>
          </w:p>
        </w:tc>
        <w:tc>
          <w:tcPr>
            <w:tcW w:w="1847" w:type="dxa"/>
            <w:vAlign w:val="center"/>
          </w:tcPr>
          <w:p w14:paraId="12BD0080" w14:textId="77777777" w:rsidR="00D97F43" w:rsidRPr="00CA5C2C" w:rsidRDefault="00D97F43" w:rsidP="00EE421D">
            <w:pPr>
              <w:pStyle w:val="bang0"/>
            </w:pPr>
          </w:p>
        </w:tc>
      </w:tr>
      <w:tr w:rsidR="008B6098" w:rsidRPr="00EC7B9A" w14:paraId="057D85FF" w14:textId="77777777" w:rsidTr="00DB6B6C">
        <w:tc>
          <w:tcPr>
            <w:tcW w:w="540" w:type="dxa"/>
            <w:tcBorders>
              <w:bottom w:val="dotted" w:sz="2" w:space="0" w:color="808080"/>
            </w:tcBorders>
            <w:vAlign w:val="center"/>
          </w:tcPr>
          <w:p w14:paraId="704D0898" w14:textId="77777777" w:rsidR="008B6098" w:rsidRDefault="008B6098" w:rsidP="00EE421D">
            <w:pPr>
              <w:pStyle w:val="bang0"/>
            </w:pPr>
            <w:r>
              <w:t>5</w:t>
            </w:r>
          </w:p>
        </w:tc>
        <w:tc>
          <w:tcPr>
            <w:tcW w:w="4230" w:type="dxa"/>
            <w:tcBorders>
              <w:bottom w:val="dotted" w:sz="2" w:space="0" w:color="808080"/>
            </w:tcBorders>
            <w:vAlign w:val="center"/>
          </w:tcPr>
          <w:p w14:paraId="564F9EF0" w14:textId="77777777" w:rsidR="008B6098" w:rsidRPr="00CA5C2C" w:rsidRDefault="008B6098" w:rsidP="00EE421D">
            <w:pPr>
              <w:pStyle w:val="bang0"/>
            </w:pPr>
            <w:r>
              <w:t>Team Member must join study Japanese and join Japanese exam.</w:t>
            </w:r>
          </w:p>
        </w:tc>
        <w:tc>
          <w:tcPr>
            <w:tcW w:w="2293" w:type="dxa"/>
            <w:tcBorders>
              <w:bottom w:val="dotted" w:sz="2" w:space="0" w:color="808080"/>
            </w:tcBorders>
          </w:tcPr>
          <w:p w14:paraId="4791306F" w14:textId="77777777" w:rsidR="008B6098" w:rsidRDefault="008B6098" w:rsidP="00EE421D">
            <w:pPr>
              <w:pStyle w:val="bang0"/>
            </w:pPr>
            <w:r>
              <w:t>25/07/2014</w:t>
            </w:r>
          </w:p>
        </w:tc>
        <w:tc>
          <w:tcPr>
            <w:tcW w:w="1847" w:type="dxa"/>
            <w:tcBorders>
              <w:bottom w:val="dotted" w:sz="2" w:space="0" w:color="808080"/>
            </w:tcBorders>
            <w:vAlign w:val="center"/>
          </w:tcPr>
          <w:p w14:paraId="27FBE499" w14:textId="77777777" w:rsidR="008B6098" w:rsidRPr="00CA5C2C" w:rsidRDefault="008B6098" w:rsidP="00EE421D">
            <w:pPr>
              <w:pStyle w:val="bang0"/>
            </w:pPr>
          </w:p>
        </w:tc>
      </w:tr>
    </w:tbl>
    <w:p w14:paraId="3B8A34E5" w14:textId="77777777" w:rsidR="00885BFA" w:rsidRDefault="00885BFA" w:rsidP="00EE421D">
      <w:pPr>
        <w:pStyle w:val="Heading2"/>
      </w:pPr>
      <w:bookmarkStart w:id="35" w:name="_Toc368438007"/>
      <w:r>
        <w:t>Project Risk</w:t>
      </w:r>
      <w:bookmarkEnd w:id="35"/>
    </w:p>
    <w:p w14:paraId="401C03F1" w14:textId="77777777" w:rsidR="002F181C" w:rsidRDefault="002F181C" w:rsidP="00EE421D">
      <w:pPr>
        <w:rPr>
          <w:lang w:eastAsia="de-DE"/>
        </w:rPr>
      </w:pPr>
      <w:r>
        <w:rPr>
          <w:lang w:eastAsia="de-DE"/>
        </w:rPr>
        <w:t>PM</w:t>
      </w:r>
      <w:r w:rsidR="002B4909">
        <w:rPr>
          <w:lang w:eastAsia="de-DE"/>
        </w:rPr>
        <w:t xml:space="preserve"> identifies</w:t>
      </w:r>
      <w:r w:rsidRPr="002E71F4">
        <w:rPr>
          <w:lang w:eastAsia="de-DE"/>
        </w:rPr>
        <w:t xml:space="preserve"> are </w:t>
      </w:r>
      <w:r w:rsidR="002B4909">
        <w:rPr>
          <w:lang w:eastAsia="de-DE"/>
        </w:rPr>
        <w:t>document risk in the risk management plan</w:t>
      </w:r>
      <w:r w:rsidRPr="002E71F4">
        <w:rPr>
          <w:lang w:eastAsia="de-DE"/>
        </w:rPr>
        <w:t>.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14:paraId="0DD00AB9" w14:textId="77777777" w:rsidR="00E54BBA" w:rsidRDefault="00E54BBA" w:rsidP="00EE421D">
      <w:pPr>
        <w:rPr>
          <w:lang w:eastAsia="de-DE"/>
        </w:rPr>
      </w:pPr>
    </w:p>
    <w:p w14:paraId="01380A57" w14:textId="77777777" w:rsidR="00E54BBA" w:rsidRDefault="00E54BBA" w:rsidP="00EE421D">
      <w:pPr>
        <w:rPr>
          <w:lang w:eastAsia="de-DE"/>
        </w:rPr>
      </w:pPr>
      <w:r>
        <w:rPr>
          <w:lang w:eastAsia="de-DE"/>
        </w:rPr>
        <w:t xml:space="preserve">Reference </w:t>
      </w:r>
      <w:commentRangeStart w:id="36"/>
      <w:r>
        <w:rPr>
          <w:lang w:eastAsia="de-DE"/>
        </w:rPr>
        <w:t xml:space="preserve">to </w:t>
      </w:r>
      <w:r w:rsidRPr="00E54BBA">
        <w:rPr>
          <w:lang w:eastAsia="de-DE"/>
        </w:rPr>
        <w:t>UJD_VN_Risk Management.xls</w:t>
      </w:r>
      <w:commentRangeEnd w:id="36"/>
      <w:r w:rsidR="00A86C3B">
        <w:rPr>
          <w:rStyle w:val="CommentReference"/>
          <w:rFonts w:ascii=".VnTime" w:hAnsi=".VnTime"/>
        </w:rPr>
        <w:commentReference w:id="36"/>
      </w:r>
    </w:p>
    <w:p w14:paraId="5DF168BF" w14:textId="77777777" w:rsidR="00C1099A" w:rsidRDefault="00C1099A" w:rsidP="00EE421D">
      <w:pPr>
        <w:rPr>
          <w:lang w:eastAsia="de-DE"/>
        </w:rPr>
      </w:pPr>
    </w:p>
    <w:p w14:paraId="114C499F" w14:textId="77777777" w:rsidR="002F181C" w:rsidRDefault="002F181C" w:rsidP="00EE421D">
      <w:pPr>
        <w:pStyle w:val="NormalIndent"/>
      </w:pPr>
    </w:p>
    <w:p w14:paraId="36B11CB9" w14:textId="77777777" w:rsidR="003A38F1" w:rsidRDefault="003A38F1" w:rsidP="00EE421D">
      <w:pPr>
        <w:pStyle w:val="NormalIndent"/>
      </w:pPr>
    </w:p>
    <w:p w14:paraId="43A7B561" w14:textId="77777777" w:rsidR="003A38F1" w:rsidRPr="002F181C" w:rsidRDefault="003A38F1" w:rsidP="00EE421D">
      <w:pPr>
        <w:pStyle w:val="NormalIndent"/>
      </w:pPr>
    </w:p>
    <w:p w14:paraId="13E631B8" w14:textId="77777777" w:rsidR="00301C59" w:rsidRDefault="00885BFA" w:rsidP="00EE421D">
      <w:pPr>
        <w:pStyle w:val="Heading1"/>
      </w:pPr>
      <w:bookmarkStart w:id="37" w:name="_Toc368438008"/>
      <w:r>
        <w:lastRenderedPageBreak/>
        <w:t xml:space="preserve">Project </w:t>
      </w:r>
      <w:r w:rsidR="00E031FE">
        <w:t>D</w:t>
      </w:r>
      <w:r w:rsidR="00301C59">
        <w:t xml:space="preserve">evelopment </w:t>
      </w:r>
      <w:r w:rsidR="0031743F">
        <w:t>Approach</w:t>
      </w:r>
      <w:bookmarkEnd w:id="37"/>
    </w:p>
    <w:p w14:paraId="010E0D68" w14:textId="77777777" w:rsidR="00082FF9" w:rsidRDefault="00380E56" w:rsidP="00EE421D">
      <w:pPr>
        <w:pStyle w:val="Heading2"/>
      </w:pPr>
      <w:bookmarkStart w:id="38" w:name="_Toc368438009"/>
      <w:r>
        <w:t>Project Process</w:t>
      </w:r>
      <w:bookmarkEnd w:id="38"/>
    </w:p>
    <w:p w14:paraId="1324ECAE" w14:textId="77777777" w:rsidR="00125DAB" w:rsidRDefault="008440EA" w:rsidP="00EE421D">
      <w:pPr>
        <w:pStyle w:val="HelpText"/>
      </w:pPr>
      <w:r w:rsidRPr="006B05F7">
        <w:t>Process of this project is performed follow to Software Development Process of Fsoft</w:t>
      </w:r>
      <w:r w:rsidR="006B05F7" w:rsidRPr="006B05F7">
        <w:t>.</w:t>
      </w:r>
    </w:p>
    <w:p w14:paraId="0A9894E6" w14:textId="77777777" w:rsidR="00CE4A4D" w:rsidRDefault="003D64E3" w:rsidP="00EE421D">
      <w:pPr>
        <w:pStyle w:val="Heading3"/>
      </w:pPr>
      <w:r>
        <w:t>Fsoft Process Model</w:t>
      </w:r>
    </w:p>
    <w:p w14:paraId="1A94F7B0" w14:textId="77777777" w:rsidR="00CE4A4D" w:rsidRDefault="003D64E3">
      <w:pPr>
        <w:pPrChange w:id="39" w:author="sangnv" w:date="2014-08-14T20:55:00Z">
          <w:pPr>
            <w:ind w:left="540"/>
          </w:pPr>
        </w:pPrChange>
      </w:pPr>
      <w:r w:rsidRPr="000C1090">
        <w:rPr>
          <w:noProof/>
          <w:lang w:eastAsia="en-US"/>
        </w:rPr>
        <w:drawing>
          <wp:inline distT="0" distB="0" distL="0" distR="0" wp14:anchorId="0F5AED20" wp14:editId="2E479CF9">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14:paraId="5FEED8A4" w14:textId="77777777" w:rsidR="003D64E3" w:rsidRDefault="003D64E3">
      <w:pPr>
        <w:pPrChange w:id="40" w:author="sangnv" w:date="2014-08-14T20:55:00Z">
          <w:pPr>
            <w:ind w:left="540"/>
          </w:pPr>
        </w:pPrChange>
      </w:pPr>
      <w:r>
        <w:tab/>
      </w:r>
      <w:r>
        <w:tab/>
      </w:r>
      <w:r>
        <w:tab/>
      </w:r>
      <w:r>
        <w:tab/>
      </w:r>
      <w:r>
        <w:tab/>
      </w:r>
      <w:r>
        <w:tab/>
        <w:t>Figure 1.1. Fsoft process model</w:t>
      </w:r>
    </w:p>
    <w:p w14:paraId="68F9E886" w14:textId="77777777" w:rsidR="003D64E3" w:rsidRDefault="003D64E3">
      <w:pPr>
        <w:pPrChange w:id="41" w:author="sangnv" w:date="2014-08-14T20:55:00Z">
          <w:pPr>
            <w:ind w:left="540"/>
          </w:pPr>
        </w:pPrChange>
      </w:pPr>
    </w:p>
    <w:p w14:paraId="565A5636" w14:textId="77777777" w:rsidR="003D64E3" w:rsidRPr="003239AE" w:rsidRDefault="003D64E3">
      <w:pPr>
        <w:pPrChange w:id="42" w:author="sangnv" w:date="2014-08-14T20:55:00Z">
          <w:pPr>
            <w:spacing w:after="120"/>
            <w:ind w:left="540"/>
          </w:pPr>
        </w:pPrChange>
      </w:pPr>
      <w:r w:rsidRPr="003239AE">
        <w:t xml:space="preserve">The software lifecycle is broken into </w:t>
      </w:r>
      <w:r w:rsidRPr="003239AE">
        <w:rPr>
          <w:i/>
        </w:rPr>
        <w:t>cycles</w:t>
      </w:r>
      <w:r w:rsidRPr="003239AE">
        <w:t xml:space="preserve">, each cycle working on a new generation of the product. The Fsoft process divides one development cycle in </w:t>
      </w:r>
      <w:commentRangeStart w:id="43"/>
      <w:r w:rsidRPr="003239AE">
        <w:t xml:space="preserve">four </w:t>
      </w:r>
      <w:commentRangeEnd w:id="43"/>
      <w:r w:rsidR="00A86C3B">
        <w:rPr>
          <w:rStyle w:val="CommentReference"/>
          <w:rFonts w:ascii=".VnTime" w:hAnsi=".VnTime"/>
        </w:rPr>
        <w:commentReference w:id="43"/>
      </w:r>
      <w:r w:rsidRPr="003239AE">
        <w:t xml:space="preserve">consecutive </w:t>
      </w:r>
      <w:r w:rsidRPr="003239AE">
        <w:rPr>
          <w:i/>
        </w:rPr>
        <w:t>phases</w:t>
      </w:r>
      <w:r w:rsidRPr="003239AE">
        <w:t>:</w:t>
      </w:r>
    </w:p>
    <w:p w14:paraId="62AA4748" w14:textId="77777777" w:rsidR="003D64E3" w:rsidRPr="003239AE" w:rsidRDefault="003D64E3" w:rsidP="00EE421D">
      <w:pPr>
        <w:pStyle w:val="ListParagraph"/>
        <w:numPr>
          <w:ilvl w:val="0"/>
          <w:numId w:val="13"/>
        </w:numPr>
      </w:pPr>
      <w:r w:rsidRPr="003239AE">
        <w:t>Initiation phase</w:t>
      </w:r>
    </w:p>
    <w:p w14:paraId="397D840D" w14:textId="77777777" w:rsidR="003D64E3" w:rsidRPr="003239AE" w:rsidRDefault="003D64E3" w:rsidP="00EE421D">
      <w:pPr>
        <w:pStyle w:val="ListParagraph"/>
        <w:numPr>
          <w:ilvl w:val="0"/>
          <w:numId w:val="13"/>
        </w:numPr>
      </w:pPr>
      <w:r w:rsidRPr="003239AE">
        <w:t>Definition phase</w:t>
      </w:r>
    </w:p>
    <w:p w14:paraId="1F3FB9F8" w14:textId="77777777" w:rsidR="003D64E3" w:rsidRPr="003239AE" w:rsidRDefault="003D64E3" w:rsidP="00EE421D">
      <w:pPr>
        <w:pStyle w:val="ListParagraph"/>
        <w:numPr>
          <w:ilvl w:val="0"/>
          <w:numId w:val="13"/>
        </w:numPr>
      </w:pPr>
      <w:r w:rsidRPr="003239AE">
        <w:t>Solution phase</w:t>
      </w:r>
    </w:p>
    <w:p w14:paraId="6ACE315D" w14:textId="77777777" w:rsidR="003D64E3" w:rsidRPr="003239AE" w:rsidRDefault="003D64E3" w:rsidP="00EE421D">
      <w:pPr>
        <w:pStyle w:val="ListParagraph"/>
        <w:numPr>
          <w:ilvl w:val="0"/>
          <w:numId w:val="13"/>
        </w:numPr>
      </w:pPr>
      <w:r w:rsidRPr="003239AE">
        <w:t>Construction phase</w:t>
      </w:r>
    </w:p>
    <w:p w14:paraId="0348A790" w14:textId="77777777" w:rsidR="003D64E3" w:rsidRPr="003239AE" w:rsidRDefault="003D64E3" w:rsidP="00EE421D">
      <w:pPr>
        <w:pStyle w:val="ListParagraph"/>
        <w:numPr>
          <w:ilvl w:val="0"/>
          <w:numId w:val="13"/>
        </w:numPr>
      </w:pPr>
      <w:r w:rsidRPr="003239AE">
        <w:t>Transition</w:t>
      </w:r>
    </w:p>
    <w:p w14:paraId="1550ECA6" w14:textId="77777777" w:rsidR="003D64E3" w:rsidRPr="003239AE" w:rsidRDefault="003D64E3" w:rsidP="00EE421D">
      <w:pPr>
        <w:pStyle w:val="ListParagraph"/>
        <w:numPr>
          <w:ilvl w:val="0"/>
          <w:numId w:val="13"/>
        </w:numPr>
      </w:pPr>
      <w:r w:rsidRPr="003239AE">
        <w:t>Termination</w:t>
      </w:r>
    </w:p>
    <w:p w14:paraId="5C934BA9" w14:textId="77777777" w:rsidR="003D64E3" w:rsidRPr="00CE4A4D" w:rsidRDefault="003D64E3">
      <w:pPr>
        <w:pPrChange w:id="44" w:author="sangnv" w:date="2014-08-14T20:55:00Z">
          <w:pPr>
            <w:ind w:left="540"/>
          </w:pPr>
        </w:pPrChange>
      </w:pPr>
    </w:p>
    <w:p w14:paraId="19CA7B72" w14:textId="77777777" w:rsidR="00CE4A4D" w:rsidRPr="00CE4A4D" w:rsidRDefault="00CE4A4D">
      <w:pPr>
        <w:pPrChange w:id="45" w:author="sangnv" w:date="2014-08-14T20:55:00Z">
          <w:pPr>
            <w:ind w:left="540"/>
          </w:pPr>
        </w:pPrChange>
      </w:pPr>
    </w:p>
    <w:p w14:paraId="07EE9138" w14:textId="77777777" w:rsidR="00CE4A4D" w:rsidRDefault="00CE4A4D" w:rsidP="00EE421D">
      <w:pPr>
        <w:pStyle w:val="Heading3"/>
      </w:pPr>
      <w:r>
        <w:t>Project Life Cycle</w:t>
      </w:r>
    </w:p>
    <w:p w14:paraId="6645CBC9" w14:textId="77777777" w:rsidR="003D64E3" w:rsidRPr="003239AE" w:rsidRDefault="003D64E3">
      <w:pPr>
        <w:pPrChange w:id="46" w:author="sangnv" w:date="2014-08-14T20:55:00Z">
          <w:pPr>
            <w:spacing w:after="120"/>
            <w:ind w:left="540"/>
          </w:pPr>
        </w:pPrChange>
      </w:pPr>
      <w:r w:rsidRPr="003239AE">
        <w:t>Basing on Fsoft process and real-world project, we decided to divide the project into 4 phases: Init</w:t>
      </w:r>
      <w:r>
        <w:t xml:space="preserve">iation, Solution, Construction, Termination: </w:t>
      </w:r>
      <w:r w:rsidRPr="003239AE">
        <w:t xml:space="preserve"> </w:t>
      </w:r>
    </w:p>
    <w:p w14:paraId="1EA7D1F0" w14:textId="77777777" w:rsidR="00CE4A4D" w:rsidRPr="00113EB8" w:rsidRDefault="00CE4A4D">
      <w:pPr>
        <w:pPrChange w:id="47" w:author="sangnv" w:date="2014-08-14T20:55:00Z">
          <w:pPr>
            <w:spacing w:after="120"/>
            <w:ind w:left="1170" w:hanging="270"/>
            <w:jc w:val="both"/>
          </w:pPr>
        </w:pPrChange>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14:paraId="272D9797" w14:textId="77777777" w:rsidR="00CE4A4D" w:rsidRPr="00113EB8" w:rsidRDefault="00CE4A4D" w:rsidP="00EE421D">
      <w:pPr>
        <w:pStyle w:val="ListParagraph"/>
        <w:numPr>
          <w:ilvl w:val="1"/>
          <w:numId w:val="12"/>
        </w:numPr>
      </w:pPr>
      <w:r w:rsidRPr="00113EB8">
        <w:t>Identify business functions of the system</w:t>
      </w:r>
    </w:p>
    <w:p w14:paraId="1B1D4690" w14:textId="77777777" w:rsidR="00CE4A4D" w:rsidRPr="00113EB8" w:rsidRDefault="00CE4A4D" w:rsidP="00EE421D">
      <w:pPr>
        <w:pStyle w:val="ListParagraph"/>
        <w:numPr>
          <w:ilvl w:val="1"/>
          <w:numId w:val="12"/>
        </w:numPr>
      </w:pPr>
      <w:r w:rsidRPr="00113EB8">
        <w:t>Determining the scope, conditions and limitations of the project</w:t>
      </w:r>
    </w:p>
    <w:p w14:paraId="4D28B976" w14:textId="77777777" w:rsidR="00CE4A4D" w:rsidRPr="00113EB8" w:rsidRDefault="00CE4A4D" w:rsidP="00EE421D">
      <w:pPr>
        <w:pStyle w:val="ListParagraph"/>
        <w:numPr>
          <w:ilvl w:val="1"/>
          <w:numId w:val="12"/>
        </w:numPr>
      </w:pPr>
      <w:r w:rsidRPr="00113EB8">
        <w:t>List the main functions of the system</w:t>
      </w:r>
    </w:p>
    <w:p w14:paraId="2E5FB1B8" w14:textId="77777777" w:rsidR="00CE4A4D" w:rsidRPr="00113EB8" w:rsidRDefault="00CE4A4D" w:rsidP="00EE421D">
      <w:pPr>
        <w:pStyle w:val="ListParagraph"/>
        <w:numPr>
          <w:ilvl w:val="1"/>
          <w:numId w:val="12"/>
        </w:numPr>
      </w:pPr>
      <w:r w:rsidRPr="00113EB8">
        <w:t>List one or more suitable architecture for the system</w:t>
      </w:r>
    </w:p>
    <w:p w14:paraId="2831AF1F" w14:textId="77777777" w:rsidR="00CE4A4D" w:rsidRPr="00113EB8" w:rsidRDefault="00CE4A4D" w:rsidP="00EE421D">
      <w:pPr>
        <w:pStyle w:val="ListParagraph"/>
        <w:numPr>
          <w:ilvl w:val="1"/>
          <w:numId w:val="12"/>
        </w:numPr>
      </w:pPr>
      <w:r w:rsidRPr="00113EB8">
        <w:t>Identify project risks</w:t>
      </w:r>
    </w:p>
    <w:p w14:paraId="1517F27C" w14:textId="77777777" w:rsidR="00CE4A4D" w:rsidRPr="00113EB8" w:rsidRDefault="00CE4A4D" w:rsidP="00EE421D">
      <w:pPr>
        <w:pStyle w:val="ListParagraph"/>
        <w:numPr>
          <w:ilvl w:val="1"/>
          <w:numId w:val="12"/>
        </w:numPr>
      </w:pPr>
      <w:r w:rsidRPr="00113EB8">
        <w:t xml:space="preserve">Complete </w:t>
      </w:r>
      <w:commentRangeStart w:id="48"/>
      <w:r w:rsidRPr="00113EB8">
        <w:t>Report #1, and Report #2</w:t>
      </w:r>
      <w:commentRangeEnd w:id="48"/>
      <w:r w:rsidR="00A86C3B">
        <w:rPr>
          <w:rStyle w:val="CommentReference"/>
          <w:rFonts w:ascii=".VnTime" w:hAnsi=".VnTime"/>
        </w:rPr>
        <w:commentReference w:id="48"/>
      </w:r>
    </w:p>
    <w:p w14:paraId="52BE37B1" w14:textId="77777777" w:rsidR="00CE4A4D" w:rsidRPr="00113EB8" w:rsidRDefault="00CE4A4D">
      <w:pPr>
        <w:pPrChange w:id="49" w:author="sangnv" w:date="2014-08-14T20:55:00Z">
          <w:pPr>
            <w:spacing w:after="120"/>
            <w:ind w:left="990"/>
            <w:jc w:val="both"/>
          </w:pPr>
        </w:pPrChange>
      </w:pPr>
      <w:r w:rsidRPr="00113EB8">
        <w:t>-</w:t>
      </w:r>
      <w:r w:rsidRPr="00113EB8">
        <w:tab/>
      </w:r>
      <w:r>
        <w:t>Solution</w:t>
      </w:r>
      <w:r w:rsidRPr="00113EB8">
        <w:t xml:space="preserve"> Phase:</w:t>
      </w:r>
    </w:p>
    <w:p w14:paraId="666B676D" w14:textId="77777777" w:rsidR="003D64E3" w:rsidRPr="003D64E3" w:rsidRDefault="003D64E3" w:rsidP="00EE421D">
      <w:pPr>
        <w:pStyle w:val="ListParagraph"/>
        <w:numPr>
          <w:ilvl w:val="1"/>
          <w:numId w:val="12"/>
        </w:numPr>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14:paraId="416BB08A" w14:textId="77777777" w:rsidR="00CE4A4D" w:rsidRPr="00113EB8" w:rsidRDefault="00CE4A4D" w:rsidP="00EE421D">
      <w:pPr>
        <w:pStyle w:val="ListParagraph"/>
        <w:numPr>
          <w:ilvl w:val="1"/>
          <w:numId w:val="12"/>
        </w:numPr>
      </w:pPr>
      <w:r w:rsidRPr="00113EB8">
        <w:t>Finally, the plan must provide (including estimates of cost and time) for the construction phase. The plan must ensure proper and accurate based on experience.</w:t>
      </w:r>
    </w:p>
    <w:p w14:paraId="5B608635" w14:textId="77777777" w:rsidR="00CE4A4D" w:rsidRPr="00113EB8" w:rsidRDefault="00CE4A4D" w:rsidP="00EE421D">
      <w:pPr>
        <w:pStyle w:val="ListParagraph"/>
        <w:numPr>
          <w:ilvl w:val="1"/>
          <w:numId w:val="12"/>
        </w:numPr>
      </w:pPr>
      <w:r w:rsidRPr="00113EB8">
        <w:t>Complete Report #3 and Report #4</w:t>
      </w:r>
    </w:p>
    <w:p w14:paraId="2109848F" w14:textId="77777777" w:rsidR="00CE4A4D" w:rsidRPr="00113EB8" w:rsidRDefault="00CE4A4D">
      <w:pPr>
        <w:pPrChange w:id="50" w:author="sangnv" w:date="2014-08-14T20:55:00Z">
          <w:pPr>
            <w:spacing w:after="120"/>
            <w:ind w:left="990"/>
            <w:jc w:val="both"/>
          </w:pPr>
        </w:pPrChange>
      </w:pPr>
      <w:r w:rsidRPr="00113EB8">
        <w:t>-</w:t>
      </w:r>
      <w:r w:rsidRPr="00113EB8">
        <w:tab/>
        <w:t xml:space="preserve">Construction Phase: </w:t>
      </w:r>
    </w:p>
    <w:p w14:paraId="052F2B9C" w14:textId="77777777" w:rsidR="00CE4A4D" w:rsidRPr="00113EB8" w:rsidRDefault="00CE4A4D" w:rsidP="00EE421D">
      <w:pPr>
        <w:pStyle w:val="ListParagraph"/>
        <w:numPr>
          <w:ilvl w:val="1"/>
          <w:numId w:val="12"/>
        </w:numPr>
      </w:pPr>
      <w:r w:rsidRPr="00113EB8">
        <w:t>This is the longest phase of a project life cycle.</w:t>
      </w:r>
    </w:p>
    <w:p w14:paraId="7DA8A1FC" w14:textId="77777777" w:rsidR="00CE4A4D" w:rsidRPr="00113EB8" w:rsidRDefault="00CE4A4D" w:rsidP="00EE421D">
      <w:pPr>
        <w:pStyle w:val="ListParagraph"/>
        <w:numPr>
          <w:ilvl w:val="1"/>
          <w:numId w:val="12"/>
        </w:numPr>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14:paraId="495B4818" w14:textId="77777777" w:rsidR="00CE4A4D" w:rsidRPr="00113EB8" w:rsidRDefault="00CE4A4D" w:rsidP="00EE421D">
      <w:pPr>
        <w:pStyle w:val="ListParagraph"/>
        <w:numPr>
          <w:ilvl w:val="1"/>
          <w:numId w:val="12"/>
        </w:numPr>
      </w:pPr>
      <w:r w:rsidRPr="00113EB8">
        <w:lastRenderedPageBreak/>
        <w:t>Construction and improvement of products until the final product is ready to deliver to the user. During this phase, all the components and other features of the application is developed and integrated into the product.</w:t>
      </w:r>
    </w:p>
    <w:p w14:paraId="4DE98AD3" w14:textId="77777777" w:rsidR="00CE4A4D" w:rsidRPr="00113EB8" w:rsidRDefault="00CE4A4D" w:rsidP="00EE421D">
      <w:pPr>
        <w:pStyle w:val="ListParagraph"/>
        <w:numPr>
          <w:ilvl w:val="1"/>
          <w:numId w:val="12"/>
        </w:numPr>
      </w:pPr>
      <w:r w:rsidRPr="00113EB8">
        <w:t>This phase emphasizes the resource management and control operations to optimize cost, time and quality.</w:t>
      </w:r>
    </w:p>
    <w:p w14:paraId="137F8CC8" w14:textId="77777777" w:rsidR="00CE4A4D" w:rsidRPr="00113EB8" w:rsidRDefault="00CE4A4D" w:rsidP="00EE421D">
      <w:pPr>
        <w:pStyle w:val="ListParagraph"/>
        <w:numPr>
          <w:ilvl w:val="1"/>
          <w:numId w:val="12"/>
        </w:numPr>
      </w:pPr>
      <w:r w:rsidRPr="00113EB8">
        <w:t>Complete software packages and Report #5, Report #6</w:t>
      </w:r>
    </w:p>
    <w:p w14:paraId="1F489D1D" w14:textId="77777777" w:rsidR="00CE4A4D" w:rsidRPr="00113EB8" w:rsidRDefault="00CE4A4D">
      <w:pPr>
        <w:pPrChange w:id="51" w:author="sangnv" w:date="2014-08-14T20:55:00Z">
          <w:pPr>
            <w:spacing w:after="120"/>
            <w:ind w:left="990"/>
            <w:jc w:val="both"/>
          </w:pPr>
        </w:pPrChange>
      </w:pPr>
      <w:r w:rsidRPr="00113EB8">
        <w:t>-</w:t>
      </w:r>
      <w:r w:rsidRPr="00113EB8">
        <w:tab/>
      </w:r>
      <w:r w:rsidR="003D64E3">
        <w:t>Termination</w:t>
      </w:r>
      <w:r w:rsidRPr="00113EB8">
        <w:t xml:space="preserve"> Phase: </w:t>
      </w:r>
    </w:p>
    <w:p w14:paraId="3FC02DD0" w14:textId="77777777" w:rsidR="00CE4A4D" w:rsidRPr="00113EB8" w:rsidRDefault="00CE4A4D" w:rsidP="00EE421D">
      <w:pPr>
        <w:pStyle w:val="ListParagraph"/>
        <w:numPr>
          <w:ilvl w:val="1"/>
          <w:numId w:val="12"/>
        </w:numPr>
      </w:pPr>
      <w:r w:rsidRPr="00113EB8">
        <w:t>This is the final phase in the life cycle of a project.</w:t>
      </w:r>
    </w:p>
    <w:p w14:paraId="4AAA5AF4" w14:textId="77777777" w:rsidR="00CE4A4D" w:rsidRPr="00113EB8" w:rsidRDefault="00CE4A4D" w:rsidP="00EE421D">
      <w:pPr>
        <w:pStyle w:val="ListParagraph"/>
        <w:numPr>
          <w:ilvl w:val="1"/>
          <w:numId w:val="12"/>
        </w:numPr>
      </w:pPr>
      <w:r w:rsidRPr="00113EB8">
        <w:t>Their products will be deployed to the client. The feedback received during the transfer process will be recorded and put on the new functional requirements or functionality enhancements in the next version of the product.</w:t>
      </w:r>
    </w:p>
    <w:p w14:paraId="04702D0B" w14:textId="77777777" w:rsidR="00CE4A4D" w:rsidRPr="006B05F7" w:rsidRDefault="00CE4A4D" w:rsidP="00EE421D">
      <w:pPr>
        <w:pStyle w:val="ListParagraph"/>
        <w:numPr>
          <w:ilvl w:val="1"/>
          <w:numId w:val="12"/>
        </w:numPr>
      </w:pPr>
      <w:r w:rsidRPr="00113EB8">
        <w:t>Phase transfer switch also includes the training system and the new system for the user.</w:t>
      </w:r>
    </w:p>
    <w:p w14:paraId="5E7CAFC6" w14:textId="77777777" w:rsidR="00C867D3" w:rsidRDefault="00C867D3" w:rsidP="00EE421D">
      <w:pPr>
        <w:pStyle w:val="Heading2"/>
      </w:pPr>
      <w:bookmarkStart w:id="52" w:name="_Toc368438010"/>
      <w:r>
        <w:t xml:space="preserve">Requirement </w:t>
      </w:r>
      <w:r w:rsidR="00320F1C">
        <w:t xml:space="preserve">Change </w:t>
      </w:r>
      <w:r>
        <w:t>Management</w:t>
      </w:r>
      <w:bookmarkEnd w:id="52"/>
    </w:p>
    <w:tbl>
      <w:tblPr>
        <w:tblStyle w:val="TableGrid"/>
        <w:tblW w:w="0" w:type="auto"/>
        <w:tblInd w:w="625" w:type="dxa"/>
        <w:tblLook w:val="04A0" w:firstRow="1" w:lastRow="0" w:firstColumn="1" w:lastColumn="0" w:noHBand="0" w:noVBand="1"/>
      </w:tblPr>
      <w:tblGrid>
        <w:gridCol w:w="4193"/>
        <w:gridCol w:w="3962"/>
      </w:tblGrid>
      <w:tr w:rsidR="00CA5C2C" w14:paraId="690AF8BD" w14:textId="77777777" w:rsidTr="00B51927">
        <w:tc>
          <w:tcPr>
            <w:tcW w:w="4193" w:type="dxa"/>
          </w:tcPr>
          <w:p w14:paraId="70702248" w14:textId="77777777" w:rsidR="00CA5C2C" w:rsidRDefault="00CA5C2C" w:rsidP="00EE421D">
            <w:pPr>
              <w:pStyle w:val="NormalIndent"/>
            </w:pPr>
            <w:commentRangeStart w:id="53"/>
            <w:r>
              <w:t>Where</w:t>
            </w:r>
            <w:commentRangeEnd w:id="53"/>
            <w:r w:rsidR="00A86C3B">
              <w:rPr>
                <w:rStyle w:val="CommentReference"/>
                <w:rFonts w:ascii=".VnTime" w:hAnsi=".VnTime"/>
              </w:rPr>
              <w:commentReference w:id="53"/>
            </w:r>
            <w:r>
              <w:t xml:space="preserve"> is the change request logged?</w:t>
            </w:r>
          </w:p>
        </w:tc>
        <w:tc>
          <w:tcPr>
            <w:tcW w:w="3962" w:type="dxa"/>
          </w:tcPr>
          <w:p w14:paraId="18E01ED1" w14:textId="77777777" w:rsidR="00CA5C2C" w:rsidRDefault="00CA5C2C" w:rsidP="00EE421D">
            <w:pPr>
              <w:pStyle w:val="NormalIndent"/>
            </w:pPr>
            <w:r w:rsidRPr="00CA5C2C">
              <w:t>R</w:t>
            </w:r>
            <w:r>
              <w:t>C</w:t>
            </w:r>
            <w:r w:rsidRPr="00CA5C2C">
              <w:t>M Sheet.xls</w:t>
            </w:r>
          </w:p>
        </w:tc>
      </w:tr>
      <w:tr w:rsidR="00CA5C2C" w14:paraId="104110B5" w14:textId="77777777" w:rsidTr="00B51927">
        <w:tc>
          <w:tcPr>
            <w:tcW w:w="4193" w:type="dxa"/>
          </w:tcPr>
          <w:p w14:paraId="64F54911" w14:textId="77777777" w:rsidR="00CA5C2C" w:rsidRDefault="00CA5C2C" w:rsidP="00EE421D">
            <w:pPr>
              <w:pStyle w:val="NormalIndent"/>
            </w:pPr>
            <w:r>
              <w:t>Who logs the change request?</w:t>
            </w:r>
          </w:p>
        </w:tc>
        <w:tc>
          <w:tcPr>
            <w:tcW w:w="3962" w:type="dxa"/>
          </w:tcPr>
          <w:p w14:paraId="31010C49" w14:textId="77777777" w:rsidR="00CA5C2C" w:rsidRDefault="00CA5C2C" w:rsidP="00EE421D">
            <w:pPr>
              <w:pStyle w:val="NormalIndent"/>
            </w:pPr>
            <w:r w:rsidRPr="00CA5C2C">
              <w:t>Any team members</w:t>
            </w:r>
          </w:p>
        </w:tc>
      </w:tr>
      <w:tr w:rsidR="00CA5C2C" w14:paraId="421850CC" w14:textId="77777777" w:rsidTr="00B51927">
        <w:tc>
          <w:tcPr>
            <w:tcW w:w="4193" w:type="dxa"/>
          </w:tcPr>
          <w:p w14:paraId="2B2AAE78" w14:textId="77777777" w:rsidR="00CA5C2C" w:rsidRDefault="00CA5C2C" w:rsidP="00EE421D">
            <w:pPr>
              <w:pStyle w:val="NormalIndent"/>
            </w:pPr>
            <w:r>
              <w:t>Who reviews the change request?</w:t>
            </w:r>
          </w:p>
        </w:tc>
        <w:tc>
          <w:tcPr>
            <w:tcW w:w="3962" w:type="dxa"/>
          </w:tcPr>
          <w:p w14:paraId="1F740CB5" w14:textId="77777777" w:rsidR="00CA5C2C" w:rsidRDefault="00CA5C2C" w:rsidP="00EE421D">
            <w:pPr>
              <w:pStyle w:val="NormalIndent"/>
            </w:pPr>
            <w:r w:rsidRPr="00CA5C2C">
              <w:t>PM or who is PM assign</w:t>
            </w:r>
          </w:p>
        </w:tc>
      </w:tr>
      <w:tr w:rsidR="00CA5C2C" w14:paraId="16B7298F" w14:textId="77777777" w:rsidTr="00B51927">
        <w:tc>
          <w:tcPr>
            <w:tcW w:w="4193" w:type="dxa"/>
          </w:tcPr>
          <w:p w14:paraId="39E0822B" w14:textId="77777777" w:rsidR="00CA5C2C" w:rsidRDefault="00CA5C2C" w:rsidP="00EE421D">
            <w:pPr>
              <w:pStyle w:val="NormalIndent"/>
            </w:pPr>
            <w:r>
              <w:t>Who approves the change request?</w:t>
            </w:r>
          </w:p>
        </w:tc>
        <w:tc>
          <w:tcPr>
            <w:tcW w:w="3962" w:type="dxa"/>
          </w:tcPr>
          <w:p w14:paraId="74EE8036" w14:textId="77777777" w:rsidR="00CA5C2C" w:rsidRDefault="00CA5C2C" w:rsidP="00EE421D">
            <w:pPr>
              <w:pStyle w:val="NormalIndent"/>
            </w:pPr>
            <w:r>
              <w:t>PM by default. PTL if:</w:t>
            </w:r>
          </w:p>
          <w:p w14:paraId="7CB99A97" w14:textId="77777777" w:rsidR="00CA5C2C" w:rsidRDefault="00CA5C2C" w:rsidP="00EE421D">
            <w:pPr>
              <w:pStyle w:val="NormalIndent"/>
            </w:pPr>
            <w:r>
              <w:t xml:space="preserve">- Changes to project scope </w:t>
            </w:r>
          </w:p>
          <w:p w14:paraId="776C802C" w14:textId="77777777" w:rsidR="00CA5C2C" w:rsidRDefault="00CA5C2C" w:rsidP="00EE421D">
            <w:pPr>
              <w:pStyle w:val="NormalIndent"/>
            </w:pPr>
            <w:r>
              <w:t xml:space="preserve">- Changes in targeted value of project QPPO </w:t>
            </w:r>
          </w:p>
          <w:p w14:paraId="187E18CA" w14:textId="77777777" w:rsidR="00CA5C2C" w:rsidRDefault="00CA5C2C" w:rsidP="00EE421D">
            <w:pPr>
              <w:pStyle w:val="NormalIndent"/>
            </w:pPr>
            <w:r>
              <w:t xml:space="preserve">- Changes in delivery plan of project deliverables </w:t>
            </w:r>
          </w:p>
          <w:p w14:paraId="3889BA27" w14:textId="77777777" w:rsidR="00CA5C2C" w:rsidRDefault="00CA5C2C" w:rsidP="00EE421D">
            <w:pPr>
              <w:pStyle w:val="NormalIndent"/>
            </w:pPr>
            <w:r>
              <w:t>- Changes to assignment for key roles (PM, PTL)</w:t>
            </w:r>
          </w:p>
        </w:tc>
      </w:tr>
    </w:tbl>
    <w:p w14:paraId="0BC2200E" w14:textId="77777777" w:rsidR="00CA5C2C" w:rsidRPr="00CA5C2C" w:rsidRDefault="00CA5C2C" w:rsidP="00EE421D">
      <w:pPr>
        <w:pStyle w:val="NormalIndent"/>
      </w:pPr>
    </w:p>
    <w:p w14:paraId="3154690B" w14:textId="77777777" w:rsidR="00C678F6" w:rsidRDefault="00C678F6" w:rsidP="00EE421D">
      <w:pPr>
        <w:pStyle w:val="Heading2"/>
      </w:pPr>
      <w:bookmarkStart w:id="54" w:name="_Toc368438012"/>
      <w:r>
        <w:lastRenderedPageBreak/>
        <w:t>Quality Management</w:t>
      </w:r>
      <w:bookmarkEnd w:id="54"/>
    </w:p>
    <w:p w14:paraId="0E4E8811" w14:textId="77777777" w:rsidR="002A540A" w:rsidRPr="00B51927" w:rsidRDefault="00792389" w:rsidP="00EE421D">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14:paraId="175ACD97" w14:textId="77777777" w:rsidTr="00C1099A">
        <w:tc>
          <w:tcPr>
            <w:tcW w:w="2250" w:type="dxa"/>
            <w:tcBorders>
              <w:bottom w:val="dotted" w:sz="2" w:space="0" w:color="808080"/>
            </w:tcBorders>
            <w:shd w:val="clear" w:color="auto" w:fill="D9D9D9"/>
          </w:tcPr>
          <w:p w14:paraId="75C6A912" w14:textId="77777777" w:rsidR="00D03CC4" w:rsidRPr="00012F8C" w:rsidRDefault="00D03CC4" w:rsidP="00EE421D">
            <w:pPr>
              <w:pStyle w:val="Bangheader"/>
            </w:pPr>
            <w:r w:rsidRPr="00012F8C">
              <w:t>Item (Process/Product)</w:t>
            </w:r>
          </w:p>
        </w:tc>
        <w:tc>
          <w:tcPr>
            <w:tcW w:w="3037" w:type="dxa"/>
            <w:tcBorders>
              <w:bottom w:val="dotted" w:sz="2" w:space="0" w:color="808080"/>
            </w:tcBorders>
            <w:shd w:val="clear" w:color="auto" w:fill="D9D9D9"/>
          </w:tcPr>
          <w:p w14:paraId="615120E2" w14:textId="77777777" w:rsidR="00D03CC4" w:rsidRPr="00012F8C" w:rsidRDefault="00D03CC4" w:rsidP="00EE421D">
            <w:pPr>
              <w:pStyle w:val="Bangheader"/>
            </w:pPr>
            <w:r w:rsidRPr="00012F8C">
              <w:t>Strategy</w:t>
            </w:r>
          </w:p>
        </w:tc>
        <w:tc>
          <w:tcPr>
            <w:tcW w:w="3533" w:type="dxa"/>
            <w:tcBorders>
              <w:bottom w:val="dotted" w:sz="2" w:space="0" w:color="808080"/>
            </w:tcBorders>
            <w:shd w:val="clear" w:color="auto" w:fill="D9D9D9"/>
          </w:tcPr>
          <w:p w14:paraId="006755FF" w14:textId="77777777" w:rsidR="00D03CC4" w:rsidRPr="00012F8C" w:rsidRDefault="00D03CC4" w:rsidP="00EE421D">
            <w:pPr>
              <w:pStyle w:val="Bangheader"/>
            </w:pPr>
            <w:r w:rsidRPr="00012F8C">
              <w:t>Expected Benefits</w:t>
            </w:r>
          </w:p>
        </w:tc>
      </w:tr>
      <w:tr w:rsidR="00D03CC4" w:rsidRPr="00012F8C" w14:paraId="57466016" w14:textId="77777777" w:rsidTr="00C1099A">
        <w:tc>
          <w:tcPr>
            <w:tcW w:w="2250" w:type="dxa"/>
          </w:tcPr>
          <w:p w14:paraId="118DC4F2" w14:textId="77777777" w:rsidR="00D03CC4" w:rsidRPr="00012F8C" w:rsidRDefault="00D03CC4" w:rsidP="00EE421D">
            <w:pPr>
              <w:pStyle w:val="bang0"/>
            </w:pPr>
            <w:r w:rsidRPr="00012F8C">
              <w:t>Requirement missing</w:t>
            </w:r>
          </w:p>
        </w:tc>
        <w:tc>
          <w:tcPr>
            <w:tcW w:w="3037" w:type="dxa"/>
          </w:tcPr>
          <w:p w14:paraId="06C92468" w14:textId="77777777" w:rsidR="00D03CC4" w:rsidRPr="00012F8C" w:rsidRDefault="00125DAB" w:rsidP="00EE421D">
            <w:pPr>
              <w:pStyle w:val="bang0"/>
            </w:pPr>
            <w:r w:rsidRPr="00012F8C">
              <w:t>List up all of requirement into SRS document.</w:t>
            </w:r>
          </w:p>
        </w:tc>
        <w:tc>
          <w:tcPr>
            <w:tcW w:w="3533" w:type="dxa"/>
          </w:tcPr>
          <w:p w14:paraId="6D86610F" w14:textId="77777777" w:rsidR="00D03CC4" w:rsidRPr="00012F8C" w:rsidRDefault="00D03CC4" w:rsidP="00EE421D">
            <w:pPr>
              <w:pStyle w:val="bang0"/>
            </w:pPr>
            <w:r w:rsidRPr="00012F8C">
              <w:t>10–20% reduction in defect injection rate and about 2% improvement in productivity</w:t>
            </w:r>
          </w:p>
        </w:tc>
      </w:tr>
      <w:tr w:rsidR="00D03CC4" w:rsidRPr="00012F8C" w14:paraId="43AAC89D" w14:textId="77777777" w:rsidTr="00C1099A">
        <w:tc>
          <w:tcPr>
            <w:tcW w:w="2250" w:type="dxa"/>
          </w:tcPr>
          <w:p w14:paraId="41E0FDBD" w14:textId="77777777" w:rsidR="00D03CC4" w:rsidRPr="00012F8C" w:rsidRDefault="00D03CC4" w:rsidP="00EE421D">
            <w:pPr>
              <w:pStyle w:val="bang0"/>
            </w:pPr>
            <w:r w:rsidRPr="00012F8C">
              <w:t xml:space="preserve">Careless mistake in Design </w:t>
            </w:r>
            <w:r w:rsidR="00BD19FF" w:rsidRPr="00012F8C">
              <w:t>Document Format</w:t>
            </w:r>
            <w:r w:rsidRPr="00012F8C">
              <w:t>/Template wrong</w:t>
            </w:r>
          </w:p>
        </w:tc>
        <w:tc>
          <w:tcPr>
            <w:tcW w:w="3037" w:type="dxa"/>
          </w:tcPr>
          <w:p w14:paraId="6F731C04" w14:textId="77777777" w:rsidR="00D03CC4" w:rsidRPr="00012F8C" w:rsidRDefault="00125DAB" w:rsidP="00EE421D">
            <w:pPr>
              <w:pStyle w:val="bang0"/>
            </w:pPr>
            <w:r w:rsidRPr="00012F8C">
              <w:t>After designing,</w:t>
            </w:r>
            <w:r w:rsidR="00012F8C">
              <w:t xml:space="preserve"> QA will review Document Format </w:t>
            </w:r>
            <w:r w:rsidRPr="00012F8C">
              <w:t>base on check</w:t>
            </w:r>
            <w:r w:rsidR="00476BFF" w:rsidRPr="00012F8C">
              <w:t xml:space="preserve">list </w:t>
            </w:r>
            <w:r w:rsidRPr="00012F8C">
              <w:t>review design</w:t>
            </w:r>
          </w:p>
          <w:p w14:paraId="2E06B5EC" w14:textId="77777777" w:rsidR="00125DAB" w:rsidRPr="00012F8C" w:rsidRDefault="00125DAB" w:rsidP="00EE421D">
            <w:pPr>
              <w:pStyle w:val="bang0"/>
            </w:pPr>
          </w:p>
        </w:tc>
        <w:tc>
          <w:tcPr>
            <w:tcW w:w="3533" w:type="dxa"/>
          </w:tcPr>
          <w:p w14:paraId="527DEAF0" w14:textId="77777777" w:rsidR="00D03CC4" w:rsidRPr="00012F8C" w:rsidRDefault="00D03CC4" w:rsidP="00EE421D">
            <w:pPr>
              <w:pStyle w:val="bang0"/>
            </w:pPr>
            <w:r w:rsidRPr="00012F8C">
              <w:t>Improvement in quality as overall defect removal efficiency will improve; some benefits in productivity as defects will be detected early</w:t>
            </w:r>
          </w:p>
        </w:tc>
      </w:tr>
      <w:tr w:rsidR="00125DAB" w:rsidRPr="00012F8C" w14:paraId="0CBD7820" w14:textId="77777777" w:rsidTr="00C1099A">
        <w:tc>
          <w:tcPr>
            <w:tcW w:w="2250" w:type="dxa"/>
          </w:tcPr>
          <w:p w14:paraId="09DEF732" w14:textId="77777777" w:rsidR="00125DAB" w:rsidRPr="00012F8C" w:rsidRDefault="00125DAB" w:rsidP="00EE421D">
            <w:pPr>
              <w:pStyle w:val="bang0"/>
            </w:pPr>
            <w:r w:rsidRPr="00012F8C">
              <w:t>Use wrong template</w:t>
            </w:r>
          </w:p>
        </w:tc>
        <w:tc>
          <w:tcPr>
            <w:tcW w:w="3037" w:type="dxa"/>
          </w:tcPr>
          <w:p w14:paraId="49BDE991" w14:textId="77777777" w:rsidR="00125DAB" w:rsidRPr="00012F8C" w:rsidRDefault="00125DAB" w:rsidP="00EE421D">
            <w:pPr>
              <w:pStyle w:val="bang0"/>
            </w:pPr>
            <w:r w:rsidRPr="00012F8C">
              <w:t>Have a meeting to disseminate</w:t>
            </w:r>
            <w:r w:rsidR="00012F8C">
              <w:t xml:space="preserve"> all template that is </w:t>
            </w:r>
            <w:r w:rsidRPr="00012F8C">
              <w:t>used in this project for all member</w:t>
            </w:r>
          </w:p>
        </w:tc>
        <w:tc>
          <w:tcPr>
            <w:tcW w:w="3533" w:type="dxa"/>
          </w:tcPr>
          <w:p w14:paraId="15B6468E" w14:textId="77777777" w:rsidR="00125DAB" w:rsidRPr="00012F8C" w:rsidRDefault="00125DAB" w:rsidP="00EE421D">
            <w:pPr>
              <w:pStyle w:val="bang0"/>
            </w:pPr>
            <w:r w:rsidRPr="00012F8C">
              <w:t>All member will use right template when do document</w:t>
            </w:r>
          </w:p>
        </w:tc>
      </w:tr>
      <w:tr w:rsidR="00012F8C" w:rsidRPr="00012F8C" w14:paraId="633CEC6C" w14:textId="77777777" w:rsidTr="00C1099A">
        <w:tc>
          <w:tcPr>
            <w:tcW w:w="2250" w:type="dxa"/>
          </w:tcPr>
          <w:p w14:paraId="5BB6227D" w14:textId="77777777" w:rsidR="00012F8C" w:rsidRPr="00012F8C" w:rsidRDefault="00012F8C" w:rsidP="00EE421D">
            <w:pPr>
              <w:pStyle w:val="bang0"/>
            </w:pPr>
            <w:r w:rsidRPr="00012F8C">
              <w:t xml:space="preserve">Coding application </w:t>
            </w:r>
          </w:p>
          <w:p w14:paraId="7555FE75" w14:textId="77777777" w:rsidR="00012F8C" w:rsidRPr="00012F8C" w:rsidRDefault="00012F8C" w:rsidP="00EE421D">
            <w:pPr>
              <w:pStyle w:val="bang0"/>
            </w:pPr>
            <w:r w:rsidRPr="00012F8C">
              <w:t xml:space="preserve">does not match with </w:t>
            </w:r>
          </w:p>
          <w:p w14:paraId="7F0FC1AA" w14:textId="77777777" w:rsidR="00012F8C" w:rsidRPr="00012F8C" w:rsidRDefault="00012F8C" w:rsidP="00EE421D">
            <w:pPr>
              <w:pStyle w:val="bang0"/>
            </w:pPr>
            <w:r w:rsidRPr="00012F8C">
              <w:t>User Requirement.</w:t>
            </w:r>
          </w:p>
        </w:tc>
        <w:tc>
          <w:tcPr>
            <w:tcW w:w="3037" w:type="dxa"/>
          </w:tcPr>
          <w:p w14:paraId="1A859E02" w14:textId="77777777" w:rsidR="00012F8C" w:rsidRPr="00012F8C" w:rsidRDefault="00012F8C" w:rsidP="00EE421D">
            <w:pPr>
              <w:pStyle w:val="bang0"/>
            </w:pPr>
            <w:r w:rsidRPr="00012F8C">
              <w:t xml:space="preserve">Develop Team must study about Requirement/Design within 1 weeks since project is assigned.  </w:t>
            </w:r>
          </w:p>
        </w:tc>
        <w:tc>
          <w:tcPr>
            <w:tcW w:w="3533" w:type="dxa"/>
          </w:tcPr>
          <w:p w14:paraId="130B60F6" w14:textId="77777777" w:rsidR="00012F8C" w:rsidRPr="00012F8C" w:rsidRDefault="00012F8C" w:rsidP="00EE421D">
            <w:pPr>
              <w:pStyle w:val="bang0"/>
            </w:pPr>
            <w:r w:rsidRPr="00012F8C">
              <w:t xml:space="preserve">Coding Application </w:t>
            </w:r>
          </w:p>
          <w:p w14:paraId="3693739E" w14:textId="77777777" w:rsidR="00012F8C" w:rsidRPr="00012F8C" w:rsidRDefault="00012F8C" w:rsidP="00EE421D">
            <w:pPr>
              <w:pStyle w:val="bang0"/>
            </w:pPr>
            <w:r w:rsidRPr="00012F8C">
              <w:t xml:space="preserve">match with User </w:t>
            </w:r>
          </w:p>
          <w:p w14:paraId="51C73B5B" w14:textId="77777777" w:rsidR="00012F8C" w:rsidRPr="00012F8C" w:rsidRDefault="00012F8C" w:rsidP="00EE421D">
            <w:pPr>
              <w:pStyle w:val="bang0"/>
            </w:pPr>
            <w:r w:rsidRPr="00012F8C">
              <w:t>Requirement.</w:t>
            </w:r>
          </w:p>
        </w:tc>
      </w:tr>
    </w:tbl>
    <w:p w14:paraId="3346C753" w14:textId="77777777" w:rsidR="002A540A" w:rsidRPr="00B51927" w:rsidRDefault="00792389" w:rsidP="00EE421D">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14:paraId="21293BBD" w14:textId="77777777" w:rsidTr="002A540A">
        <w:trPr>
          <w:tblHeader/>
        </w:trPr>
        <w:tc>
          <w:tcPr>
            <w:tcW w:w="2160" w:type="dxa"/>
            <w:tcBorders>
              <w:bottom w:val="dotted" w:sz="2" w:space="0" w:color="808080"/>
            </w:tcBorders>
            <w:shd w:val="clear" w:color="auto" w:fill="D9D9D9"/>
          </w:tcPr>
          <w:p w14:paraId="3D5977B2" w14:textId="77777777" w:rsidR="00CE6273" w:rsidRPr="00E63C68" w:rsidRDefault="00CE6273" w:rsidP="00EE421D">
            <w:pPr>
              <w:pStyle w:val="Bangheader"/>
            </w:pPr>
            <w:r w:rsidRPr="00E63C68">
              <w:t>Review Item</w:t>
            </w:r>
          </w:p>
        </w:tc>
        <w:tc>
          <w:tcPr>
            <w:tcW w:w="1980" w:type="dxa"/>
            <w:tcBorders>
              <w:bottom w:val="dotted" w:sz="2" w:space="0" w:color="808080"/>
            </w:tcBorders>
            <w:shd w:val="clear" w:color="auto" w:fill="D9D9D9"/>
          </w:tcPr>
          <w:p w14:paraId="2C51B883" w14:textId="77777777" w:rsidR="00CE6273" w:rsidRPr="00E63C68" w:rsidRDefault="00CE6273" w:rsidP="00EE421D">
            <w:pPr>
              <w:pStyle w:val="Bangheader"/>
            </w:pPr>
            <w:r w:rsidRPr="00E63C68">
              <w:t>Reviewer</w:t>
            </w:r>
          </w:p>
        </w:tc>
        <w:tc>
          <w:tcPr>
            <w:tcW w:w="1620" w:type="dxa"/>
            <w:tcBorders>
              <w:bottom w:val="dotted" w:sz="2" w:space="0" w:color="808080"/>
            </w:tcBorders>
            <w:shd w:val="clear" w:color="auto" w:fill="D9D9D9"/>
          </w:tcPr>
          <w:p w14:paraId="5620530E" w14:textId="77777777" w:rsidR="00CE6273" w:rsidRPr="00E63C68" w:rsidRDefault="00CE6273" w:rsidP="00EE421D">
            <w:pPr>
              <w:pStyle w:val="Bangheader"/>
            </w:pPr>
            <w:r w:rsidRPr="00E63C68">
              <w:t>Review Type</w:t>
            </w:r>
          </w:p>
        </w:tc>
        <w:tc>
          <w:tcPr>
            <w:tcW w:w="1800" w:type="dxa"/>
            <w:tcBorders>
              <w:bottom w:val="dotted" w:sz="2" w:space="0" w:color="808080"/>
            </w:tcBorders>
            <w:shd w:val="clear" w:color="auto" w:fill="D9D9D9"/>
          </w:tcPr>
          <w:p w14:paraId="311F1548" w14:textId="77777777" w:rsidR="00CE6273" w:rsidRPr="00E63C68" w:rsidRDefault="00E11A7E" w:rsidP="00EE421D">
            <w:pPr>
              <w:pStyle w:val="Bangheader"/>
            </w:pPr>
            <w:r w:rsidRPr="00E63C68">
              <w:t>Review Method</w:t>
            </w:r>
          </w:p>
        </w:tc>
        <w:tc>
          <w:tcPr>
            <w:tcW w:w="1260" w:type="dxa"/>
            <w:tcBorders>
              <w:bottom w:val="dotted" w:sz="2" w:space="0" w:color="808080"/>
            </w:tcBorders>
            <w:shd w:val="clear" w:color="auto" w:fill="D9D9D9"/>
          </w:tcPr>
          <w:p w14:paraId="108032CA" w14:textId="77777777" w:rsidR="00CE6273" w:rsidRPr="00E63C68" w:rsidRDefault="00D03CC4" w:rsidP="00EE421D">
            <w:pPr>
              <w:pStyle w:val="Bangheader"/>
            </w:pPr>
            <w:r w:rsidRPr="00E63C68">
              <w:t>Completion</w:t>
            </w:r>
            <w:r w:rsidR="00CE6273" w:rsidRPr="00E63C68">
              <w:t xml:space="preserve"> Criteria</w:t>
            </w:r>
          </w:p>
        </w:tc>
      </w:tr>
      <w:tr w:rsidR="00CE6273" w:rsidRPr="002856B0" w14:paraId="153AA6CA" w14:textId="77777777" w:rsidTr="002A540A">
        <w:tc>
          <w:tcPr>
            <w:tcW w:w="2160" w:type="dxa"/>
          </w:tcPr>
          <w:p w14:paraId="45E578A8" w14:textId="77777777" w:rsidR="00CE6273" w:rsidRPr="00E63C68" w:rsidRDefault="00CE6273" w:rsidP="00EE421D">
            <w:pPr>
              <w:pStyle w:val="bang0"/>
            </w:pPr>
            <w:r w:rsidRPr="00E63C68">
              <w:t>Project plan</w:t>
            </w:r>
          </w:p>
          <w:p w14:paraId="0F52AB50" w14:textId="77777777" w:rsidR="00CE6273" w:rsidRPr="00E63C68" w:rsidRDefault="00CE6273" w:rsidP="00EE421D">
            <w:pPr>
              <w:pStyle w:val="bang0"/>
            </w:pPr>
            <w:r w:rsidRPr="00E63C68">
              <w:t>Project schedule</w:t>
            </w:r>
          </w:p>
          <w:p w14:paraId="7182CD36" w14:textId="77777777" w:rsidR="00CE6273" w:rsidRPr="00E63C68" w:rsidRDefault="00CE6273" w:rsidP="00EE421D">
            <w:pPr>
              <w:pStyle w:val="bang0"/>
            </w:pPr>
            <w:r w:rsidRPr="00E63C68">
              <w:t>CM Plan</w:t>
            </w:r>
          </w:p>
        </w:tc>
        <w:tc>
          <w:tcPr>
            <w:tcW w:w="1980" w:type="dxa"/>
          </w:tcPr>
          <w:p w14:paraId="420796D0" w14:textId="77777777" w:rsidR="00CE6273" w:rsidRPr="00E63C68" w:rsidRDefault="00D5237B" w:rsidP="00EE421D">
            <w:pPr>
              <w:pStyle w:val="bang0"/>
            </w:pPr>
            <w:r w:rsidRPr="00E63C68">
              <w:t>P</w:t>
            </w:r>
            <w:r w:rsidR="004D0F2B" w:rsidRPr="00E63C68">
              <w:t>M</w:t>
            </w:r>
            <w:r w:rsidRPr="00E63C68">
              <w:t>,QA,PTLs, Supervisor</w:t>
            </w:r>
          </w:p>
          <w:p w14:paraId="38318FB1" w14:textId="77777777" w:rsidR="00CE6273" w:rsidRPr="00E63C68" w:rsidRDefault="00CE6273" w:rsidP="00EE421D">
            <w:pPr>
              <w:pStyle w:val="bang0"/>
            </w:pPr>
          </w:p>
        </w:tc>
        <w:tc>
          <w:tcPr>
            <w:tcW w:w="1620" w:type="dxa"/>
          </w:tcPr>
          <w:p w14:paraId="606242E1" w14:textId="77777777" w:rsidR="00CE6273" w:rsidRPr="00E63C68" w:rsidRDefault="00CE6273" w:rsidP="00EE421D">
            <w:pPr>
              <w:pStyle w:val="bang0"/>
            </w:pPr>
            <w:r w:rsidRPr="00E63C68">
              <w:t>Group review</w:t>
            </w:r>
          </w:p>
          <w:p w14:paraId="34AC99D1" w14:textId="77777777" w:rsidR="00CE6273" w:rsidRPr="00E63C68" w:rsidRDefault="00CE6273" w:rsidP="00EE421D">
            <w:pPr>
              <w:pStyle w:val="bang0"/>
            </w:pPr>
            <w:r w:rsidRPr="00E63C68">
              <w:t>Group review</w:t>
            </w:r>
          </w:p>
          <w:p w14:paraId="5C95A5DD" w14:textId="77777777" w:rsidR="00CE6273" w:rsidRPr="00E63C68" w:rsidRDefault="00CE6273" w:rsidP="00EE421D">
            <w:pPr>
              <w:pStyle w:val="bang0"/>
            </w:pPr>
            <w:r w:rsidRPr="00E63C68">
              <w:t>One-person review</w:t>
            </w:r>
          </w:p>
        </w:tc>
        <w:tc>
          <w:tcPr>
            <w:tcW w:w="1800" w:type="dxa"/>
          </w:tcPr>
          <w:p w14:paraId="7408FF4D" w14:textId="77777777" w:rsidR="00CE6273" w:rsidRPr="00E63C68" w:rsidRDefault="00D5237B" w:rsidP="00EE421D">
            <w:pPr>
              <w:pStyle w:val="bang0"/>
            </w:pPr>
            <w:r w:rsidRPr="00E63C68">
              <w:t>Use checklist and Self-review</w:t>
            </w:r>
          </w:p>
        </w:tc>
        <w:tc>
          <w:tcPr>
            <w:tcW w:w="1260" w:type="dxa"/>
          </w:tcPr>
          <w:p w14:paraId="18371C05" w14:textId="77777777" w:rsidR="00CE6273" w:rsidRPr="00E63C68" w:rsidRDefault="00CE6273" w:rsidP="00EE421D">
            <w:pPr>
              <w:pStyle w:val="bang0"/>
            </w:pPr>
          </w:p>
        </w:tc>
      </w:tr>
      <w:tr w:rsidR="00CE6273" w:rsidRPr="002856B0" w14:paraId="7A0B9603" w14:textId="77777777" w:rsidTr="002A540A">
        <w:tc>
          <w:tcPr>
            <w:tcW w:w="2160" w:type="dxa"/>
          </w:tcPr>
          <w:p w14:paraId="061D44FD" w14:textId="77777777" w:rsidR="00CE6273" w:rsidRPr="00E63C68" w:rsidRDefault="00CE6273" w:rsidP="00EE421D">
            <w:pPr>
              <w:pStyle w:val="bang0"/>
            </w:pPr>
            <w:r w:rsidRPr="00E63C68">
              <w:t>Business analysis and requirements specification document, Use Case catalog</w:t>
            </w:r>
          </w:p>
        </w:tc>
        <w:tc>
          <w:tcPr>
            <w:tcW w:w="1980" w:type="dxa"/>
          </w:tcPr>
          <w:p w14:paraId="2BEC5AD4" w14:textId="77777777" w:rsidR="00CE6273" w:rsidRPr="00E63C68" w:rsidRDefault="00D5237B" w:rsidP="00EE421D">
            <w:pPr>
              <w:pStyle w:val="bang0"/>
            </w:pPr>
            <w:r w:rsidRPr="00E63C68">
              <w:t>PM,QA, Supervisor</w:t>
            </w:r>
          </w:p>
        </w:tc>
        <w:tc>
          <w:tcPr>
            <w:tcW w:w="1620" w:type="dxa"/>
          </w:tcPr>
          <w:p w14:paraId="25654458" w14:textId="77777777" w:rsidR="00CE6273" w:rsidRPr="00E63C68" w:rsidRDefault="00CE6273" w:rsidP="00EE421D">
            <w:pPr>
              <w:pStyle w:val="bang0"/>
            </w:pPr>
            <w:r w:rsidRPr="00E63C68">
              <w:t>Group review</w:t>
            </w:r>
            <w:r w:rsidR="00D5237B" w:rsidRPr="00E63C68">
              <w:t xml:space="preserve"> and One-person review</w:t>
            </w:r>
          </w:p>
        </w:tc>
        <w:tc>
          <w:tcPr>
            <w:tcW w:w="1800" w:type="dxa"/>
          </w:tcPr>
          <w:p w14:paraId="38FBA8D4" w14:textId="77777777" w:rsidR="00CE6273" w:rsidRPr="00E63C68" w:rsidRDefault="00D5237B" w:rsidP="00EE421D">
            <w:pPr>
              <w:pStyle w:val="bang0"/>
            </w:pPr>
            <w:r w:rsidRPr="00E63C68">
              <w:t>Use checklist</w:t>
            </w:r>
          </w:p>
        </w:tc>
        <w:tc>
          <w:tcPr>
            <w:tcW w:w="1260" w:type="dxa"/>
          </w:tcPr>
          <w:p w14:paraId="2988A416" w14:textId="77777777" w:rsidR="00CE6273" w:rsidRPr="00E63C68" w:rsidRDefault="00CE6273" w:rsidP="00EE421D">
            <w:pPr>
              <w:pStyle w:val="bang0"/>
            </w:pPr>
          </w:p>
        </w:tc>
      </w:tr>
      <w:tr w:rsidR="00CE6273" w:rsidRPr="002856B0" w14:paraId="14DF7438" w14:textId="77777777" w:rsidTr="002A540A">
        <w:tc>
          <w:tcPr>
            <w:tcW w:w="2160" w:type="dxa"/>
          </w:tcPr>
          <w:p w14:paraId="2986EFDF" w14:textId="77777777" w:rsidR="00CE6273" w:rsidRPr="00E63C68" w:rsidRDefault="00CE6273" w:rsidP="00EE421D">
            <w:pPr>
              <w:pStyle w:val="bang0"/>
            </w:pPr>
            <w:r w:rsidRPr="00E63C68">
              <w:t>Design document, object model</w:t>
            </w:r>
          </w:p>
        </w:tc>
        <w:tc>
          <w:tcPr>
            <w:tcW w:w="1980" w:type="dxa"/>
          </w:tcPr>
          <w:p w14:paraId="38ACFE60" w14:textId="77777777" w:rsidR="00CE6273" w:rsidRPr="00E63C68" w:rsidRDefault="00D5237B" w:rsidP="00EE421D">
            <w:pPr>
              <w:pStyle w:val="bang0"/>
            </w:pPr>
            <w:r w:rsidRPr="00E63C68">
              <w:t>Self-review, PM,QA Supervisor</w:t>
            </w:r>
          </w:p>
        </w:tc>
        <w:tc>
          <w:tcPr>
            <w:tcW w:w="1620" w:type="dxa"/>
          </w:tcPr>
          <w:p w14:paraId="5FA783D6" w14:textId="77777777" w:rsidR="00CE6273" w:rsidRPr="00E63C68" w:rsidRDefault="00D5237B" w:rsidP="00EE421D">
            <w:pPr>
              <w:pStyle w:val="bang0"/>
            </w:pPr>
            <w:r w:rsidRPr="00E63C68">
              <w:t xml:space="preserve">One-person Review </w:t>
            </w:r>
          </w:p>
        </w:tc>
        <w:tc>
          <w:tcPr>
            <w:tcW w:w="1800" w:type="dxa"/>
          </w:tcPr>
          <w:p w14:paraId="38799637" w14:textId="77777777" w:rsidR="00CE6273" w:rsidRPr="00E63C68" w:rsidRDefault="00D5237B" w:rsidP="00EE421D">
            <w:pPr>
              <w:pStyle w:val="bang0"/>
            </w:pPr>
            <w:r w:rsidRPr="00E63C68">
              <w:t>Use checklist</w:t>
            </w:r>
          </w:p>
        </w:tc>
        <w:tc>
          <w:tcPr>
            <w:tcW w:w="1260" w:type="dxa"/>
          </w:tcPr>
          <w:p w14:paraId="2B847DEB" w14:textId="77777777" w:rsidR="00CE6273" w:rsidRPr="00E63C68" w:rsidRDefault="00CE6273" w:rsidP="00EE421D">
            <w:pPr>
              <w:pStyle w:val="bang0"/>
            </w:pPr>
          </w:p>
        </w:tc>
      </w:tr>
      <w:tr w:rsidR="00CE6273" w:rsidRPr="002856B0" w14:paraId="5883CB50" w14:textId="77777777" w:rsidTr="002A540A">
        <w:tc>
          <w:tcPr>
            <w:tcW w:w="2160" w:type="dxa"/>
          </w:tcPr>
          <w:p w14:paraId="5B7A45A2" w14:textId="77777777" w:rsidR="00CE6273" w:rsidRPr="00E63C68" w:rsidRDefault="00CE6273" w:rsidP="00EE421D">
            <w:pPr>
              <w:pStyle w:val="bang0"/>
            </w:pPr>
            <w:r w:rsidRPr="00E63C68">
              <w:t>Stage plans</w:t>
            </w:r>
          </w:p>
        </w:tc>
        <w:tc>
          <w:tcPr>
            <w:tcW w:w="1980" w:type="dxa"/>
          </w:tcPr>
          <w:p w14:paraId="7CCE4804" w14:textId="77777777" w:rsidR="00CE6273" w:rsidRPr="00E63C68" w:rsidRDefault="00D5237B" w:rsidP="00EE421D">
            <w:pPr>
              <w:pStyle w:val="bang0"/>
            </w:pPr>
            <w:r w:rsidRPr="00E63C68">
              <w:t>PM,QA, Supervisor</w:t>
            </w:r>
          </w:p>
        </w:tc>
        <w:tc>
          <w:tcPr>
            <w:tcW w:w="1620" w:type="dxa"/>
          </w:tcPr>
          <w:p w14:paraId="10ADBE70" w14:textId="77777777" w:rsidR="00CE6273" w:rsidRPr="00E63C68" w:rsidRDefault="00CE6273" w:rsidP="00EE421D">
            <w:pPr>
              <w:pStyle w:val="bang0"/>
            </w:pPr>
            <w:r w:rsidRPr="00E63C68">
              <w:t>One-person review</w:t>
            </w:r>
          </w:p>
        </w:tc>
        <w:tc>
          <w:tcPr>
            <w:tcW w:w="1800" w:type="dxa"/>
          </w:tcPr>
          <w:p w14:paraId="746F8143" w14:textId="77777777" w:rsidR="00CE6273" w:rsidRPr="00E63C68" w:rsidRDefault="00D5237B" w:rsidP="00EE421D">
            <w:pPr>
              <w:pStyle w:val="bang0"/>
            </w:pPr>
            <w:r w:rsidRPr="00E63C68">
              <w:t>Use checklist</w:t>
            </w:r>
          </w:p>
        </w:tc>
        <w:tc>
          <w:tcPr>
            <w:tcW w:w="1260" w:type="dxa"/>
          </w:tcPr>
          <w:p w14:paraId="74BED87B" w14:textId="77777777" w:rsidR="00CE6273" w:rsidRPr="00E63C68" w:rsidRDefault="00CE6273" w:rsidP="00EE421D">
            <w:pPr>
              <w:pStyle w:val="bang0"/>
            </w:pPr>
          </w:p>
        </w:tc>
      </w:tr>
      <w:tr w:rsidR="00CE6273" w:rsidRPr="002856B0" w14:paraId="2ECE0E7B" w14:textId="77777777" w:rsidTr="002A540A">
        <w:tc>
          <w:tcPr>
            <w:tcW w:w="2160" w:type="dxa"/>
            <w:tcBorders>
              <w:bottom w:val="dotted" w:sz="4" w:space="0" w:color="808080"/>
            </w:tcBorders>
          </w:tcPr>
          <w:p w14:paraId="531B93CD" w14:textId="77777777" w:rsidR="00CE6273" w:rsidRPr="00E63C68" w:rsidRDefault="00CE6273" w:rsidP="00EE421D">
            <w:pPr>
              <w:pStyle w:val="bang0"/>
            </w:pPr>
            <w:r w:rsidRPr="00E63C68">
              <w:t>Complex/first time generated program specs incl. test cases, interactive diagrams</w:t>
            </w:r>
          </w:p>
        </w:tc>
        <w:tc>
          <w:tcPr>
            <w:tcW w:w="1980" w:type="dxa"/>
            <w:tcBorders>
              <w:bottom w:val="dotted" w:sz="4" w:space="0" w:color="808080"/>
            </w:tcBorders>
          </w:tcPr>
          <w:p w14:paraId="64021436" w14:textId="77777777" w:rsidR="00CE6273" w:rsidRPr="00E63C68" w:rsidRDefault="00CE6273" w:rsidP="00EE421D">
            <w:pPr>
              <w:pStyle w:val="bang0"/>
            </w:pPr>
          </w:p>
        </w:tc>
        <w:tc>
          <w:tcPr>
            <w:tcW w:w="1620" w:type="dxa"/>
            <w:tcBorders>
              <w:bottom w:val="dotted" w:sz="4" w:space="0" w:color="808080"/>
            </w:tcBorders>
          </w:tcPr>
          <w:p w14:paraId="3ECE354F" w14:textId="77777777" w:rsidR="00CE6273" w:rsidRPr="00E63C68" w:rsidRDefault="00CE6273" w:rsidP="00EE421D">
            <w:pPr>
              <w:pStyle w:val="bang0"/>
            </w:pPr>
            <w:r w:rsidRPr="00E63C68">
              <w:t>Group review</w:t>
            </w:r>
          </w:p>
        </w:tc>
        <w:tc>
          <w:tcPr>
            <w:tcW w:w="1800" w:type="dxa"/>
            <w:tcBorders>
              <w:bottom w:val="dotted" w:sz="4" w:space="0" w:color="808080"/>
            </w:tcBorders>
          </w:tcPr>
          <w:p w14:paraId="07DFDB70" w14:textId="77777777" w:rsidR="00CE6273" w:rsidRPr="00E63C68" w:rsidRDefault="00CE6273" w:rsidP="00EE421D">
            <w:pPr>
              <w:pStyle w:val="bang0"/>
            </w:pPr>
          </w:p>
        </w:tc>
        <w:tc>
          <w:tcPr>
            <w:tcW w:w="1260" w:type="dxa"/>
            <w:tcBorders>
              <w:bottom w:val="dotted" w:sz="4" w:space="0" w:color="808080"/>
            </w:tcBorders>
          </w:tcPr>
          <w:p w14:paraId="31F212F5" w14:textId="77777777" w:rsidR="00CE6273" w:rsidRPr="00E63C68" w:rsidRDefault="00CE6273" w:rsidP="00EE421D">
            <w:pPr>
              <w:pStyle w:val="bang0"/>
            </w:pPr>
          </w:p>
        </w:tc>
      </w:tr>
      <w:tr w:rsidR="00CE6273" w:rsidRPr="002856B0" w14:paraId="5FE1B7BE" w14:textId="77777777" w:rsidTr="002A540A">
        <w:tc>
          <w:tcPr>
            <w:tcW w:w="2160" w:type="dxa"/>
            <w:tcBorders>
              <w:bottom w:val="dotted" w:sz="4" w:space="0" w:color="808080"/>
            </w:tcBorders>
          </w:tcPr>
          <w:p w14:paraId="320E577B" w14:textId="77777777" w:rsidR="00CE6273" w:rsidRPr="00E63C68" w:rsidRDefault="00CE6273" w:rsidP="00EE421D">
            <w:pPr>
              <w:pStyle w:val="bang0"/>
            </w:pPr>
            <w:r w:rsidRPr="00E63C68">
              <w:t>Code</w:t>
            </w:r>
          </w:p>
        </w:tc>
        <w:tc>
          <w:tcPr>
            <w:tcW w:w="1980" w:type="dxa"/>
            <w:tcBorders>
              <w:bottom w:val="dotted" w:sz="4" w:space="0" w:color="808080"/>
            </w:tcBorders>
          </w:tcPr>
          <w:p w14:paraId="6B3ED881" w14:textId="77777777" w:rsidR="00CE6273" w:rsidRPr="00E63C68" w:rsidRDefault="00125DAB" w:rsidP="00EE421D">
            <w:pPr>
              <w:pStyle w:val="bang0"/>
            </w:pPr>
            <w:r w:rsidRPr="00E63C68">
              <w:t>Self-review</w:t>
            </w:r>
            <w:r w:rsidR="00D5237B" w:rsidRPr="00E63C68">
              <w:t>,</w:t>
            </w:r>
            <w:r w:rsidR="00BD19FF" w:rsidRPr="00E63C68">
              <w:t xml:space="preserve"> </w:t>
            </w:r>
            <w:r w:rsidR="00D5237B" w:rsidRPr="00E63C68">
              <w:t>Peer review,</w:t>
            </w:r>
            <w:r w:rsidR="00BD19FF" w:rsidRPr="00E63C68">
              <w:t xml:space="preserve"> </w:t>
            </w:r>
            <w:r w:rsidR="00D5237B" w:rsidRPr="00E63C68">
              <w:t>Team Lead,</w:t>
            </w:r>
            <w:r w:rsidRPr="00E63C68">
              <w:t xml:space="preserve"> </w:t>
            </w:r>
            <w:r w:rsidR="00E11A7E" w:rsidRPr="00E63C68">
              <w:t xml:space="preserve"> </w:t>
            </w:r>
            <w:r w:rsidR="00D5237B" w:rsidRPr="00E63C68">
              <w:t>PM,</w:t>
            </w:r>
            <w:r w:rsidR="00BD19FF" w:rsidRPr="00E63C68">
              <w:t xml:space="preserve"> </w:t>
            </w:r>
            <w:r w:rsidRPr="00E63C68">
              <w:t xml:space="preserve">Supervisor </w:t>
            </w:r>
          </w:p>
        </w:tc>
        <w:tc>
          <w:tcPr>
            <w:tcW w:w="1620" w:type="dxa"/>
            <w:tcBorders>
              <w:bottom w:val="dotted" w:sz="4" w:space="0" w:color="808080"/>
            </w:tcBorders>
          </w:tcPr>
          <w:p w14:paraId="6504D05C" w14:textId="77777777" w:rsidR="00CE6273" w:rsidRPr="00E63C68" w:rsidRDefault="00D5237B" w:rsidP="00EE421D">
            <w:pPr>
              <w:pStyle w:val="bang0"/>
            </w:pPr>
            <w:r w:rsidRPr="00E63C68">
              <w:t xml:space="preserve">One-person review and </w:t>
            </w:r>
            <w:r w:rsidR="00CE6273" w:rsidRPr="00E63C68">
              <w:t>Group review</w:t>
            </w:r>
          </w:p>
        </w:tc>
        <w:tc>
          <w:tcPr>
            <w:tcW w:w="1800" w:type="dxa"/>
            <w:tcBorders>
              <w:bottom w:val="dotted" w:sz="4" w:space="0" w:color="808080"/>
            </w:tcBorders>
          </w:tcPr>
          <w:p w14:paraId="04BA513C" w14:textId="77777777" w:rsidR="00CE6273" w:rsidRPr="00E63C68" w:rsidRDefault="00D5237B" w:rsidP="00EE421D">
            <w:pPr>
              <w:pStyle w:val="bang0"/>
            </w:pPr>
            <w:r w:rsidRPr="00E63C68">
              <w:t>Self-review and use checklist</w:t>
            </w:r>
          </w:p>
        </w:tc>
        <w:tc>
          <w:tcPr>
            <w:tcW w:w="1260" w:type="dxa"/>
            <w:tcBorders>
              <w:bottom w:val="dotted" w:sz="4" w:space="0" w:color="808080"/>
            </w:tcBorders>
          </w:tcPr>
          <w:p w14:paraId="7ACB2F47" w14:textId="77777777" w:rsidR="00CE6273" w:rsidRPr="00E63C68" w:rsidRDefault="00CE6273" w:rsidP="00EE421D">
            <w:pPr>
              <w:pStyle w:val="bang0"/>
            </w:pPr>
          </w:p>
        </w:tc>
      </w:tr>
    </w:tbl>
    <w:p w14:paraId="7152E516" w14:textId="77777777" w:rsidR="00C70FAA" w:rsidRPr="00B51927" w:rsidRDefault="00B51927" w:rsidP="00EE421D">
      <w:pPr>
        <w:pStyle w:val="Heading3"/>
        <w:rPr>
          <w:lang w:val="da-DK"/>
        </w:rPr>
      </w:pPr>
      <w:r>
        <w:rPr>
          <w:lang w:val="da-DK"/>
        </w:rPr>
        <w:lastRenderedPageBreak/>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14:paraId="1F1E62B6" w14:textId="77777777" w:rsidTr="002A540A">
        <w:tc>
          <w:tcPr>
            <w:tcW w:w="2070" w:type="dxa"/>
            <w:tcBorders>
              <w:bottom w:val="dotted" w:sz="2" w:space="0" w:color="808080"/>
            </w:tcBorders>
            <w:shd w:val="clear" w:color="auto" w:fill="D9D9D9"/>
          </w:tcPr>
          <w:p w14:paraId="142B80DE" w14:textId="77777777" w:rsidR="00FF4273" w:rsidRPr="00E63C68" w:rsidRDefault="00CD2C5F" w:rsidP="00EE421D">
            <w:pPr>
              <w:pStyle w:val="Bangheader"/>
            </w:pPr>
            <w:r w:rsidRPr="00E63C68">
              <w:t>Item to be Unit Tested</w:t>
            </w:r>
          </w:p>
        </w:tc>
        <w:tc>
          <w:tcPr>
            <w:tcW w:w="1530" w:type="dxa"/>
            <w:tcBorders>
              <w:bottom w:val="dotted" w:sz="2" w:space="0" w:color="808080"/>
            </w:tcBorders>
            <w:shd w:val="clear" w:color="auto" w:fill="D9D9D9"/>
          </w:tcPr>
          <w:p w14:paraId="63FB927F" w14:textId="77777777" w:rsidR="00FF4273" w:rsidRPr="00E63C68" w:rsidRDefault="00FF4273" w:rsidP="00EE421D">
            <w:pPr>
              <w:pStyle w:val="Bangheader"/>
            </w:pPr>
            <w:r w:rsidRPr="00E63C68">
              <w:t>Unit Test</w:t>
            </w:r>
            <w:r w:rsidR="00CD2C5F" w:rsidRPr="00E63C68">
              <w:t xml:space="preserve"> Type</w:t>
            </w:r>
          </w:p>
        </w:tc>
        <w:tc>
          <w:tcPr>
            <w:tcW w:w="1800" w:type="dxa"/>
            <w:tcBorders>
              <w:bottom w:val="dotted" w:sz="2" w:space="0" w:color="808080"/>
            </w:tcBorders>
            <w:shd w:val="clear" w:color="auto" w:fill="D9D9D9"/>
          </w:tcPr>
          <w:p w14:paraId="453007C6" w14:textId="77777777" w:rsidR="00FF4273" w:rsidRPr="00E63C68" w:rsidRDefault="0016746B" w:rsidP="00EE421D">
            <w:pPr>
              <w:pStyle w:val="Bangheader"/>
            </w:pPr>
            <w:r w:rsidRPr="00E63C68">
              <w:t>Unit Test Technique</w:t>
            </w:r>
          </w:p>
        </w:tc>
        <w:tc>
          <w:tcPr>
            <w:tcW w:w="1260" w:type="dxa"/>
            <w:tcBorders>
              <w:bottom w:val="dotted" w:sz="2" w:space="0" w:color="808080"/>
            </w:tcBorders>
            <w:shd w:val="clear" w:color="auto" w:fill="D9D9D9"/>
          </w:tcPr>
          <w:p w14:paraId="5EA71783" w14:textId="77777777" w:rsidR="00FF4273" w:rsidRPr="00E63C68" w:rsidRDefault="0016746B" w:rsidP="00EE421D">
            <w:pPr>
              <w:pStyle w:val="Bangheader"/>
            </w:pPr>
            <w:r w:rsidRPr="00E63C68">
              <w:t>Tool Used</w:t>
            </w:r>
          </w:p>
        </w:tc>
        <w:tc>
          <w:tcPr>
            <w:tcW w:w="2160" w:type="dxa"/>
            <w:tcBorders>
              <w:bottom w:val="dotted" w:sz="2" w:space="0" w:color="808080"/>
            </w:tcBorders>
            <w:shd w:val="clear" w:color="auto" w:fill="D9D9D9"/>
          </w:tcPr>
          <w:p w14:paraId="4B3DDB99" w14:textId="77777777" w:rsidR="00FF4273" w:rsidRPr="00E63C68" w:rsidRDefault="0016746B" w:rsidP="00EE421D">
            <w:pPr>
              <w:pStyle w:val="Bangheader"/>
            </w:pPr>
            <w:r w:rsidRPr="00E63C68">
              <w:t>Unit Test Completion Criteria</w:t>
            </w:r>
          </w:p>
        </w:tc>
      </w:tr>
      <w:tr w:rsidR="00FF4273" w:rsidRPr="00EA1A77" w14:paraId="5ECA9378" w14:textId="77777777" w:rsidTr="002A540A">
        <w:tc>
          <w:tcPr>
            <w:tcW w:w="2070" w:type="dxa"/>
          </w:tcPr>
          <w:p w14:paraId="6BBDA9B2" w14:textId="77777777" w:rsidR="00FF4273" w:rsidRPr="00E63C68" w:rsidRDefault="002A540A" w:rsidP="00EE421D">
            <w:pPr>
              <w:pStyle w:val="bang0"/>
            </w:pPr>
            <w:r w:rsidRPr="00E63C68">
              <w:t xml:space="preserve">Source </w:t>
            </w:r>
            <w:r w:rsidR="00D5237B" w:rsidRPr="00E63C68">
              <w:t>Code</w:t>
            </w:r>
          </w:p>
        </w:tc>
        <w:tc>
          <w:tcPr>
            <w:tcW w:w="1530" w:type="dxa"/>
          </w:tcPr>
          <w:p w14:paraId="6623F9BD" w14:textId="77777777" w:rsidR="00FF4273" w:rsidRPr="00E63C68" w:rsidRDefault="00012F8C" w:rsidP="00EE421D">
            <w:pPr>
              <w:pStyle w:val="bang0"/>
            </w:pPr>
            <w:r w:rsidRPr="00E63C68">
              <w:t>White-Box Test</w:t>
            </w:r>
          </w:p>
        </w:tc>
        <w:tc>
          <w:tcPr>
            <w:tcW w:w="1800" w:type="dxa"/>
          </w:tcPr>
          <w:p w14:paraId="0D30AD0B" w14:textId="77777777" w:rsidR="00FF4273" w:rsidRPr="00E63C68" w:rsidRDefault="002A540A" w:rsidP="00EE421D">
            <w:pPr>
              <w:pStyle w:val="bang0"/>
            </w:pPr>
            <w:r w:rsidRPr="00E63C68">
              <w:t>Using</w:t>
            </w:r>
            <w:r w:rsidR="00D5237B" w:rsidRPr="00E63C68">
              <w:t xml:space="preserve"> unit </w:t>
            </w:r>
            <w:r w:rsidR="00911A86" w:rsidRPr="00E63C68">
              <w:t>test case</w:t>
            </w:r>
            <w:r w:rsidR="00D5237B" w:rsidRPr="00E63C68">
              <w:t xml:space="preserve"> and test script</w:t>
            </w:r>
          </w:p>
        </w:tc>
        <w:tc>
          <w:tcPr>
            <w:tcW w:w="1260" w:type="dxa"/>
          </w:tcPr>
          <w:p w14:paraId="1F6B2942" w14:textId="77777777" w:rsidR="00FF4273" w:rsidRPr="00E63C68" w:rsidRDefault="00D5237B" w:rsidP="00EE421D">
            <w:pPr>
              <w:pStyle w:val="bang0"/>
            </w:pPr>
            <w:r w:rsidRPr="00E63C68">
              <w:t>None</w:t>
            </w:r>
          </w:p>
        </w:tc>
        <w:tc>
          <w:tcPr>
            <w:tcW w:w="2160" w:type="dxa"/>
          </w:tcPr>
          <w:p w14:paraId="6D1A8D89" w14:textId="77777777" w:rsidR="00FF4273" w:rsidRPr="00E63C68" w:rsidRDefault="00E63C68" w:rsidP="00EE421D">
            <w:pPr>
              <w:pStyle w:val="bang0"/>
            </w:pPr>
            <w:r>
              <w:t xml:space="preserve">-Number of </w:t>
            </w:r>
            <w:r w:rsidR="00A45930" w:rsidRPr="00E63C68">
              <w:t xml:space="preserve">UTC/KLOC: </w:t>
            </w:r>
            <w:commentRangeStart w:id="55"/>
            <w:r w:rsidR="00A45930" w:rsidRPr="00E63C68">
              <w:t>100UTC/KLOC</w:t>
            </w:r>
            <w:commentRangeEnd w:id="55"/>
            <w:r w:rsidR="00A86C3B">
              <w:rPr>
                <w:rStyle w:val="CommentReference"/>
                <w:rFonts w:ascii=".VnTime" w:eastAsiaTheme="minorEastAsia" w:hAnsi=".VnTime" w:cs="Times New Roman"/>
              </w:rPr>
              <w:commentReference w:id="55"/>
            </w:r>
          </w:p>
          <w:p w14:paraId="2EB4A254" w14:textId="77777777" w:rsidR="00A45930" w:rsidRPr="00E63C68" w:rsidRDefault="00E63C68" w:rsidP="00EE421D">
            <w:pPr>
              <w:pStyle w:val="bang0"/>
            </w:pPr>
            <w:r>
              <w:t xml:space="preserve">-Number </w:t>
            </w:r>
            <w:r w:rsidR="00A45930" w:rsidRPr="00E63C68">
              <w:t>defects/KLOC: 4-6 defects/KLOC</w:t>
            </w:r>
          </w:p>
          <w:p w14:paraId="62C4372C" w14:textId="77777777" w:rsidR="00A45930" w:rsidRPr="00E63C68" w:rsidRDefault="00A45930" w:rsidP="00EE421D">
            <w:pPr>
              <w:pStyle w:val="bang0"/>
            </w:pPr>
            <w:r w:rsidRPr="00E63C68">
              <w:t>-</w:t>
            </w:r>
            <w:r w:rsidR="00E63C68">
              <w:t xml:space="preserve">Statement coverage: </w:t>
            </w:r>
            <w:r w:rsidRPr="00E63C68">
              <w:t>100%</w:t>
            </w:r>
          </w:p>
          <w:p w14:paraId="1C8577D7" w14:textId="77777777" w:rsidR="00A45930" w:rsidRPr="00E63C68" w:rsidRDefault="00A45930" w:rsidP="00EE421D">
            <w:pPr>
              <w:pStyle w:val="bang0"/>
            </w:pPr>
            <w:r w:rsidRPr="00E63C68">
              <w:t>-Branch coverage: 100%</w:t>
            </w:r>
          </w:p>
          <w:p w14:paraId="47533950" w14:textId="77777777" w:rsidR="00A45930" w:rsidRPr="00E63C68" w:rsidRDefault="00A45930" w:rsidP="00EE421D">
            <w:pPr>
              <w:pStyle w:val="bang0"/>
            </w:pPr>
            <w:r w:rsidRPr="00E63C68">
              <w:t>-Path coverage: 100%</w:t>
            </w:r>
          </w:p>
        </w:tc>
      </w:tr>
    </w:tbl>
    <w:p w14:paraId="1C884188" w14:textId="77777777" w:rsidR="00012F8C" w:rsidRPr="00012F8C" w:rsidRDefault="00C867D3" w:rsidP="00EE421D">
      <w:pPr>
        <w:pStyle w:val="Heading3"/>
      </w:pPr>
      <w:r>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14:paraId="31692997" w14:textId="77777777" w:rsidTr="007B4F6D">
        <w:trPr>
          <w:tblHeader/>
        </w:trPr>
        <w:tc>
          <w:tcPr>
            <w:tcW w:w="2070" w:type="dxa"/>
            <w:tcBorders>
              <w:bottom w:val="dotted" w:sz="2" w:space="0" w:color="808080"/>
            </w:tcBorders>
            <w:shd w:val="clear" w:color="auto" w:fill="D9D9D9"/>
          </w:tcPr>
          <w:p w14:paraId="3246B734" w14:textId="77777777" w:rsidR="0016746B" w:rsidRPr="00E63C68" w:rsidRDefault="00CD2C5F" w:rsidP="00EE421D">
            <w:pPr>
              <w:pStyle w:val="Bangheader"/>
            </w:pPr>
            <w:r w:rsidRPr="00E63C68">
              <w:t xml:space="preserve">Item to be </w:t>
            </w:r>
            <w:r w:rsidR="00713F4D" w:rsidRPr="00E63C68">
              <w:t>Integration</w:t>
            </w:r>
            <w:r w:rsidRPr="00E63C68">
              <w:t xml:space="preserve"> Tested</w:t>
            </w:r>
          </w:p>
        </w:tc>
        <w:tc>
          <w:tcPr>
            <w:tcW w:w="1530" w:type="dxa"/>
            <w:tcBorders>
              <w:bottom w:val="dotted" w:sz="2" w:space="0" w:color="808080"/>
            </w:tcBorders>
            <w:shd w:val="clear" w:color="auto" w:fill="D9D9D9"/>
          </w:tcPr>
          <w:p w14:paraId="5DEF1397" w14:textId="77777777" w:rsidR="0016746B" w:rsidRPr="00E63C68" w:rsidRDefault="0016746B" w:rsidP="00EE421D">
            <w:pPr>
              <w:pStyle w:val="Bangheader"/>
            </w:pPr>
            <w:r w:rsidRPr="00E63C68">
              <w:t>Integration Test</w:t>
            </w:r>
            <w:r w:rsidR="00B40DB1" w:rsidRPr="00E63C68">
              <w:t xml:space="preserve"> Type</w:t>
            </w:r>
          </w:p>
        </w:tc>
        <w:tc>
          <w:tcPr>
            <w:tcW w:w="1800" w:type="dxa"/>
            <w:tcBorders>
              <w:bottom w:val="dotted" w:sz="2" w:space="0" w:color="808080"/>
            </w:tcBorders>
            <w:shd w:val="clear" w:color="auto" w:fill="D9D9D9"/>
          </w:tcPr>
          <w:p w14:paraId="37CF6F8F" w14:textId="77777777" w:rsidR="0016746B" w:rsidRPr="00E63C68" w:rsidRDefault="0016746B" w:rsidP="00EE421D">
            <w:pPr>
              <w:pStyle w:val="Bangheader"/>
            </w:pPr>
            <w:r w:rsidRPr="00E63C68">
              <w:t>Integration Test Technique</w:t>
            </w:r>
          </w:p>
        </w:tc>
        <w:tc>
          <w:tcPr>
            <w:tcW w:w="2070" w:type="dxa"/>
            <w:tcBorders>
              <w:bottom w:val="dotted" w:sz="2" w:space="0" w:color="808080"/>
            </w:tcBorders>
            <w:shd w:val="clear" w:color="auto" w:fill="D9D9D9"/>
          </w:tcPr>
          <w:p w14:paraId="2BF7836A" w14:textId="77777777" w:rsidR="0016746B" w:rsidRPr="00E63C68" w:rsidRDefault="0016746B" w:rsidP="00EE421D">
            <w:pPr>
              <w:pStyle w:val="Bangheader"/>
            </w:pPr>
            <w:r w:rsidRPr="00E63C68">
              <w:t>Tool Used</w:t>
            </w:r>
          </w:p>
        </w:tc>
        <w:tc>
          <w:tcPr>
            <w:tcW w:w="1350" w:type="dxa"/>
            <w:tcBorders>
              <w:bottom w:val="dotted" w:sz="2" w:space="0" w:color="808080"/>
            </w:tcBorders>
            <w:shd w:val="clear" w:color="auto" w:fill="D9D9D9"/>
          </w:tcPr>
          <w:p w14:paraId="51793167" w14:textId="77777777" w:rsidR="0016746B" w:rsidRPr="00E63C68" w:rsidRDefault="0016746B" w:rsidP="00EE421D">
            <w:pPr>
              <w:pStyle w:val="Bangheader"/>
            </w:pPr>
            <w:r w:rsidRPr="00E63C68">
              <w:t>Completion Criteria</w:t>
            </w:r>
          </w:p>
        </w:tc>
      </w:tr>
      <w:tr w:rsidR="0016746B" w:rsidRPr="00EA1A77" w14:paraId="145F7C8B" w14:textId="77777777" w:rsidTr="007B4F6D">
        <w:tc>
          <w:tcPr>
            <w:tcW w:w="2070" w:type="dxa"/>
          </w:tcPr>
          <w:p w14:paraId="2A6D5249" w14:textId="77777777" w:rsidR="0016746B" w:rsidRPr="00E63C68" w:rsidRDefault="00A45930" w:rsidP="00EE421D">
            <w:pPr>
              <w:pStyle w:val="bang0"/>
            </w:pPr>
            <w:r w:rsidRPr="00E63C68">
              <w:t>Do test by flow of functions and items which have concern each other</w:t>
            </w:r>
          </w:p>
        </w:tc>
        <w:tc>
          <w:tcPr>
            <w:tcW w:w="1530" w:type="dxa"/>
          </w:tcPr>
          <w:p w14:paraId="3EFA787C" w14:textId="77777777" w:rsidR="0016746B" w:rsidRPr="00E63C68" w:rsidRDefault="00012F8C" w:rsidP="00EE421D">
            <w:pPr>
              <w:pStyle w:val="bang0"/>
            </w:pPr>
            <w:r w:rsidRPr="00E63C68">
              <w:t>Black-Box Test</w:t>
            </w:r>
          </w:p>
        </w:tc>
        <w:tc>
          <w:tcPr>
            <w:tcW w:w="1800" w:type="dxa"/>
          </w:tcPr>
          <w:p w14:paraId="29ED0F34" w14:textId="77777777" w:rsidR="0016746B" w:rsidRPr="00E63C68" w:rsidRDefault="0016746B" w:rsidP="00EE421D">
            <w:pPr>
              <w:pStyle w:val="bang0"/>
            </w:pPr>
          </w:p>
        </w:tc>
        <w:tc>
          <w:tcPr>
            <w:tcW w:w="2070" w:type="dxa"/>
          </w:tcPr>
          <w:p w14:paraId="066D15C9" w14:textId="77777777" w:rsidR="0016746B" w:rsidRPr="00E63C68" w:rsidRDefault="00A45930" w:rsidP="00EE421D">
            <w:pPr>
              <w:pStyle w:val="bang0"/>
            </w:pPr>
            <w:commentRangeStart w:id="56"/>
            <w:r w:rsidRPr="00E63C68">
              <w:t>None</w:t>
            </w:r>
            <w:commentRangeEnd w:id="56"/>
            <w:r w:rsidR="00EE421D">
              <w:rPr>
                <w:rStyle w:val="CommentReference"/>
                <w:rFonts w:ascii=".VnTime" w:eastAsiaTheme="minorEastAsia" w:hAnsi=".VnTime" w:cs="Times New Roman"/>
              </w:rPr>
              <w:commentReference w:id="56"/>
            </w:r>
          </w:p>
        </w:tc>
        <w:tc>
          <w:tcPr>
            <w:tcW w:w="1350" w:type="dxa"/>
          </w:tcPr>
          <w:p w14:paraId="21E975F8" w14:textId="77777777" w:rsidR="0016746B" w:rsidRPr="00E63C68" w:rsidRDefault="0016746B" w:rsidP="00EE421D">
            <w:pPr>
              <w:pStyle w:val="bang0"/>
            </w:pPr>
          </w:p>
        </w:tc>
      </w:tr>
    </w:tbl>
    <w:p w14:paraId="2E39A4FB" w14:textId="77777777" w:rsidR="00012F8C" w:rsidRPr="00012F8C" w:rsidRDefault="0016746B" w:rsidP="00EE421D">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14:paraId="67702E9F" w14:textId="77777777" w:rsidTr="007B4F6D">
        <w:tc>
          <w:tcPr>
            <w:tcW w:w="2070" w:type="dxa"/>
            <w:tcBorders>
              <w:bottom w:val="dotted" w:sz="2" w:space="0" w:color="808080"/>
            </w:tcBorders>
            <w:shd w:val="clear" w:color="auto" w:fill="D9D9D9"/>
          </w:tcPr>
          <w:p w14:paraId="747B0BC5" w14:textId="77777777" w:rsidR="0016746B" w:rsidRPr="00E63C68" w:rsidRDefault="00713F4D" w:rsidP="00EE421D">
            <w:pPr>
              <w:pStyle w:val="Bangheader"/>
            </w:pPr>
            <w:r w:rsidRPr="00E63C68">
              <w:t>Item to be System</w:t>
            </w:r>
            <w:r w:rsidR="0016746B" w:rsidRPr="00E63C68">
              <w:t xml:space="preserve"> </w:t>
            </w:r>
            <w:r w:rsidRPr="00E63C68">
              <w:t>T</w:t>
            </w:r>
            <w:r w:rsidR="0016746B" w:rsidRPr="00E63C68">
              <w:t>ested</w:t>
            </w:r>
          </w:p>
        </w:tc>
        <w:tc>
          <w:tcPr>
            <w:tcW w:w="1530" w:type="dxa"/>
            <w:tcBorders>
              <w:bottom w:val="dotted" w:sz="2" w:space="0" w:color="808080"/>
            </w:tcBorders>
            <w:shd w:val="clear" w:color="auto" w:fill="D9D9D9"/>
          </w:tcPr>
          <w:p w14:paraId="2F7F758F" w14:textId="77777777" w:rsidR="0016746B" w:rsidRPr="00E63C68" w:rsidRDefault="0016746B" w:rsidP="00EE421D">
            <w:pPr>
              <w:pStyle w:val="Bangheader"/>
            </w:pPr>
            <w:r w:rsidRPr="00E63C68">
              <w:t>System Test</w:t>
            </w:r>
            <w:r w:rsidR="00713F4D" w:rsidRPr="00E63C68">
              <w:t xml:space="preserve"> Type</w:t>
            </w:r>
          </w:p>
        </w:tc>
        <w:tc>
          <w:tcPr>
            <w:tcW w:w="1800" w:type="dxa"/>
            <w:tcBorders>
              <w:bottom w:val="dotted" w:sz="2" w:space="0" w:color="808080"/>
            </w:tcBorders>
            <w:shd w:val="clear" w:color="auto" w:fill="D9D9D9"/>
          </w:tcPr>
          <w:p w14:paraId="47CDC57E" w14:textId="77777777" w:rsidR="0016746B" w:rsidRPr="00E63C68" w:rsidRDefault="0016746B" w:rsidP="00EE421D">
            <w:pPr>
              <w:pStyle w:val="Bangheader"/>
            </w:pPr>
            <w:r w:rsidRPr="00E63C68">
              <w:t>System Test Technique</w:t>
            </w:r>
          </w:p>
        </w:tc>
        <w:tc>
          <w:tcPr>
            <w:tcW w:w="2070" w:type="dxa"/>
            <w:tcBorders>
              <w:bottom w:val="dotted" w:sz="2" w:space="0" w:color="808080"/>
            </w:tcBorders>
            <w:shd w:val="clear" w:color="auto" w:fill="D9D9D9"/>
          </w:tcPr>
          <w:p w14:paraId="3C1E44BF" w14:textId="77777777" w:rsidR="0016746B" w:rsidRPr="00E63C68" w:rsidRDefault="0016746B" w:rsidP="00EE421D">
            <w:pPr>
              <w:pStyle w:val="Bangheader"/>
            </w:pPr>
            <w:r w:rsidRPr="00E63C68">
              <w:t>Tool Used</w:t>
            </w:r>
          </w:p>
        </w:tc>
        <w:tc>
          <w:tcPr>
            <w:tcW w:w="1350" w:type="dxa"/>
            <w:tcBorders>
              <w:bottom w:val="dotted" w:sz="2" w:space="0" w:color="808080"/>
            </w:tcBorders>
            <w:shd w:val="clear" w:color="auto" w:fill="D9D9D9"/>
          </w:tcPr>
          <w:p w14:paraId="70402249" w14:textId="77777777" w:rsidR="0016746B" w:rsidRPr="00E63C68" w:rsidRDefault="0016746B" w:rsidP="00EE421D">
            <w:pPr>
              <w:pStyle w:val="Bangheader"/>
            </w:pPr>
            <w:r w:rsidRPr="00E63C68">
              <w:t>Completion Criteria</w:t>
            </w:r>
          </w:p>
        </w:tc>
      </w:tr>
      <w:tr w:rsidR="0016746B" w:rsidRPr="00EA1A77" w14:paraId="06BF176C" w14:textId="77777777" w:rsidTr="007B4F6D">
        <w:tc>
          <w:tcPr>
            <w:tcW w:w="2070" w:type="dxa"/>
          </w:tcPr>
          <w:p w14:paraId="55B97D60" w14:textId="77777777" w:rsidR="0016746B" w:rsidRPr="00E63C68" w:rsidRDefault="00A45930" w:rsidP="00EE421D">
            <w:pPr>
              <w:pStyle w:val="bang0"/>
            </w:pPr>
            <w:r w:rsidRPr="00E63C68">
              <w:t>Test whole system.</w:t>
            </w:r>
          </w:p>
        </w:tc>
        <w:tc>
          <w:tcPr>
            <w:tcW w:w="1530" w:type="dxa"/>
          </w:tcPr>
          <w:p w14:paraId="480BB021" w14:textId="77777777" w:rsidR="0016746B" w:rsidRPr="00E63C68" w:rsidRDefault="00012F8C" w:rsidP="00EE421D">
            <w:pPr>
              <w:pStyle w:val="bang0"/>
            </w:pPr>
            <w:r w:rsidRPr="00E63C68">
              <w:t>Black-Box Test</w:t>
            </w:r>
          </w:p>
        </w:tc>
        <w:tc>
          <w:tcPr>
            <w:tcW w:w="1800" w:type="dxa"/>
          </w:tcPr>
          <w:p w14:paraId="0370BD2E" w14:textId="77777777" w:rsidR="0016746B" w:rsidRPr="00E63C68" w:rsidRDefault="0016746B" w:rsidP="00EE421D">
            <w:pPr>
              <w:pStyle w:val="bang0"/>
            </w:pPr>
          </w:p>
        </w:tc>
        <w:tc>
          <w:tcPr>
            <w:tcW w:w="2070" w:type="dxa"/>
          </w:tcPr>
          <w:p w14:paraId="1716435D" w14:textId="77777777" w:rsidR="0016746B" w:rsidRPr="00E63C68" w:rsidRDefault="00A45930" w:rsidP="00EE421D">
            <w:pPr>
              <w:pStyle w:val="bang0"/>
            </w:pPr>
            <w:r w:rsidRPr="00E63C68">
              <w:t>None</w:t>
            </w:r>
          </w:p>
        </w:tc>
        <w:tc>
          <w:tcPr>
            <w:tcW w:w="1350" w:type="dxa"/>
          </w:tcPr>
          <w:p w14:paraId="4C22FC5C" w14:textId="77777777" w:rsidR="00A45930" w:rsidRPr="00E63C68" w:rsidRDefault="00A45930" w:rsidP="00EE421D">
            <w:pPr>
              <w:pStyle w:val="bang0"/>
            </w:pPr>
            <w:r w:rsidRPr="00E63C68">
              <w:t>-Test coverage: 100%</w:t>
            </w:r>
          </w:p>
          <w:p w14:paraId="75382A63" w14:textId="77777777" w:rsidR="0016746B" w:rsidRPr="00E63C68" w:rsidRDefault="00A45930" w:rsidP="00EE421D">
            <w:pPr>
              <w:pStyle w:val="bang0"/>
            </w:pPr>
            <w:r w:rsidRPr="00E63C68">
              <w:t>-Successful Test coverage: 95%</w:t>
            </w:r>
          </w:p>
        </w:tc>
      </w:tr>
    </w:tbl>
    <w:p w14:paraId="6BF23CA9" w14:textId="77777777" w:rsidR="00012F8C" w:rsidRPr="0083141D" w:rsidRDefault="00FA22C2" w:rsidP="00EE421D">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14:paraId="6412D58C" w14:textId="77777777" w:rsidTr="007B4F6D">
        <w:trPr>
          <w:tblHeader/>
        </w:trPr>
        <w:tc>
          <w:tcPr>
            <w:tcW w:w="2340" w:type="dxa"/>
            <w:tcBorders>
              <w:bottom w:val="dotted" w:sz="2" w:space="0" w:color="808080"/>
            </w:tcBorders>
            <w:shd w:val="clear" w:color="auto" w:fill="D9D9D9"/>
          </w:tcPr>
          <w:p w14:paraId="470E0299" w14:textId="77777777" w:rsidR="00FA22C2" w:rsidRPr="00E63C68" w:rsidRDefault="00FA22C2" w:rsidP="00EE421D">
            <w:pPr>
              <w:pStyle w:val="Bangheader"/>
            </w:pPr>
            <w:r w:rsidRPr="00E63C68">
              <w:t xml:space="preserve">Review/Testing </w:t>
            </w:r>
            <w:r w:rsidR="00713F4D" w:rsidRPr="00E63C68">
              <w:t>S</w:t>
            </w:r>
            <w:r w:rsidRPr="00E63C68">
              <w:t>tage</w:t>
            </w:r>
          </w:p>
        </w:tc>
        <w:tc>
          <w:tcPr>
            <w:tcW w:w="2340" w:type="dxa"/>
            <w:tcBorders>
              <w:bottom w:val="dotted" w:sz="2" w:space="0" w:color="808080"/>
            </w:tcBorders>
            <w:shd w:val="clear" w:color="auto" w:fill="D9D9D9"/>
          </w:tcPr>
          <w:p w14:paraId="7F86944D" w14:textId="77777777" w:rsidR="00FA22C2" w:rsidRPr="00E63C68" w:rsidRDefault="00FA22C2" w:rsidP="00EE421D">
            <w:pPr>
              <w:pStyle w:val="Bangheader"/>
            </w:pPr>
            <w:r w:rsidRPr="00E63C68">
              <w:t>Targeted No. of Defects  to be detected</w:t>
            </w:r>
          </w:p>
        </w:tc>
        <w:tc>
          <w:tcPr>
            <w:tcW w:w="1710" w:type="dxa"/>
            <w:tcBorders>
              <w:bottom w:val="dotted" w:sz="2" w:space="0" w:color="808080"/>
            </w:tcBorders>
            <w:shd w:val="clear" w:color="auto" w:fill="D9D9D9"/>
          </w:tcPr>
          <w:p w14:paraId="68F43D50" w14:textId="77777777" w:rsidR="00FA22C2" w:rsidRPr="00E63C68" w:rsidRDefault="00FA22C2" w:rsidP="00EE421D">
            <w:pPr>
              <w:pStyle w:val="Bangheader"/>
            </w:pPr>
            <w:r w:rsidRPr="00E63C68">
              <w:t>% of Defects to be detected</w:t>
            </w:r>
          </w:p>
        </w:tc>
        <w:tc>
          <w:tcPr>
            <w:tcW w:w="2430" w:type="dxa"/>
            <w:tcBorders>
              <w:bottom w:val="dotted" w:sz="2" w:space="0" w:color="808080"/>
            </w:tcBorders>
            <w:shd w:val="clear" w:color="auto" w:fill="D9D9D9"/>
          </w:tcPr>
          <w:p w14:paraId="7CE12344" w14:textId="77777777" w:rsidR="00FA22C2" w:rsidRPr="00E63C68" w:rsidRDefault="00FA22C2" w:rsidP="00EE421D">
            <w:pPr>
              <w:pStyle w:val="Bangheader"/>
            </w:pPr>
            <w:r w:rsidRPr="00E63C68">
              <w:t>Basic for Estimation</w:t>
            </w:r>
          </w:p>
        </w:tc>
      </w:tr>
      <w:tr w:rsidR="00FA22C2" w:rsidRPr="00EA1A77" w14:paraId="303EAD72" w14:textId="77777777" w:rsidTr="007B4F6D">
        <w:tc>
          <w:tcPr>
            <w:tcW w:w="2340" w:type="dxa"/>
          </w:tcPr>
          <w:p w14:paraId="419740CA" w14:textId="77777777" w:rsidR="00FA22C2" w:rsidRPr="00E63C68" w:rsidRDefault="00FA22C2" w:rsidP="00EE421D">
            <w:pPr>
              <w:pStyle w:val="bang0"/>
            </w:pPr>
            <w:r w:rsidRPr="00E63C68">
              <w:t>Requirements review</w:t>
            </w:r>
          </w:p>
        </w:tc>
        <w:tc>
          <w:tcPr>
            <w:tcW w:w="2340" w:type="dxa"/>
          </w:tcPr>
          <w:p w14:paraId="629D528F" w14:textId="77777777" w:rsidR="00FA22C2" w:rsidRPr="00E63C68" w:rsidRDefault="002A540A" w:rsidP="00EE421D">
            <w:pPr>
              <w:pStyle w:val="bang0"/>
            </w:pPr>
            <w:r w:rsidRPr="00E63C68">
              <w:t>10</w:t>
            </w:r>
          </w:p>
        </w:tc>
        <w:tc>
          <w:tcPr>
            <w:tcW w:w="1710" w:type="dxa"/>
          </w:tcPr>
          <w:p w14:paraId="4875153C" w14:textId="77777777" w:rsidR="00FA22C2" w:rsidRPr="00E63C68" w:rsidRDefault="002A540A" w:rsidP="00EE421D">
            <w:pPr>
              <w:pStyle w:val="bang0"/>
            </w:pPr>
            <w:r w:rsidRPr="00E63C68">
              <w:t>7</w:t>
            </w:r>
            <w:r w:rsidR="00FA22C2" w:rsidRPr="00E63C68">
              <w:t>%</w:t>
            </w:r>
          </w:p>
        </w:tc>
        <w:tc>
          <w:tcPr>
            <w:tcW w:w="2430" w:type="dxa"/>
          </w:tcPr>
          <w:p w14:paraId="4EBC7E1B" w14:textId="77777777" w:rsidR="00FA22C2" w:rsidRPr="00E63C68" w:rsidRDefault="00FA22C2" w:rsidP="00EE421D">
            <w:pPr>
              <w:pStyle w:val="bang0"/>
            </w:pPr>
            <w:r w:rsidRPr="00E63C68">
              <w:rPr>
                <w:lang w:val="en-GB"/>
              </w:rPr>
              <w:t>Referenced similar project estimations (ABC) and PCB</w:t>
            </w:r>
          </w:p>
        </w:tc>
      </w:tr>
      <w:tr w:rsidR="00FA22C2" w:rsidRPr="00EA1A77" w14:paraId="161F7555" w14:textId="77777777" w:rsidTr="007B4F6D">
        <w:tc>
          <w:tcPr>
            <w:tcW w:w="2340" w:type="dxa"/>
          </w:tcPr>
          <w:p w14:paraId="6F90CDDF" w14:textId="77777777" w:rsidR="00FA22C2" w:rsidRPr="00E63C68" w:rsidRDefault="00FA22C2" w:rsidP="00EE421D">
            <w:pPr>
              <w:pStyle w:val="bang0"/>
            </w:pPr>
            <w:r w:rsidRPr="00E63C68">
              <w:lastRenderedPageBreak/>
              <w:t>Design review</w:t>
            </w:r>
          </w:p>
        </w:tc>
        <w:tc>
          <w:tcPr>
            <w:tcW w:w="2340" w:type="dxa"/>
          </w:tcPr>
          <w:p w14:paraId="2136CD97" w14:textId="77777777" w:rsidR="00FA22C2" w:rsidRPr="00E63C68" w:rsidRDefault="002A540A" w:rsidP="00EE421D">
            <w:pPr>
              <w:pStyle w:val="bang0"/>
            </w:pPr>
            <w:r w:rsidRPr="00E63C68">
              <w:t>15</w:t>
            </w:r>
          </w:p>
        </w:tc>
        <w:tc>
          <w:tcPr>
            <w:tcW w:w="1710" w:type="dxa"/>
          </w:tcPr>
          <w:p w14:paraId="4E79CAC8" w14:textId="77777777" w:rsidR="00FA22C2" w:rsidRPr="00E63C68" w:rsidRDefault="002A540A" w:rsidP="00EE421D">
            <w:pPr>
              <w:pStyle w:val="bang0"/>
            </w:pPr>
            <w:r w:rsidRPr="00E63C68">
              <w:t>11</w:t>
            </w:r>
            <w:r w:rsidR="00FA22C2" w:rsidRPr="00E63C68">
              <w:t>%</w:t>
            </w:r>
          </w:p>
        </w:tc>
        <w:tc>
          <w:tcPr>
            <w:tcW w:w="2430" w:type="dxa"/>
          </w:tcPr>
          <w:p w14:paraId="31654BF3" w14:textId="77777777" w:rsidR="00FA22C2" w:rsidRPr="00E63C68" w:rsidRDefault="00FA22C2" w:rsidP="00EE421D">
            <w:pPr>
              <w:pStyle w:val="bang0"/>
              <w:rPr>
                <w:lang w:val="en-GB"/>
              </w:rPr>
            </w:pPr>
            <w:r w:rsidRPr="00E63C68">
              <w:rPr>
                <w:lang w:val="en-GB"/>
              </w:rPr>
              <w:t xml:space="preserve">Referenced similar project estimations </w:t>
            </w:r>
            <w:commentRangeStart w:id="57"/>
            <w:r w:rsidRPr="00E63C68">
              <w:rPr>
                <w:lang w:val="en-GB"/>
              </w:rPr>
              <w:t>(ABC) and PCB</w:t>
            </w:r>
            <w:commentRangeEnd w:id="57"/>
            <w:r w:rsidR="00EE421D">
              <w:rPr>
                <w:rStyle w:val="CommentReference"/>
                <w:rFonts w:ascii=".VnTime" w:eastAsiaTheme="minorEastAsia" w:hAnsi=".VnTime" w:cs="Times New Roman"/>
              </w:rPr>
              <w:commentReference w:id="57"/>
            </w:r>
          </w:p>
        </w:tc>
      </w:tr>
      <w:tr w:rsidR="00FA22C2" w:rsidRPr="00EA1A77" w14:paraId="2FB64912" w14:textId="77777777" w:rsidTr="007B4F6D">
        <w:tc>
          <w:tcPr>
            <w:tcW w:w="2340" w:type="dxa"/>
          </w:tcPr>
          <w:p w14:paraId="4FE4FF5E" w14:textId="77777777" w:rsidR="00FA22C2" w:rsidRPr="00E63C68" w:rsidRDefault="00FA22C2" w:rsidP="00EE421D">
            <w:pPr>
              <w:pStyle w:val="bang0"/>
            </w:pPr>
            <w:r w:rsidRPr="00E63C68">
              <w:t>Code review</w:t>
            </w:r>
          </w:p>
        </w:tc>
        <w:tc>
          <w:tcPr>
            <w:tcW w:w="2340" w:type="dxa"/>
          </w:tcPr>
          <w:p w14:paraId="1F25898C" w14:textId="77777777" w:rsidR="00FA22C2" w:rsidRPr="00E63C68" w:rsidRDefault="002A540A" w:rsidP="00EE421D">
            <w:pPr>
              <w:pStyle w:val="bang0"/>
            </w:pPr>
            <w:r w:rsidRPr="00E63C68">
              <w:t>30</w:t>
            </w:r>
          </w:p>
        </w:tc>
        <w:tc>
          <w:tcPr>
            <w:tcW w:w="1710" w:type="dxa"/>
          </w:tcPr>
          <w:p w14:paraId="7E1A95E0" w14:textId="77777777" w:rsidR="00FA22C2" w:rsidRPr="00E63C68" w:rsidRDefault="002A540A" w:rsidP="00EE421D">
            <w:pPr>
              <w:pStyle w:val="bang0"/>
            </w:pPr>
            <w:r w:rsidRPr="00E63C68">
              <w:t>22</w:t>
            </w:r>
            <w:r w:rsidR="00FA22C2" w:rsidRPr="00E63C68">
              <w:t>%</w:t>
            </w:r>
          </w:p>
        </w:tc>
        <w:tc>
          <w:tcPr>
            <w:tcW w:w="2430" w:type="dxa"/>
          </w:tcPr>
          <w:p w14:paraId="5CF4A04B" w14:textId="77777777" w:rsidR="00FA22C2" w:rsidRPr="00E63C68" w:rsidRDefault="00FA22C2" w:rsidP="00EE421D">
            <w:pPr>
              <w:pStyle w:val="bang0"/>
            </w:pPr>
            <w:r w:rsidRPr="00E63C68">
              <w:rPr>
                <w:lang w:val="en-GB"/>
              </w:rPr>
              <w:t>Referenced similar project estimations (ABC) and PCB</w:t>
            </w:r>
          </w:p>
        </w:tc>
      </w:tr>
      <w:tr w:rsidR="00FA22C2" w:rsidRPr="00EA1A77" w14:paraId="2E9A3FCF" w14:textId="77777777" w:rsidTr="007B4F6D">
        <w:tc>
          <w:tcPr>
            <w:tcW w:w="2340" w:type="dxa"/>
          </w:tcPr>
          <w:p w14:paraId="7F1DF99F" w14:textId="77777777" w:rsidR="00FA22C2" w:rsidRPr="00E63C68" w:rsidRDefault="00FA22C2" w:rsidP="00EE421D">
            <w:pPr>
              <w:pStyle w:val="bang0"/>
            </w:pPr>
            <w:r w:rsidRPr="00E63C68">
              <w:t xml:space="preserve">Unit </w:t>
            </w:r>
            <w:r w:rsidR="00713F4D" w:rsidRPr="00E63C68">
              <w:t>T</w:t>
            </w:r>
            <w:r w:rsidRPr="00E63C68">
              <w:t>est</w:t>
            </w:r>
          </w:p>
        </w:tc>
        <w:tc>
          <w:tcPr>
            <w:tcW w:w="2340" w:type="dxa"/>
          </w:tcPr>
          <w:p w14:paraId="3BFE50E8" w14:textId="77777777" w:rsidR="00FA22C2" w:rsidRPr="00E63C68" w:rsidRDefault="002A540A" w:rsidP="00EE421D">
            <w:pPr>
              <w:pStyle w:val="bang0"/>
            </w:pPr>
            <w:r w:rsidRPr="00E63C68">
              <w:t>50</w:t>
            </w:r>
          </w:p>
        </w:tc>
        <w:tc>
          <w:tcPr>
            <w:tcW w:w="1710" w:type="dxa"/>
          </w:tcPr>
          <w:p w14:paraId="2672AFC5" w14:textId="77777777" w:rsidR="00FA22C2" w:rsidRPr="00E63C68" w:rsidRDefault="00F42524" w:rsidP="00EE421D">
            <w:pPr>
              <w:pStyle w:val="bang0"/>
            </w:pPr>
            <w:r w:rsidRPr="00E63C68">
              <w:t>38</w:t>
            </w:r>
            <w:r w:rsidR="00FA22C2" w:rsidRPr="00E63C68">
              <w:t>%</w:t>
            </w:r>
          </w:p>
        </w:tc>
        <w:tc>
          <w:tcPr>
            <w:tcW w:w="2430" w:type="dxa"/>
          </w:tcPr>
          <w:p w14:paraId="18CDEA17" w14:textId="77777777" w:rsidR="00FA22C2" w:rsidRPr="00E63C68" w:rsidRDefault="00FA22C2" w:rsidP="00EE421D">
            <w:pPr>
              <w:pStyle w:val="bang0"/>
            </w:pPr>
            <w:r w:rsidRPr="00E63C68">
              <w:rPr>
                <w:lang w:val="en-GB"/>
              </w:rPr>
              <w:t>Referenced similar project estimations (ABC) and PCB</w:t>
            </w:r>
          </w:p>
        </w:tc>
      </w:tr>
      <w:tr w:rsidR="00FA22C2" w:rsidRPr="00EA1A77" w14:paraId="4D362D05" w14:textId="77777777" w:rsidTr="007B4F6D">
        <w:tc>
          <w:tcPr>
            <w:tcW w:w="2340" w:type="dxa"/>
          </w:tcPr>
          <w:p w14:paraId="6E8EBEAA" w14:textId="77777777" w:rsidR="00FA22C2" w:rsidRPr="00E63C68" w:rsidRDefault="00FA22C2" w:rsidP="00EE421D">
            <w:pPr>
              <w:pStyle w:val="bang0"/>
            </w:pPr>
            <w:r w:rsidRPr="00E63C68">
              <w:t xml:space="preserve">Integration </w:t>
            </w:r>
            <w:r w:rsidR="00713F4D" w:rsidRPr="00E63C68">
              <w:t>T</w:t>
            </w:r>
            <w:r w:rsidRPr="00E63C68">
              <w:t>est</w:t>
            </w:r>
          </w:p>
        </w:tc>
        <w:tc>
          <w:tcPr>
            <w:tcW w:w="2340" w:type="dxa"/>
          </w:tcPr>
          <w:p w14:paraId="7535711F" w14:textId="77777777" w:rsidR="00FA22C2" w:rsidRPr="00E63C68" w:rsidRDefault="00713F4D" w:rsidP="00EE421D">
            <w:pPr>
              <w:pStyle w:val="bang0"/>
            </w:pPr>
            <w:r w:rsidRPr="00E63C68">
              <w:t>15</w:t>
            </w:r>
          </w:p>
        </w:tc>
        <w:tc>
          <w:tcPr>
            <w:tcW w:w="1710" w:type="dxa"/>
          </w:tcPr>
          <w:p w14:paraId="1E41ABB9" w14:textId="77777777" w:rsidR="00FA22C2" w:rsidRPr="00E63C68" w:rsidRDefault="002A540A" w:rsidP="00EE421D">
            <w:pPr>
              <w:pStyle w:val="bang0"/>
            </w:pPr>
            <w:r w:rsidRPr="00E63C68">
              <w:t>11</w:t>
            </w:r>
            <w:r w:rsidR="00FA22C2" w:rsidRPr="00E63C68">
              <w:t>%</w:t>
            </w:r>
          </w:p>
        </w:tc>
        <w:tc>
          <w:tcPr>
            <w:tcW w:w="2430" w:type="dxa"/>
          </w:tcPr>
          <w:p w14:paraId="58659C9E" w14:textId="77777777" w:rsidR="00FA22C2" w:rsidRPr="00E63C68" w:rsidRDefault="00FA22C2" w:rsidP="00EE421D">
            <w:pPr>
              <w:pStyle w:val="bang0"/>
            </w:pPr>
            <w:r w:rsidRPr="00E63C68">
              <w:rPr>
                <w:lang w:val="en-GB"/>
              </w:rPr>
              <w:t>Referenced similar project estimations (ABC) and PCB</w:t>
            </w:r>
          </w:p>
        </w:tc>
      </w:tr>
      <w:tr w:rsidR="00713F4D" w:rsidRPr="00EA1A77" w14:paraId="7D787F3D" w14:textId="77777777" w:rsidTr="007B4F6D">
        <w:tc>
          <w:tcPr>
            <w:tcW w:w="2340" w:type="dxa"/>
            <w:tcBorders>
              <w:bottom w:val="dotted" w:sz="4" w:space="0" w:color="808080"/>
            </w:tcBorders>
          </w:tcPr>
          <w:p w14:paraId="3269E791" w14:textId="77777777" w:rsidR="00713F4D" w:rsidRPr="00E63C68" w:rsidRDefault="00713F4D" w:rsidP="00EE421D">
            <w:pPr>
              <w:pStyle w:val="bang0"/>
            </w:pPr>
            <w:r w:rsidRPr="00E63C68">
              <w:t>System Test</w:t>
            </w:r>
          </w:p>
        </w:tc>
        <w:tc>
          <w:tcPr>
            <w:tcW w:w="2340" w:type="dxa"/>
            <w:tcBorders>
              <w:bottom w:val="dotted" w:sz="4" w:space="0" w:color="808080"/>
            </w:tcBorders>
          </w:tcPr>
          <w:p w14:paraId="23E57BD8" w14:textId="77777777" w:rsidR="00713F4D" w:rsidRPr="00E63C68" w:rsidRDefault="00713F4D" w:rsidP="00EE421D">
            <w:pPr>
              <w:pStyle w:val="bang0"/>
            </w:pPr>
            <w:r w:rsidRPr="00E63C68">
              <w:t>10</w:t>
            </w:r>
          </w:p>
        </w:tc>
        <w:tc>
          <w:tcPr>
            <w:tcW w:w="1710" w:type="dxa"/>
            <w:tcBorders>
              <w:bottom w:val="dotted" w:sz="4" w:space="0" w:color="808080"/>
            </w:tcBorders>
          </w:tcPr>
          <w:p w14:paraId="35CCE2F6" w14:textId="77777777" w:rsidR="00713F4D" w:rsidRPr="00E63C68" w:rsidRDefault="002A540A" w:rsidP="00EE421D">
            <w:pPr>
              <w:pStyle w:val="bang0"/>
            </w:pPr>
            <w:r w:rsidRPr="00E63C68">
              <w:t>7</w:t>
            </w:r>
            <w:r w:rsidR="00713F4D" w:rsidRPr="00E63C68">
              <w:t>%</w:t>
            </w:r>
          </w:p>
        </w:tc>
        <w:tc>
          <w:tcPr>
            <w:tcW w:w="2430" w:type="dxa"/>
            <w:tcBorders>
              <w:bottom w:val="dotted" w:sz="4" w:space="0" w:color="808080"/>
            </w:tcBorders>
          </w:tcPr>
          <w:p w14:paraId="102BDAE0" w14:textId="77777777" w:rsidR="00713F4D" w:rsidRPr="00E63C68" w:rsidRDefault="00CF6925" w:rsidP="00EE421D">
            <w:pPr>
              <w:pStyle w:val="bang0"/>
              <w:rPr>
                <w:lang w:val="en-GB"/>
              </w:rPr>
            </w:pPr>
            <w:r w:rsidRPr="00E63C68">
              <w:rPr>
                <w:lang w:val="en-GB"/>
              </w:rPr>
              <w:t>Referenced similar project estimations (ABC) and PCB</w:t>
            </w:r>
          </w:p>
        </w:tc>
      </w:tr>
      <w:tr w:rsidR="00FA22C2" w:rsidRPr="00EA1A77" w14:paraId="52B1BA7E" w14:textId="77777777" w:rsidTr="007B4F6D">
        <w:tc>
          <w:tcPr>
            <w:tcW w:w="2340" w:type="dxa"/>
            <w:tcBorders>
              <w:bottom w:val="dotted" w:sz="4" w:space="0" w:color="808080"/>
            </w:tcBorders>
          </w:tcPr>
          <w:p w14:paraId="12B64C63" w14:textId="77777777" w:rsidR="00FA22C2" w:rsidRPr="00E63C68" w:rsidRDefault="00713F4D" w:rsidP="00EE421D">
            <w:pPr>
              <w:pStyle w:val="bang0"/>
            </w:pPr>
            <w:r w:rsidRPr="00E63C68">
              <w:t>User Acceptance Test</w:t>
            </w:r>
          </w:p>
        </w:tc>
        <w:tc>
          <w:tcPr>
            <w:tcW w:w="2340" w:type="dxa"/>
            <w:tcBorders>
              <w:bottom w:val="dotted" w:sz="4" w:space="0" w:color="808080"/>
            </w:tcBorders>
          </w:tcPr>
          <w:p w14:paraId="769D23F0" w14:textId="77777777" w:rsidR="00FA22C2" w:rsidRPr="00E63C68" w:rsidRDefault="002A540A" w:rsidP="00EE421D">
            <w:pPr>
              <w:pStyle w:val="bang0"/>
            </w:pPr>
            <w:r w:rsidRPr="00E63C68">
              <w:t>5</w:t>
            </w:r>
          </w:p>
        </w:tc>
        <w:tc>
          <w:tcPr>
            <w:tcW w:w="1710" w:type="dxa"/>
            <w:tcBorders>
              <w:bottom w:val="dotted" w:sz="4" w:space="0" w:color="808080"/>
            </w:tcBorders>
          </w:tcPr>
          <w:p w14:paraId="0578B450" w14:textId="77777777" w:rsidR="00FA22C2" w:rsidRPr="00E63C68" w:rsidRDefault="00F42524" w:rsidP="00EE421D">
            <w:pPr>
              <w:pStyle w:val="bang0"/>
            </w:pPr>
            <w:r w:rsidRPr="00E63C68">
              <w:t>4</w:t>
            </w:r>
            <w:r w:rsidR="00FA22C2" w:rsidRPr="00E63C68">
              <w:t>%</w:t>
            </w:r>
          </w:p>
        </w:tc>
        <w:tc>
          <w:tcPr>
            <w:tcW w:w="2430" w:type="dxa"/>
            <w:tcBorders>
              <w:bottom w:val="dotted" w:sz="4" w:space="0" w:color="808080"/>
            </w:tcBorders>
          </w:tcPr>
          <w:p w14:paraId="02AA19F0" w14:textId="77777777" w:rsidR="00FA22C2" w:rsidRPr="00E63C68" w:rsidRDefault="00FA22C2" w:rsidP="00EE421D">
            <w:pPr>
              <w:pStyle w:val="bang0"/>
            </w:pPr>
            <w:r w:rsidRPr="00E63C68">
              <w:rPr>
                <w:lang w:val="en-GB"/>
              </w:rPr>
              <w:t>Referenced similar project estimations (ABC) and PCB</w:t>
            </w:r>
          </w:p>
        </w:tc>
      </w:tr>
      <w:tr w:rsidR="00FA22C2" w:rsidRPr="00EA1A77" w14:paraId="552B6317" w14:textId="77777777" w:rsidTr="007B4F6D">
        <w:tc>
          <w:tcPr>
            <w:tcW w:w="2340" w:type="dxa"/>
            <w:shd w:val="clear" w:color="auto" w:fill="D9D9D9"/>
          </w:tcPr>
          <w:p w14:paraId="074C575C" w14:textId="77777777" w:rsidR="00FA22C2" w:rsidRPr="00E63C68" w:rsidRDefault="00FA22C2" w:rsidP="00EE421D">
            <w:pPr>
              <w:pStyle w:val="bang0"/>
            </w:pPr>
            <w:r w:rsidRPr="00E63C68">
              <w:rPr>
                <w:lang w:val="en-GB"/>
              </w:rPr>
              <w:t xml:space="preserve">Total </w:t>
            </w:r>
          </w:p>
        </w:tc>
        <w:tc>
          <w:tcPr>
            <w:tcW w:w="2340" w:type="dxa"/>
            <w:shd w:val="clear" w:color="auto" w:fill="D9D9D9"/>
          </w:tcPr>
          <w:p w14:paraId="16C017E7" w14:textId="77777777" w:rsidR="00FA22C2" w:rsidRPr="00E63C68" w:rsidRDefault="002A540A" w:rsidP="00EE421D">
            <w:pPr>
              <w:pStyle w:val="bang0"/>
            </w:pPr>
            <w:r w:rsidRPr="00E63C68">
              <w:t>135</w:t>
            </w:r>
          </w:p>
        </w:tc>
        <w:tc>
          <w:tcPr>
            <w:tcW w:w="1710" w:type="dxa"/>
            <w:shd w:val="clear" w:color="auto" w:fill="D9D9D9"/>
          </w:tcPr>
          <w:p w14:paraId="6261A43A" w14:textId="77777777" w:rsidR="00FA22C2" w:rsidRPr="00E63C68" w:rsidRDefault="00FA22C2" w:rsidP="00EE421D">
            <w:pPr>
              <w:pStyle w:val="bang0"/>
            </w:pPr>
            <w:r w:rsidRPr="00E63C68">
              <w:t>100%</w:t>
            </w:r>
          </w:p>
        </w:tc>
        <w:tc>
          <w:tcPr>
            <w:tcW w:w="2430" w:type="dxa"/>
            <w:shd w:val="clear" w:color="auto" w:fill="D9D9D9"/>
          </w:tcPr>
          <w:p w14:paraId="56E61E75" w14:textId="77777777" w:rsidR="00FA22C2" w:rsidRPr="00E63C68" w:rsidRDefault="00FA22C2" w:rsidP="00EE421D">
            <w:pPr>
              <w:pStyle w:val="bang0"/>
            </w:pPr>
            <w:r w:rsidRPr="00E63C68">
              <w:t> </w:t>
            </w:r>
          </w:p>
        </w:tc>
      </w:tr>
    </w:tbl>
    <w:p w14:paraId="7C855B78" w14:textId="77777777" w:rsidR="00792389" w:rsidRDefault="00792389" w:rsidP="00EE42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14:paraId="08153064" w14:textId="77777777" w:rsidTr="00F453FA">
        <w:tc>
          <w:tcPr>
            <w:tcW w:w="2340" w:type="dxa"/>
            <w:shd w:val="clear" w:color="auto" w:fill="D9D9D9"/>
            <w:vAlign w:val="center"/>
          </w:tcPr>
          <w:p w14:paraId="2312FCF0" w14:textId="77777777" w:rsidR="00792389" w:rsidRPr="00E63C68" w:rsidRDefault="00792389" w:rsidP="00EE421D">
            <w:pPr>
              <w:pStyle w:val="Bangheader"/>
            </w:pPr>
            <w:r w:rsidRPr="00E63C68">
              <w:t>Data to be collected</w:t>
            </w:r>
          </w:p>
        </w:tc>
        <w:tc>
          <w:tcPr>
            <w:tcW w:w="3330" w:type="dxa"/>
            <w:shd w:val="clear" w:color="auto" w:fill="D9D9D9"/>
            <w:vAlign w:val="center"/>
          </w:tcPr>
          <w:p w14:paraId="2A7E3DDC" w14:textId="77777777" w:rsidR="00792389" w:rsidRPr="00E63C68" w:rsidRDefault="00792389" w:rsidP="00EE421D">
            <w:pPr>
              <w:pStyle w:val="Bangheader"/>
            </w:pPr>
            <w:r w:rsidRPr="00E63C68">
              <w:t>Purpose</w:t>
            </w:r>
          </w:p>
        </w:tc>
        <w:tc>
          <w:tcPr>
            <w:tcW w:w="990" w:type="dxa"/>
            <w:shd w:val="clear" w:color="auto" w:fill="D9D9D9"/>
            <w:vAlign w:val="center"/>
          </w:tcPr>
          <w:p w14:paraId="4817DD04" w14:textId="77777777" w:rsidR="00792389" w:rsidRPr="00E63C68" w:rsidRDefault="00AC5789" w:rsidP="00EE421D">
            <w:pPr>
              <w:pStyle w:val="Bangheader"/>
            </w:pPr>
            <w:r w:rsidRPr="00E63C68">
              <w:t>PIC</w:t>
            </w:r>
          </w:p>
        </w:tc>
        <w:tc>
          <w:tcPr>
            <w:tcW w:w="2160" w:type="dxa"/>
            <w:shd w:val="clear" w:color="auto" w:fill="D9D9D9"/>
            <w:vAlign w:val="center"/>
          </w:tcPr>
          <w:p w14:paraId="5686AFDA" w14:textId="77777777" w:rsidR="00792389" w:rsidRPr="00E63C68" w:rsidRDefault="00792389" w:rsidP="00EE421D">
            <w:pPr>
              <w:pStyle w:val="Bangheader"/>
            </w:pPr>
            <w:r w:rsidRPr="00E63C68">
              <w:t>When</w:t>
            </w:r>
          </w:p>
        </w:tc>
      </w:tr>
      <w:tr w:rsidR="00792389" w:rsidRPr="00EA1A77" w14:paraId="5F7AC1EE" w14:textId="77777777" w:rsidTr="00F453FA">
        <w:tc>
          <w:tcPr>
            <w:tcW w:w="2340" w:type="dxa"/>
            <w:vAlign w:val="center"/>
          </w:tcPr>
          <w:p w14:paraId="2FEE18E9" w14:textId="77777777" w:rsidR="00792389" w:rsidRPr="00E63C68" w:rsidRDefault="00792389" w:rsidP="00EE421D">
            <w:pPr>
              <w:pStyle w:val="Bang"/>
            </w:pPr>
            <w:r w:rsidRPr="00E63C68">
              <w:t>Size: No. of KLOC</w:t>
            </w:r>
          </w:p>
        </w:tc>
        <w:tc>
          <w:tcPr>
            <w:tcW w:w="3330" w:type="dxa"/>
            <w:vAlign w:val="center"/>
          </w:tcPr>
          <w:p w14:paraId="5C3E7F68" w14:textId="77777777" w:rsidR="00792389" w:rsidRPr="00E63C68" w:rsidRDefault="00BD19FF" w:rsidP="00EE421D">
            <w:pPr>
              <w:pStyle w:val="Bang"/>
            </w:pPr>
            <w:r w:rsidRPr="00E63C68">
              <w:t>Achieve target</w:t>
            </w:r>
          </w:p>
        </w:tc>
        <w:tc>
          <w:tcPr>
            <w:tcW w:w="990" w:type="dxa"/>
            <w:vAlign w:val="center"/>
          </w:tcPr>
          <w:p w14:paraId="64AA8DAC" w14:textId="77777777" w:rsidR="00792389" w:rsidRPr="00E63C68" w:rsidRDefault="00792389" w:rsidP="00EE421D">
            <w:pPr>
              <w:pStyle w:val="Bang"/>
            </w:pPr>
            <w:r w:rsidRPr="00E63C68">
              <w:t>PM</w:t>
            </w:r>
          </w:p>
        </w:tc>
        <w:tc>
          <w:tcPr>
            <w:tcW w:w="2160" w:type="dxa"/>
            <w:vAlign w:val="center"/>
          </w:tcPr>
          <w:p w14:paraId="7E09F7F7" w14:textId="77777777" w:rsidR="00792389" w:rsidRPr="00E63C68" w:rsidRDefault="00792389" w:rsidP="00EE421D">
            <w:pPr>
              <w:pStyle w:val="Bang"/>
            </w:pPr>
            <w:r w:rsidRPr="00E63C68">
              <w:t>At the end of stages</w:t>
            </w:r>
          </w:p>
        </w:tc>
      </w:tr>
      <w:tr w:rsidR="00792389" w:rsidRPr="00EA1A77" w14:paraId="324387E5" w14:textId="77777777" w:rsidTr="00F453FA">
        <w:tc>
          <w:tcPr>
            <w:tcW w:w="2340" w:type="dxa"/>
            <w:vAlign w:val="center"/>
          </w:tcPr>
          <w:p w14:paraId="036EA367" w14:textId="77777777" w:rsidR="00792389" w:rsidRPr="00E63C68" w:rsidRDefault="00792389" w:rsidP="00EE421D">
            <w:pPr>
              <w:pStyle w:val="Bang"/>
            </w:pPr>
            <w:r w:rsidRPr="00E63C68">
              <w:t>Effort: No. person-day</w:t>
            </w:r>
          </w:p>
        </w:tc>
        <w:tc>
          <w:tcPr>
            <w:tcW w:w="3330" w:type="dxa"/>
            <w:vAlign w:val="center"/>
          </w:tcPr>
          <w:p w14:paraId="467F5506" w14:textId="77777777" w:rsidR="00792389" w:rsidRPr="00E63C68" w:rsidRDefault="00012F8C" w:rsidP="00EE421D">
            <w:pPr>
              <w:pStyle w:val="Bang"/>
            </w:pPr>
            <w:r w:rsidRPr="00E63C68">
              <w:t>Monitor and controlling team member to keep plan.</w:t>
            </w:r>
          </w:p>
        </w:tc>
        <w:tc>
          <w:tcPr>
            <w:tcW w:w="990" w:type="dxa"/>
            <w:vAlign w:val="center"/>
          </w:tcPr>
          <w:p w14:paraId="1DEDA046" w14:textId="77777777" w:rsidR="00792389" w:rsidRPr="00E63C68" w:rsidRDefault="00792389" w:rsidP="00EE421D">
            <w:pPr>
              <w:pStyle w:val="Bang"/>
            </w:pPr>
            <w:r w:rsidRPr="00E63C68">
              <w:t>Team members</w:t>
            </w:r>
          </w:p>
        </w:tc>
        <w:tc>
          <w:tcPr>
            <w:tcW w:w="2160" w:type="dxa"/>
            <w:vAlign w:val="center"/>
          </w:tcPr>
          <w:p w14:paraId="402A4FC8" w14:textId="77777777" w:rsidR="00792389" w:rsidRPr="00E63C68" w:rsidRDefault="00792389" w:rsidP="00EE421D">
            <w:pPr>
              <w:pStyle w:val="Bang"/>
            </w:pPr>
            <w:r w:rsidRPr="00E63C68">
              <w:t>Daily</w:t>
            </w:r>
          </w:p>
        </w:tc>
      </w:tr>
      <w:tr w:rsidR="00792389" w:rsidRPr="00EA1A77" w14:paraId="04022CAA" w14:textId="77777777" w:rsidTr="00F453FA">
        <w:tc>
          <w:tcPr>
            <w:tcW w:w="2340" w:type="dxa"/>
            <w:vAlign w:val="center"/>
          </w:tcPr>
          <w:p w14:paraId="63C126AB" w14:textId="77777777" w:rsidR="00792389" w:rsidRPr="00E63C68" w:rsidRDefault="00792389" w:rsidP="00EE421D">
            <w:pPr>
              <w:pStyle w:val="Bang"/>
            </w:pPr>
            <w:r w:rsidRPr="00E63C68">
              <w:t>Quality: No. defects detected</w:t>
            </w:r>
          </w:p>
        </w:tc>
        <w:tc>
          <w:tcPr>
            <w:tcW w:w="3330" w:type="dxa"/>
            <w:vAlign w:val="center"/>
          </w:tcPr>
          <w:p w14:paraId="03F55D18" w14:textId="77777777" w:rsidR="00792389" w:rsidRPr="00E63C68" w:rsidRDefault="00012F8C" w:rsidP="00EE421D">
            <w:pPr>
              <w:pStyle w:val="Bang"/>
            </w:pPr>
            <w:r w:rsidRPr="00E63C68">
              <w:t>Managing product’s quality.</w:t>
            </w:r>
          </w:p>
        </w:tc>
        <w:tc>
          <w:tcPr>
            <w:tcW w:w="990" w:type="dxa"/>
            <w:vAlign w:val="center"/>
          </w:tcPr>
          <w:p w14:paraId="77011591" w14:textId="77777777" w:rsidR="00792389" w:rsidRPr="00E63C68" w:rsidRDefault="00792389" w:rsidP="00EE421D">
            <w:pPr>
              <w:pStyle w:val="Bang"/>
            </w:pPr>
            <w:r w:rsidRPr="00E63C68">
              <w:t>Reviewer, Tester</w:t>
            </w:r>
          </w:p>
        </w:tc>
        <w:tc>
          <w:tcPr>
            <w:tcW w:w="2160" w:type="dxa"/>
            <w:vAlign w:val="center"/>
          </w:tcPr>
          <w:p w14:paraId="7FA55030" w14:textId="77777777" w:rsidR="00792389" w:rsidRPr="00E63C68" w:rsidRDefault="00792389" w:rsidP="00EE421D">
            <w:pPr>
              <w:pStyle w:val="Bang"/>
            </w:pPr>
            <w:r w:rsidRPr="00E63C68">
              <w:t>Right after the review/test</w:t>
            </w:r>
          </w:p>
        </w:tc>
      </w:tr>
      <w:tr w:rsidR="00792389" w:rsidRPr="00EA1A77" w14:paraId="53E6D366" w14:textId="77777777" w:rsidTr="00F453FA">
        <w:tc>
          <w:tcPr>
            <w:tcW w:w="2340" w:type="dxa"/>
            <w:vAlign w:val="center"/>
          </w:tcPr>
          <w:p w14:paraId="62782689" w14:textId="77777777" w:rsidR="00792389" w:rsidRPr="00E63C68" w:rsidRDefault="00792389" w:rsidP="00EE421D">
            <w:pPr>
              <w:pStyle w:val="Bang"/>
            </w:pPr>
            <w:r w:rsidRPr="00E63C68">
              <w:t>Schedule</w:t>
            </w:r>
          </w:p>
        </w:tc>
        <w:tc>
          <w:tcPr>
            <w:tcW w:w="3330" w:type="dxa"/>
            <w:vAlign w:val="center"/>
          </w:tcPr>
          <w:p w14:paraId="366B3920" w14:textId="77777777" w:rsidR="00792389" w:rsidRPr="00E63C68" w:rsidRDefault="00012F8C" w:rsidP="00EE421D">
            <w:pPr>
              <w:pStyle w:val="Bang"/>
            </w:pPr>
            <w:r w:rsidRPr="00E63C68">
              <w:t>Monitor and controlling software developing processing keep plan.</w:t>
            </w:r>
          </w:p>
        </w:tc>
        <w:tc>
          <w:tcPr>
            <w:tcW w:w="990" w:type="dxa"/>
            <w:vAlign w:val="center"/>
          </w:tcPr>
          <w:p w14:paraId="4A7B54EB" w14:textId="77777777" w:rsidR="00792389" w:rsidRPr="00E63C68" w:rsidRDefault="00792389" w:rsidP="00EE421D">
            <w:pPr>
              <w:pStyle w:val="Bang"/>
            </w:pPr>
            <w:r w:rsidRPr="00E63C68">
              <w:t>PM</w:t>
            </w:r>
          </w:p>
        </w:tc>
        <w:tc>
          <w:tcPr>
            <w:tcW w:w="2160" w:type="dxa"/>
            <w:vAlign w:val="center"/>
          </w:tcPr>
          <w:p w14:paraId="7875A278" w14:textId="77777777" w:rsidR="00792389" w:rsidRPr="00E63C68" w:rsidRDefault="00792389" w:rsidP="00EE421D">
            <w:pPr>
              <w:pStyle w:val="Bang"/>
            </w:pPr>
            <w:r w:rsidRPr="00E63C68">
              <w:t>Weekly and at the end of stages</w:t>
            </w:r>
          </w:p>
        </w:tc>
      </w:tr>
    </w:tbl>
    <w:p w14:paraId="5948C8FE" w14:textId="77777777" w:rsidR="00792389" w:rsidRDefault="00792389" w:rsidP="00EE421D">
      <w:pPr>
        <w:pStyle w:val="HelpText"/>
      </w:pPr>
    </w:p>
    <w:p w14:paraId="5853A96A" w14:textId="77777777" w:rsidR="00AC5789" w:rsidRDefault="00AC5789" w:rsidP="00EE421D">
      <w:pPr>
        <w:pStyle w:val="HelpText"/>
      </w:pPr>
    </w:p>
    <w:p w14:paraId="1C972BFD" w14:textId="77777777" w:rsidR="008527E4" w:rsidRDefault="007C7613" w:rsidP="00EE421D">
      <w:pPr>
        <w:pStyle w:val="Heading1"/>
      </w:pPr>
      <w:bookmarkStart w:id="58" w:name="_Toc368438013"/>
      <w:bookmarkStart w:id="59" w:name="_Toc452446889"/>
      <w:r>
        <w:lastRenderedPageBreak/>
        <w:t>Estimate</w:t>
      </w:r>
      <w:bookmarkEnd w:id="58"/>
    </w:p>
    <w:p w14:paraId="6E7F52A3" w14:textId="77777777" w:rsidR="008527E4" w:rsidRDefault="008527E4" w:rsidP="00EE421D">
      <w:pPr>
        <w:pStyle w:val="Heading2"/>
      </w:pPr>
      <w:bookmarkStart w:id="60" w:name="_Toc368438014"/>
      <w:r>
        <w:t>Size</w:t>
      </w:r>
      <w:bookmarkEnd w:id="60"/>
    </w:p>
    <w:p w14:paraId="25922D3B" w14:textId="77777777" w:rsidR="00BA1E24" w:rsidRDefault="00FD4582" w:rsidP="00EE421D">
      <w:pPr>
        <w:pStyle w:val="Body"/>
        <w:rPr>
          <w:color w:val="0000FF"/>
        </w:rPr>
      </w:pPr>
      <w:r>
        <w:t xml:space="preserve">This project is performed and must complete all requirements from teacher and FPT University. So size of our project is in Capstone Project limit. </w:t>
      </w:r>
    </w:p>
    <w:p w14:paraId="73DDE734" w14:textId="77777777" w:rsidR="00BA1E24" w:rsidRDefault="00BA1E24" w:rsidP="00EE421D">
      <w:pPr>
        <w:pStyle w:val="Heading2"/>
      </w:pPr>
      <w:bookmarkStart w:id="61" w:name="_Toc368438015"/>
      <w:r>
        <w:t>Effort</w:t>
      </w:r>
      <w:bookmarkEnd w:id="61"/>
    </w:p>
    <w:p w14:paraId="22FBADA1" w14:textId="77777777" w:rsidR="008527E4" w:rsidRDefault="008527E4" w:rsidP="00EE421D">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955045" w14:paraId="1E05B160" w14:textId="77777777"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14:paraId="2C40B728" w14:textId="77777777" w:rsidR="00CB4DE3" w:rsidRPr="00BE6B69" w:rsidRDefault="00CB4DE3" w:rsidP="00EE421D"/>
        </w:tc>
        <w:tc>
          <w:tcPr>
            <w:tcW w:w="1350" w:type="dxa"/>
            <w:shd w:val="clear" w:color="auto" w:fill="D9D9D9" w:themeFill="background1" w:themeFillShade="D9"/>
            <w:vAlign w:val="center"/>
          </w:tcPr>
          <w:p w14:paraId="49BF3FD0" w14:textId="77777777" w:rsidR="00CB4DE3" w:rsidRPr="00BE6B69" w:rsidRDefault="00CB4DE3" w:rsidP="00EE421D">
            <w:r w:rsidRPr="00BE6B69">
              <w:t>Initiation</w:t>
            </w:r>
          </w:p>
        </w:tc>
        <w:tc>
          <w:tcPr>
            <w:tcW w:w="1710" w:type="dxa"/>
            <w:shd w:val="clear" w:color="auto" w:fill="D9D9D9" w:themeFill="background1" w:themeFillShade="D9"/>
            <w:vAlign w:val="center"/>
          </w:tcPr>
          <w:p w14:paraId="48FFF6F0" w14:textId="77777777" w:rsidR="00CB4DE3" w:rsidRPr="00BE6B69" w:rsidRDefault="00CB4DE3" w:rsidP="00EE421D">
            <w:r w:rsidRPr="00BE6B69">
              <w:t>Solution</w:t>
            </w:r>
          </w:p>
        </w:tc>
        <w:tc>
          <w:tcPr>
            <w:tcW w:w="1620" w:type="dxa"/>
            <w:shd w:val="clear" w:color="auto" w:fill="D9D9D9" w:themeFill="background1" w:themeFillShade="D9"/>
            <w:vAlign w:val="center"/>
          </w:tcPr>
          <w:p w14:paraId="1EB13001" w14:textId="77777777" w:rsidR="00CB4DE3" w:rsidRPr="00BE6B69" w:rsidRDefault="00CB4DE3" w:rsidP="00EE421D">
            <w:r w:rsidRPr="00BE6B69">
              <w:t>Construction</w:t>
            </w:r>
          </w:p>
        </w:tc>
        <w:tc>
          <w:tcPr>
            <w:tcW w:w="1260" w:type="dxa"/>
            <w:shd w:val="clear" w:color="auto" w:fill="D9D9D9" w:themeFill="background1" w:themeFillShade="D9"/>
            <w:vAlign w:val="center"/>
          </w:tcPr>
          <w:p w14:paraId="0E8B4F89" w14:textId="77777777" w:rsidR="00CB4DE3" w:rsidRPr="00BE6B69" w:rsidRDefault="00CB4DE3" w:rsidP="00EE421D">
            <w:r w:rsidRPr="00BE6B69">
              <w:t>Transition</w:t>
            </w:r>
          </w:p>
        </w:tc>
        <w:tc>
          <w:tcPr>
            <w:tcW w:w="1260" w:type="dxa"/>
            <w:shd w:val="clear" w:color="auto" w:fill="D9D9D9" w:themeFill="background1" w:themeFillShade="D9"/>
          </w:tcPr>
          <w:p w14:paraId="117704F4" w14:textId="77777777" w:rsidR="00CB4DE3" w:rsidRPr="00CB4DE3" w:rsidRDefault="00CB4DE3" w:rsidP="00EE421D">
            <w:r w:rsidRPr="00CB4DE3">
              <w:t>Total</w:t>
            </w:r>
          </w:p>
        </w:tc>
      </w:tr>
      <w:tr w:rsidR="00CB4DE3" w:rsidRPr="00955045" w14:paraId="0DB6BECA" w14:textId="77777777" w:rsidTr="00D3512F">
        <w:trPr>
          <w:jc w:val="center"/>
        </w:trPr>
        <w:tc>
          <w:tcPr>
            <w:tcW w:w="1149" w:type="dxa"/>
            <w:vAlign w:val="center"/>
          </w:tcPr>
          <w:p w14:paraId="5B727435" w14:textId="77777777" w:rsidR="00CB4DE3" w:rsidRPr="00DB14D2" w:rsidRDefault="00CB4DE3" w:rsidP="00EE421D">
            <w:r w:rsidRPr="00DB14D2">
              <w:t>Effort(person/day)</w:t>
            </w:r>
          </w:p>
        </w:tc>
        <w:tc>
          <w:tcPr>
            <w:tcW w:w="1350" w:type="dxa"/>
            <w:vAlign w:val="center"/>
          </w:tcPr>
          <w:p w14:paraId="50E10845" w14:textId="77777777" w:rsidR="00CB4DE3" w:rsidRPr="00DB14D2" w:rsidRDefault="00CB4DE3" w:rsidP="00EE421D">
            <w:r>
              <w:t>72.5</w:t>
            </w:r>
          </w:p>
        </w:tc>
        <w:tc>
          <w:tcPr>
            <w:tcW w:w="1710" w:type="dxa"/>
            <w:vAlign w:val="center"/>
          </w:tcPr>
          <w:p w14:paraId="640711EF" w14:textId="77777777" w:rsidR="00CB4DE3" w:rsidRPr="00DB14D2" w:rsidRDefault="00CB4DE3" w:rsidP="00EE421D">
            <w:r>
              <w:t>104</w:t>
            </w:r>
          </w:p>
        </w:tc>
        <w:tc>
          <w:tcPr>
            <w:tcW w:w="1620" w:type="dxa"/>
            <w:vAlign w:val="center"/>
          </w:tcPr>
          <w:p w14:paraId="7E47F9FA" w14:textId="77777777" w:rsidR="00CB4DE3" w:rsidRPr="00DB14D2" w:rsidRDefault="00CB4DE3" w:rsidP="00EE421D">
            <w:r>
              <w:t>89.5</w:t>
            </w:r>
          </w:p>
        </w:tc>
        <w:tc>
          <w:tcPr>
            <w:tcW w:w="1260" w:type="dxa"/>
            <w:vAlign w:val="center"/>
          </w:tcPr>
          <w:p w14:paraId="2A4DEB33" w14:textId="77777777" w:rsidR="00CB4DE3" w:rsidRPr="00DB14D2" w:rsidRDefault="00CB4DE3" w:rsidP="00EE421D">
            <w:r>
              <w:t>34</w:t>
            </w:r>
          </w:p>
        </w:tc>
        <w:tc>
          <w:tcPr>
            <w:tcW w:w="1260" w:type="dxa"/>
          </w:tcPr>
          <w:p w14:paraId="0A44D547" w14:textId="77777777" w:rsidR="00CB4DE3" w:rsidRPr="00CB4DE3" w:rsidRDefault="00CB4DE3" w:rsidP="00EE421D">
            <w:r w:rsidRPr="00CB4DE3">
              <w:t xml:space="preserve">     300</w:t>
            </w:r>
          </w:p>
        </w:tc>
      </w:tr>
      <w:tr w:rsidR="00CB4DE3" w:rsidRPr="00955045" w14:paraId="0E9E5A61" w14:textId="77777777" w:rsidTr="00D3512F">
        <w:trPr>
          <w:jc w:val="center"/>
        </w:trPr>
        <w:tc>
          <w:tcPr>
            <w:tcW w:w="1149" w:type="dxa"/>
            <w:vAlign w:val="center"/>
          </w:tcPr>
          <w:p w14:paraId="36C2157D" w14:textId="77777777" w:rsidR="00CB4DE3" w:rsidRPr="00DB14D2" w:rsidRDefault="00CB4DE3" w:rsidP="00EE421D">
            <w:r w:rsidRPr="00DB14D2">
              <w:t>Total % budgeted Effort Usage (%)</w:t>
            </w:r>
          </w:p>
        </w:tc>
        <w:tc>
          <w:tcPr>
            <w:tcW w:w="1350" w:type="dxa"/>
            <w:vAlign w:val="center"/>
          </w:tcPr>
          <w:p w14:paraId="4EBF2889" w14:textId="77777777" w:rsidR="00CB4DE3" w:rsidRPr="00DB14D2" w:rsidRDefault="00CB4DE3" w:rsidP="00EE421D">
            <w:r>
              <w:t>100</w:t>
            </w:r>
          </w:p>
        </w:tc>
        <w:tc>
          <w:tcPr>
            <w:tcW w:w="1710" w:type="dxa"/>
            <w:vAlign w:val="center"/>
          </w:tcPr>
          <w:p w14:paraId="1682FE97" w14:textId="77777777" w:rsidR="00CB4DE3" w:rsidRPr="00DB14D2" w:rsidRDefault="00CB4DE3" w:rsidP="00EE421D">
            <w:r>
              <w:t>100</w:t>
            </w:r>
          </w:p>
        </w:tc>
        <w:tc>
          <w:tcPr>
            <w:tcW w:w="1620" w:type="dxa"/>
            <w:vAlign w:val="center"/>
          </w:tcPr>
          <w:p w14:paraId="3A6DB322" w14:textId="77777777" w:rsidR="00CB4DE3" w:rsidRPr="00DB14D2" w:rsidRDefault="00CB4DE3" w:rsidP="00EE421D">
            <w:r>
              <w:t>100</w:t>
            </w:r>
          </w:p>
        </w:tc>
        <w:tc>
          <w:tcPr>
            <w:tcW w:w="1260" w:type="dxa"/>
            <w:vAlign w:val="center"/>
          </w:tcPr>
          <w:p w14:paraId="1D7DF5BF" w14:textId="77777777" w:rsidR="00CB4DE3" w:rsidRPr="00DB14D2" w:rsidRDefault="00CB4DE3" w:rsidP="00EE421D">
            <w:r>
              <w:t>100</w:t>
            </w:r>
          </w:p>
        </w:tc>
        <w:tc>
          <w:tcPr>
            <w:tcW w:w="1260" w:type="dxa"/>
          </w:tcPr>
          <w:p w14:paraId="0449646D" w14:textId="77777777" w:rsidR="00CB4DE3" w:rsidRDefault="00CB4DE3" w:rsidP="00EE421D"/>
        </w:tc>
      </w:tr>
    </w:tbl>
    <w:p w14:paraId="6BFDF83A" w14:textId="77777777" w:rsidR="00DB14D2" w:rsidRPr="00B54459" w:rsidRDefault="00DB14D2" w:rsidP="00EE421D"/>
    <w:p w14:paraId="0928C3BB" w14:textId="77777777" w:rsidR="008527E4" w:rsidRDefault="008527E4" w:rsidP="00EE421D">
      <w:pPr>
        <w:pStyle w:val="Body"/>
      </w:pPr>
      <w:r>
        <w:tab/>
      </w:r>
    </w:p>
    <w:p w14:paraId="7BE99DBE" w14:textId="77777777" w:rsidR="008527E4" w:rsidRDefault="008527E4" w:rsidP="00EE421D">
      <w:pPr>
        <w:pStyle w:val="Heading2"/>
      </w:pPr>
      <w:bookmarkStart w:id="62" w:name="_Toc368438016"/>
      <w:r>
        <w:t>Schedule</w:t>
      </w:r>
      <w:bookmarkEnd w:id="62"/>
    </w:p>
    <w:p w14:paraId="4C5586CC" w14:textId="77777777" w:rsidR="00DB14D2" w:rsidRPr="00DB14D2" w:rsidRDefault="008527E4" w:rsidP="00EE421D">
      <w:pPr>
        <w:pStyle w:val="Heading3"/>
      </w:pPr>
      <w:r w:rsidRPr="00AE7BF1">
        <w:t xml:space="preserve">Project Milestone &amp; </w:t>
      </w:r>
      <w:commentRangeStart w:id="63"/>
      <w:r w:rsidRPr="00AE7BF1">
        <w:t>Deliverables</w:t>
      </w:r>
      <w:commentRangeEnd w:id="63"/>
      <w:r w:rsidR="00EE421D">
        <w:rPr>
          <w:rStyle w:val="CommentReference"/>
          <w:rFonts w:ascii=".VnTime" w:hAnsi=".VnTime"/>
          <w:b w:val="0"/>
          <w:bCs w:val="0"/>
        </w:rPr>
        <w:commentReference w:id="63"/>
      </w:r>
    </w:p>
    <w:tbl>
      <w:tblPr>
        <w:tblW w:w="9023" w:type="dxa"/>
        <w:tblInd w:w="44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43"/>
        <w:gridCol w:w="1890"/>
        <w:gridCol w:w="1260"/>
        <w:gridCol w:w="3420"/>
        <w:gridCol w:w="1710"/>
      </w:tblGrid>
      <w:tr w:rsidR="008527E4" w:rsidRPr="00EA1A77" w14:paraId="3C58F318" w14:textId="77777777" w:rsidTr="00CB4DE3">
        <w:trPr>
          <w:tblHeader/>
        </w:trPr>
        <w:tc>
          <w:tcPr>
            <w:tcW w:w="743" w:type="dxa"/>
            <w:shd w:val="clear" w:color="auto" w:fill="D9D9D9"/>
          </w:tcPr>
          <w:p w14:paraId="082114DB" w14:textId="77777777" w:rsidR="008527E4" w:rsidRPr="00331C1F" w:rsidRDefault="008527E4" w:rsidP="00EE421D">
            <w:pPr>
              <w:pStyle w:val="Bangheader"/>
            </w:pPr>
            <w:r w:rsidRPr="00331C1F">
              <w:t>No</w:t>
            </w:r>
          </w:p>
        </w:tc>
        <w:tc>
          <w:tcPr>
            <w:tcW w:w="1890" w:type="dxa"/>
            <w:shd w:val="clear" w:color="auto" w:fill="D9D9D9"/>
          </w:tcPr>
          <w:p w14:paraId="7829D9BE" w14:textId="77777777" w:rsidR="008527E4" w:rsidRPr="00331C1F" w:rsidRDefault="008527E4" w:rsidP="00EE421D">
            <w:pPr>
              <w:pStyle w:val="Bangheader"/>
            </w:pPr>
            <w:r w:rsidRPr="00331C1F">
              <w:t>Stage</w:t>
            </w:r>
          </w:p>
        </w:tc>
        <w:tc>
          <w:tcPr>
            <w:tcW w:w="1260" w:type="dxa"/>
            <w:shd w:val="clear" w:color="auto" w:fill="D9D9D9"/>
          </w:tcPr>
          <w:p w14:paraId="78933319" w14:textId="77777777" w:rsidR="008527E4" w:rsidRPr="00331C1F" w:rsidRDefault="008527E4" w:rsidP="00EE421D">
            <w:pPr>
              <w:pStyle w:val="Bangheader"/>
            </w:pPr>
            <w:r w:rsidRPr="00331C1F">
              <w:t>Committed Delivery date</w:t>
            </w:r>
          </w:p>
        </w:tc>
        <w:tc>
          <w:tcPr>
            <w:tcW w:w="3420" w:type="dxa"/>
            <w:shd w:val="clear" w:color="auto" w:fill="D9D9D9"/>
          </w:tcPr>
          <w:p w14:paraId="421C47A2" w14:textId="77777777" w:rsidR="008527E4" w:rsidRPr="00331C1F" w:rsidRDefault="008527E4" w:rsidP="00EE421D">
            <w:pPr>
              <w:pStyle w:val="Bangheader"/>
            </w:pPr>
            <w:r w:rsidRPr="00331C1F">
              <w:t>Description of Deliverable</w:t>
            </w:r>
          </w:p>
        </w:tc>
        <w:tc>
          <w:tcPr>
            <w:tcW w:w="1710" w:type="dxa"/>
            <w:shd w:val="clear" w:color="auto" w:fill="D9D9D9"/>
          </w:tcPr>
          <w:p w14:paraId="51F4EDF0" w14:textId="77777777" w:rsidR="008527E4" w:rsidRPr="00331C1F" w:rsidRDefault="008527E4" w:rsidP="00EE421D">
            <w:pPr>
              <w:pStyle w:val="Bangheader"/>
            </w:pPr>
            <w:r w:rsidRPr="00331C1F">
              <w:t>Delivery  media</w:t>
            </w:r>
          </w:p>
        </w:tc>
      </w:tr>
      <w:tr w:rsidR="007D3ABE" w:rsidRPr="00EA1A77" w14:paraId="3979FB10" w14:textId="777777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14:paraId="3B72B091" w14:textId="77777777" w:rsidR="007D3ABE" w:rsidRPr="00EA1A77" w:rsidRDefault="003A7C55" w:rsidP="00EE421D">
            <w:pPr>
              <w:pStyle w:val="StylebangcategoryWhiteLeft"/>
            </w:pPr>
            <w:r w:rsidRPr="00EA1A77">
              <w:t>Initiation</w:t>
            </w:r>
          </w:p>
        </w:tc>
        <w:tc>
          <w:tcPr>
            <w:tcW w:w="1260" w:type="dxa"/>
            <w:shd w:val="clear" w:color="auto" w:fill="auto"/>
            <w:vAlign w:val="center"/>
          </w:tcPr>
          <w:p w14:paraId="39EC8424" w14:textId="77777777" w:rsidR="007D3ABE" w:rsidRPr="00EA1A77" w:rsidRDefault="007D3ABE" w:rsidP="00EE421D">
            <w:pPr>
              <w:pStyle w:val="bang0"/>
            </w:pPr>
          </w:p>
        </w:tc>
        <w:tc>
          <w:tcPr>
            <w:tcW w:w="5130" w:type="dxa"/>
            <w:gridSpan w:val="2"/>
            <w:shd w:val="clear" w:color="auto" w:fill="auto"/>
            <w:vAlign w:val="center"/>
          </w:tcPr>
          <w:p w14:paraId="41962E46" w14:textId="77777777" w:rsidR="007D3ABE" w:rsidRPr="00EA1A77" w:rsidRDefault="007D3ABE" w:rsidP="00EE421D">
            <w:pPr>
              <w:pStyle w:val="bang0"/>
            </w:pPr>
            <w:r w:rsidRPr="00EA1A77">
              <w:t>Requiremen</w:t>
            </w:r>
            <w:r w:rsidR="003A7C55">
              <w:t>ts agreed, Report 1 reviewed</w:t>
            </w:r>
          </w:p>
        </w:tc>
      </w:tr>
      <w:tr w:rsidR="007D3ABE" w:rsidRPr="00EA1A77" w14:paraId="2AAA6AC1" w14:textId="77777777" w:rsidTr="00CB4DE3">
        <w:tc>
          <w:tcPr>
            <w:tcW w:w="743" w:type="dxa"/>
            <w:vAlign w:val="center"/>
          </w:tcPr>
          <w:p w14:paraId="17A1612B" w14:textId="77777777" w:rsidR="007D3ABE" w:rsidRPr="00EA1A77" w:rsidRDefault="007D3ABE" w:rsidP="00EE421D">
            <w:pPr>
              <w:pStyle w:val="bang0"/>
            </w:pPr>
            <w:r w:rsidRPr="00EA1A77">
              <w:lastRenderedPageBreak/>
              <w:t>1</w:t>
            </w:r>
          </w:p>
        </w:tc>
        <w:tc>
          <w:tcPr>
            <w:tcW w:w="1890" w:type="dxa"/>
            <w:vAlign w:val="center"/>
          </w:tcPr>
          <w:p w14:paraId="2519659F" w14:textId="77777777" w:rsidR="007D3ABE" w:rsidRPr="00EA1A77" w:rsidRDefault="00F339B3" w:rsidP="00EE421D">
            <w:pPr>
              <w:pStyle w:val="bang0"/>
            </w:pPr>
            <w:r>
              <w:t>Develop project idea</w:t>
            </w:r>
          </w:p>
        </w:tc>
        <w:tc>
          <w:tcPr>
            <w:tcW w:w="1260" w:type="dxa"/>
            <w:vAlign w:val="center"/>
          </w:tcPr>
          <w:p w14:paraId="5A5C44AD" w14:textId="77777777" w:rsidR="007D3ABE" w:rsidRPr="00EA1A77" w:rsidRDefault="00F339B3" w:rsidP="00EE421D">
            <w:pPr>
              <w:pStyle w:val="bang0"/>
            </w:pPr>
            <w:r>
              <w:t>12</w:t>
            </w:r>
            <w:r w:rsidR="003A7C55">
              <w:t>-05-2014</w:t>
            </w:r>
          </w:p>
        </w:tc>
        <w:tc>
          <w:tcPr>
            <w:tcW w:w="3420" w:type="dxa"/>
            <w:vAlign w:val="center"/>
          </w:tcPr>
          <w:p w14:paraId="20C3785E" w14:textId="77777777" w:rsidR="007D3ABE" w:rsidRPr="00EA1A77" w:rsidRDefault="003A7C55" w:rsidP="00EE421D">
            <w:pPr>
              <w:pStyle w:val="bang0"/>
            </w:pPr>
            <w:r w:rsidRPr="00EA1A77">
              <w:t>Project goals and scope defined, milestone description defined, resource committed</w:t>
            </w:r>
          </w:p>
        </w:tc>
        <w:tc>
          <w:tcPr>
            <w:tcW w:w="1710" w:type="dxa"/>
            <w:vAlign w:val="center"/>
          </w:tcPr>
          <w:p w14:paraId="05ED679F" w14:textId="77777777" w:rsidR="007D3ABE" w:rsidRPr="00EA1A77" w:rsidRDefault="007D3ABE" w:rsidP="00EE421D">
            <w:pPr>
              <w:pStyle w:val="bang0"/>
            </w:pPr>
          </w:p>
          <w:p w14:paraId="7FACFE72" w14:textId="77777777" w:rsidR="007D3ABE" w:rsidRPr="00EA1A77" w:rsidRDefault="007D3ABE" w:rsidP="00EE421D">
            <w:pPr>
              <w:pStyle w:val="bang0"/>
            </w:pPr>
          </w:p>
        </w:tc>
      </w:tr>
      <w:tr w:rsidR="003A7C55" w:rsidRPr="00EA1A77" w14:paraId="28C23CC9" w14:textId="77777777" w:rsidTr="00CB4DE3">
        <w:tc>
          <w:tcPr>
            <w:tcW w:w="743" w:type="dxa"/>
            <w:vAlign w:val="center"/>
          </w:tcPr>
          <w:p w14:paraId="66CE3405" w14:textId="77777777" w:rsidR="003A7C55" w:rsidRDefault="003A7C55" w:rsidP="00EE421D">
            <w:pPr>
              <w:pStyle w:val="bang0"/>
            </w:pPr>
            <w:r>
              <w:t>2</w:t>
            </w:r>
          </w:p>
        </w:tc>
        <w:tc>
          <w:tcPr>
            <w:tcW w:w="1890" w:type="dxa"/>
            <w:vAlign w:val="center"/>
          </w:tcPr>
          <w:p w14:paraId="0FAE8FB7" w14:textId="77777777" w:rsidR="003A7C55" w:rsidRDefault="003A7C55" w:rsidP="00EE421D">
            <w:pPr>
              <w:pStyle w:val="bang0"/>
            </w:pPr>
            <w:r>
              <w:t>Q&amp;A Management Sheet</w:t>
            </w:r>
          </w:p>
        </w:tc>
        <w:tc>
          <w:tcPr>
            <w:tcW w:w="1260" w:type="dxa"/>
            <w:vAlign w:val="center"/>
          </w:tcPr>
          <w:p w14:paraId="36CC2889" w14:textId="77777777" w:rsidR="003A7C55" w:rsidRDefault="00F339B3" w:rsidP="00EE421D">
            <w:pPr>
              <w:pStyle w:val="bang0"/>
            </w:pPr>
            <w:r>
              <w:t>13</w:t>
            </w:r>
            <w:r w:rsidR="003A7C55">
              <w:t>-05-2014</w:t>
            </w:r>
          </w:p>
        </w:tc>
        <w:tc>
          <w:tcPr>
            <w:tcW w:w="3420" w:type="dxa"/>
            <w:vAlign w:val="center"/>
          </w:tcPr>
          <w:p w14:paraId="513BED6E" w14:textId="77777777" w:rsidR="003A7C55" w:rsidRPr="00EA1A77" w:rsidRDefault="003A7C55" w:rsidP="00EE421D">
            <w:pPr>
              <w:pStyle w:val="bang0"/>
            </w:pPr>
            <w:r w:rsidRPr="00EA1A77">
              <w:t xml:space="preserve">Criteria: </w:t>
            </w:r>
            <w:r>
              <w:t>D</w:t>
            </w:r>
            <w:r w:rsidRPr="00EA1A77">
              <w:t>ocumentation reviewed</w:t>
            </w:r>
          </w:p>
        </w:tc>
        <w:tc>
          <w:tcPr>
            <w:tcW w:w="1710" w:type="dxa"/>
            <w:vAlign w:val="center"/>
          </w:tcPr>
          <w:p w14:paraId="031070C1" w14:textId="77777777" w:rsidR="003A7C55" w:rsidRPr="00EA1A77" w:rsidRDefault="003A7C55" w:rsidP="00EE421D">
            <w:pPr>
              <w:pStyle w:val="bang0"/>
            </w:pPr>
          </w:p>
        </w:tc>
      </w:tr>
      <w:tr w:rsidR="004A27C6" w:rsidRPr="00EA1A77" w14:paraId="7C2C29B7" w14:textId="77777777" w:rsidTr="00CB4DE3">
        <w:tc>
          <w:tcPr>
            <w:tcW w:w="743" w:type="dxa"/>
            <w:vAlign w:val="center"/>
          </w:tcPr>
          <w:p w14:paraId="3EA2A5FE" w14:textId="77777777" w:rsidR="004A27C6" w:rsidRDefault="00902002" w:rsidP="00EE421D">
            <w:pPr>
              <w:pStyle w:val="bang0"/>
            </w:pPr>
            <w:r>
              <w:t>3</w:t>
            </w:r>
          </w:p>
        </w:tc>
        <w:tc>
          <w:tcPr>
            <w:tcW w:w="1890" w:type="dxa"/>
            <w:vAlign w:val="center"/>
          </w:tcPr>
          <w:p w14:paraId="00C6C9E2" w14:textId="77777777" w:rsidR="004A27C6" w:rsidRDefault="004A27C6" w:rsidP="00EE421D">
            <w:pPr>
              <w:pStyle w:val="bang0"/>
            </w:pPr>
            <w:r>
              <w:t>Submit report no.1 final</w:t>
            </w:r>
          </w:p>
        </w:tc>
        <w:tc>
          <w:tcPr>
            <w:tcW w:w="1260" w:type="dxa"/>
            <w:vAlign w:val="center"/>
          </w:tcPr>
          <w:p w14:paraId="653B96F3" w14:textId="77777777" w:rsidR="004A27C6" w:rsidRDefault="00F339B3" w:rsidP="00EE421D">
            <w:pPr>
              <w:pStyle w:val="bang0"/>
            </w:pPr>
            <w:r>
              <w:t>20</w:t>
            </w:r>
            <w:r w:rsidR="004A27C6">
              <w:t>-5-2014</w:t>
            </w:r>
          </w:p>
        </w:tc>
        <w:tc>
          <w:tcPr>
            <w:tcW w:w="3420" w:type="dxa"/>
            <w:vAlign w:val="center"/>
          </w:tcPr>
          <w:p w14:paraId="3A1ADCCB" w14:textId="77777777" w:rsidR="004A27C6" w:rsidRPr="00EA1A77" w:rsidRDefault="004A27C6" w:rsidP="00EE421D">
            <w:pPr>
              <w:pStyle w:val="bang0"/>
            </w:pPr>
            <w:r>
              <w:t>Completed report no.1</w:t>
            </w:r>
          </w:p>
        </w:tc>
        <w:tc>
          <w:tcPr>
            <w:tcW w:w="1710" w:type="dxa"/>
            <w:vAlign w:val="center"/>
          </w:tcPr>
          <w:p w14:paraId="339527FF" w14:textId="77777777" w:rsidR="004A27C6" w:rsidRPr="00EA1A77" w:rsidRDefault="004A27C6" w:rsidP="00EE421D">
            <w:pPr>
              <w:pStyle w:val="bang0"/>
            </w:pPr>
          </w:p>
        </w:tc>
      </w:tr>
      <w:tr w:rsidR="003A7C55" w:rsidRPr="00EA1A77" w14:paraId="6F44F56C" w14:textId="77777777" w:rsidTr="00CB4DE3">
        <w:tc>
          <w:tcPr>
            <w:tcW w:w="743" w:type="dxa"/>
            <w:vAlign w:val="center"/>
          </w:tcPr>
          <w:p w14:paraId="454947A4" w14:textId="77777777" w:rsidR="003A7C55" w:rsidRDefault="00902002" w:rsidP="00EE421D">
            <w:pPr>
              <w:pStyle w:val="bang0"/>
            </w:pPr>
            <w:r>
              <w:t>4</w:t>
            </w:r>
          </w:p>
        </w:tc>
        <w:tc>
          <w:tcPr>
            <w:tcW w:w="1890" w:type="dxa"/>
            <w:vAlign w:val="center"/>
          </w:tcPr>
          <w:p w14:paraId="274E49A7" w14:textId="77777777" w:rsidR="003A7C55" w:rsidRDefault="003A7C55" w:rsidP="00EE421D">
            <w:pPr>
              <w:pStyle w:val="bang0"/>
            </w:pPr>
            <w:r>
              <w:t>Project Plan</w:t>
            </w:r>
          </w:p>
        </w:tc>
        <w:tc>
          <w:tcPr>
            <w:tcW w:w="1260" w:type="dxa"/>
            <w:vAlign w:val="center"/>
          </w:tcPr>
          <w:p w14:paraId="016C54CD" w14:textId="77777777" w:rsidR="003A7C55" w:rsidRDefault="00F339B3" w:rsidP="00EE421D">
            <w:pPr>
              <w:pStyle w:val="bang0"/>
            </w:pPr>
            <w:r>
              <w:t>28</w:t>
            </w:r>
            <w:r w:rsidR="003A7C55">
              <w:t>-05-2014</w:t>
            </w:r>
          </w:p>
        </w:tc>
        <w:tc>
          <w:tcPr>
            <w:tcW w:w="3420" w:type="dxa"/>
            <w:vAlign w:val="center"/>
          </w:tcPr>
          <w:p w14:paraId="33FDFABD" w14:textId="77777777" w:rsidR="003A7C55" w:rsidRPr="00EA1A77" w:rsidRDefault="003A7C55" w:rsidP="00EE421D">
            <w:pPr>
              <w:pStyle w:val="bang0"/>
            </w:pPr>
            <w:r w:rsidRPr="00EA1A77">
              <w:t xml:space="preserve">Criteria: </w:t>
            </w:r>
            <w:r>
              <w:t>D</w:t>
            </w:r>
            <w:r w:rsidRPr="00EA1A77">
              <w:t>ocumentation reviewed</w:t>
            </w:r>
          </w:p>
        </w:tc>
        <w:tc>
          <w:tcPr>
            <w:tcW w:w="1710" w:type="dxa"/>
            <w:vAlign w:val="center"/>
          </w:tcPr>
          <w:p w14:paraId="3188FC54" w14:textId="77777777" w:rsidR="003A7C55" w:rsidRPr="00EA1A77" w:rsidRDefault="003A7C55" w:rsidP="00EE421D">
            <w:pPr>
              <w:pStyle w:val="bang0"/>
            </w:pPr>
          </w:p>
        </w:tc>
      </w:tr>
      <w:tr w:rsidR="004A27C6" w:rsidRPr="00EA1A77" w14:paraId="40319A88" w14:textId="77777777" w:rsidTr="00CB4DE3">
        <w:tc>
          <w:tcPr>
            <w:tcW w:w="743" w:type="dxa"/>
            <w:vAlign w:val="center"/>
          </w:tcPr>
          <w:p w14:paraId="43881CB1" w14:textId="77777777" w:rsidR="004A27C6" w:rsidRDefault="00902002" w:rsidP="00EE421D">
            <w:pPr>
              <w:pStyle w:val="bang0"/>
            </w:pPr>
            <w:r>
              <w:t>5</w:t>
            </w:r>
          </w:p>
        </w:tc>
        <w:tc>
          <w:tcPr>
            <w:tcW w:w="1890" w:type="dxa"/>
            <w:vAlign w:val="center"/>
          </w:tcPr>
          <w:p w14:paraId="57C19C79" w14:textId="77777777" w:rsidR="004A27C6" w:rsidRDefault="004A27C6" w:rsidP="00EE421D">
            <w:pPr>
              <w:pStyle w:val="bang0"/>
            </w:pPr>
            <w:r>
              <w:t>Submit report no.2 final</w:t>
            </w:r>
          </w:p>
        </w:tc>
        <w:tc>
          <w:tcPr>
            <w:tcW w:w="1260" w:type="dxa"/>
            <w:vAlign w:val="center"/>
          </w:tcPr>
          <w:p w14:paraId="399CB68F" w14:textId="77777777" w:rsidR="004A27C6" w:rsidRDefault="00BC1354" w:rsidP="00EE421D">
            <w:pPr>
              <w:pStyle w:val="bang0"/>
            </w:pPr>
            <w:r>
              <w:t>30-</w:t>
            </w:r>
            <w:r w:rsidR="00F339B3">
              <w:t>05</w:t>
            </w:r>
            <w:r>
              <w:t>-</w:t>
            </w:r>
            <w:r w:rsidR="004A27C6">
              <w:t>2014</w:t>
            </w:r>
          </w:p>
        </w:tc>
        <w:tc>
          <w:tcPr>
            <w:tcW w:w="3420" w:type="dxa"/>
            <w:vAlign w:val="center"/>
          </w:tcPr>
          <w:p w14:paraId="4C14554E" w14:textId="77777777" w:rsidR="004A27C6" w:rsidRPr="00EA1A77" w:rsidRDefault="004A27C6" w:rsidP="00EE421D">
            <w:pPr>
              <w:pStyle w:val="bang0"/>
            </w:pPr>
            <w:r>
              <w:t>Completed report no.2</w:t>
            </w:r>
          </w:p>
        </w:tc>
        <w:tc>
          <w:tcPr>
            <w:tcW w:w="1710" w:type="dxa"/>
            <w:vAlign w:val="center"/>
          </w:tcPr>
          <w:p w14:paraId="43196482" w14:textId="77777777" w:rsidR="004A27C6" w:rsidRPr="00EA1A77" w:rsidRDefault="004A27C6" w:rsidP="00EE421D">
            <w:pPr>
              <w:pStyle w:val="bang0"/>
            </w:pPr>
          </w:p>
        </w:tc>
      </w:tr>
      <w:tr w:rsidR="003A7C55" w:rsidRPr="00EA1A77" w14:paraId="40A1F6FE" w14:textId="777777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14:paraId="4A021BF0" w14:textId="77777777" w:rsidR="003A7C55" w:rsidRPr="00EA1A77" w:rsidRDefault="003A7C55" w:rsidP="00EE421D">
            <w:pPr>
              <w:pStyle w:val="StylebangcategoryWhiteLeft"/>
            </w:pPr>
            <w:r w:rsidRPr="00EA1A77">
              <w:t>Solution</w:t>
            </w:r>
          </w:p>
        </w:tc>
        <w:tc>
          <w:tcPr>
            <w:tcW w:w="1260" w:type="dxa"/>
            <w:shd w:val="clear" w:color="auto" w:fill="auto"/>
            <w:vAlign w:val="center"/>
          </w:tcPr>
          <w:p w14:paraId="4DF6996F" w14:textId="77777777" w:rsidR="003A7C55" w:rsidRPr="00EA1A77" w:rsidRDefault="003A7C55" w:rsidP="00EE421D">
            <w:pPr>
              <w:pStyle w:val="bang0"/>
            </w:pPr>
          </w:p>
        </w:tc>
        <w:tc>
          <w:tcPr>
            <w:tcW w:w="5130" w:type="dxa"/>
            <w:gridSpan w:val="2"/>
            <w:shd w:val="clear" w:color="auto" w:fill="auto"/>
            <w:vAlign w:val="center"/>
          </w:tcPr>
          <w:p w14:paraId="08690999" w14:textId="77777777" w:rsidR="003A7C55" w:rsidRPr="00EA1A77" w:rsidRDefault="003A7C55" w:rsidP="00EE421D">
            <w:pPr>
              <w:pStyle w:val="bang0"/>
            </w:pPr>
          </w:p>
        </w:tc>
      </w:tr>
      <w:tr w:rsidR="003A7C55" w:rsidRPr="00EA1A77" w14:paraId="28AB529F" w14:textId="77777777" w:rsidTr="00CB4DE3">
        <w:tc>
          <w:tcPr>
            <w:tcW w:w="743" w:type="dxa"/>
            <w:vAlign w:val="center"/>
          </w:tcPr>
          <w:p w14:paraId="208D41E5" w14:textId="77777777" w:rsidR="003A7C55" w:rsidRPr="00EA1A77" w:rsidRDefault="003A7C55" w:rsidP="00EE421D">
            <w:pPr>
              <w:pStyle w:val="bang0"/>
            </w:pPr>
            <w:r>
              <w:t>1</w:t>
            </w:r>
          </w:p>
        </w:tc>
        <w:tc>
          <w:tcPr>
            <w:tcW w:w="1890" w:type="dxa"/>
            <w:vAlign w:val="center"/>
          </w:tcPr>
          <w:p w14:paraId="6625BCF0" w14:textId="77777777" w:rsidR="003A7C55" w:rsidRPr="00EA1A77" w:rsidRDefault="00BC1354" w:rsidP="00EE421D">
            <w:pPr>
              <w:pStyle w:val="bang0"/>
            </w:pPr>
            <w:r>
              <w:t>Screen Prototype</w:t>
            </w:r>
          </w:p>
        </w:tc>
        <w:tc>
          <w:tcPr>
            <w:tcW w:w="1260" w:type="dxa"/>
            <w:vAlign w:val="center"/>
          </w:tcPr>
          <w:p w14:paraId="50CE3FB8" w14:textId="77777777" w:rsidR="003A7C55" w:rsidRPr="00EA1A77" w:rsidRDefault="00BC1354" w:rsidP="00EE421D">
            <w:pPr>
              <w:pStyle w:val="bang0"/>
            </w:pPr>
            <w:r>
              <w:t>10</w:t>
            </w:r>
            <w:r w:rsidR="007E6ECE">
              <w:t>-</w:t>
            </w:r>
            <w:r>
              <w:t>0</w:t>
            </w:r>
            <w:r w:rsidR="007E6ECE">
              <w:t>6-2014</w:t>
            </w:r>
          </w:p>
        </w:tc>
        <w:tc>
          <w:tcPr>
            <w:tcW w:w="3420" w:type="dxa"/>
            <w:vAlign w:val="center"/>
          </w:tcPr>
          <w:p w14:paraId="136F4B57" w14:textId="77777777" w:rsidR="003A7C55" w:rsidRPr="00EA1A77" w:rsidRDefault="003A7C55" w:rsidP="00EE421D">
            <w:pPr>
              <w:pStyle w:val="bang0"/>
            </w:pPr>
            <w:r w:rsidRPr="00EA1A77">
              <w:t xml:space="preserve">Criteria: </w:t>
            </w:r>
            <w:r>
              <w:t>D</w:t>
            </w:r>
            <w:r w:rsidRPr="00EA1A77">
              <w:t>ocumentation reviewed</w:t>
            </w:r>
          </w:p>
        </w:tc>
        <w:tc>
          <w:tcPr>
            <w:tcW w:w="1710" w:type="dxa"/>
            <w:vAlign w:val="center"/>
          </w:tcPr>
          <w:p w14:paraId="2FAA05C0" w14:textId="77777777" w:rsidR="003A7C55" w:rsidRPr="00EA1A77" w:rsidRDefault="003A7C55" w:rsidP="00EE421D">
            <w:pPr>
              <w:pStyle w:val="bang0"/>
            </w:pPr>
          </w:p>
        </w:tc>
      </w:tr>
      <w:tr w:rsidR="00BC1354" w:rsidRPr="00EA1A77" w14:paraId="7212795B" w14:textId="77777777" w:rsidTr="00CB4DE3">
        <w:tc>
          <w:tcPr>
            <w:tcW w:w="743" w:type="dxa"/>
            <w:vAlign w:val="center"/>
          </w:tcPr>
          <w:p w14:paraId="4F8D5642" w14:textId="77777777" w:rsidR="00BC1354" w:rsidRDefault="00BC1354" w:rsidP="00EE421D">
            <w:pPr>
              <w:pStyle w:val="bang0"/>
            </w:pPr>
            <w:r>
              <w:t>2</w:t>
            </w:r>
          </w:p>
        </w:tc>
        <w:tc>
          <w:tcPr>
            <w:tcW w:w="1890" w:type="dxa"/>
            <w:vAlign w:val="center"/>
          </w:tcPr>
          <w:p w14:paraId="7C32FA2A" w14:textId="77777777" w:rsidR="00BC1354" w:rsidRDefault="00BC1354" w:rsidP="00EE421D">
            <w:pPr>
              <w:pStyle w:val="bang0"/>
            </w:pPr>
            <w:r>
              <w:t>Architecture Design</w:t>
            </w:r>
          </w:p>
        </w:tc>
        <w:tc>
          <w:tcPr>
            <w:tcW w:w="1260" w:type="dxa"/>
            <w:vAlign w:val="center"/>
          </w:tcPr>
          <w:p w14:paraId="4AB41571" w14:textId="77777777" w:rsidR="00BC1354" w:rsidRDefault="00BC1354" w:rsidP="00EE421D">
            <w:pPr>
              <w:pStyle w:val="bang0"/>
            </w:pPr>
            <w:r>
              <w:t>12-6-2014</w:t>
            </w:r>
          </w:p>
        </w:tc>
        <w:tc>
          <w:tcPr>
            <w:tcW w:w="3420" w:type="dxa"/>
            <w:vAlign w:val="center"/>
          </w:tcPr>
          <w:p w14:paraId="79A77760" w14:textId="77777777" w:rsidR="00BC1354" w:rsidRPr="00EA1A77" w:rsidRDefault="00BC1354" w:rsidP="00EE421D">
            <w:pPr>
              <w:pStyle w:val="bang0"/>
            </w:pPr>
            <w:r w:rsidRPr="00EA1A77">
              <w:t xml:space="preserve">Criteria: </w:t>
            </w:r>
            <w:r>
              <w:t>D</w:t>
            </w:r>
            <w:r w:rsidRPr="00EA1A77">
              <w:t>ocumentation reviewed</w:t>
            </w:r>
          </w:p>
        </w:tc>
        <w:tc>
          <w:tcPr>
            <w:tcW w:w="1710" w:type="dxa"/>
            <w:vAlign w:val="center"/>
          </w:tcPr>
          <w:p w14:paraId="289B8A39" w14:textId="77777777" w:rsidR="00BC1354" w:rsidRPr="00EA1A77" w:rsidRDefault="00BC1354" w:rsidP="00EE421D">
            <w:pPr>
              <w:pStyle w:val="bang0"/>
            </w:pPr>
          </w:p>
        </w:tc>
      </w:tr>
      <w:tr w:rsidR="00BC1354" w:rsidRPr="00EA1A77" w14:paraId="42AD7F79" w14:textId="77777777" w:rsidTr="00CB4DE3">
        <w:tc>
          <w:tcPr>
            <w:tcW w:w="743" w:type="dxa"/>
            <w:vAlign w:val="center"/>
          </w:tcPr>
          <w:p w14:paraId="49C6914B" w14:textId="77777777" w:rsidR="00BC1354" w:rsidRDefault="00BC1354" w:rsidP="00EE421D">
            <w:pPr>
              <w:pStyle w:val="bang0"/>
            </w:pPr>
            <w:r>
              <w:t>3</w:t>
            </w:r>
          </w:p>
        </w:tc>
        <w:tc>
          <w:tcPr>
            <w:tcW w:w="1890" w:type="dxa"/>
            <w:vAlign w:val="center"/>
          </w:tcPr>
          <w:p w14:paraId="61C0C030" w14:textId="77777777" w:rsidR="00BC1354" w:rsidRDefault="00BC1354" w:rsidP="00EE421D">
            <w:pPr>
              <w:pStyle w:val="bang0"/>
            </w:pPr>
            <w:r>
              <w:t>Detail Database Design</w:t>
            </w:r>
          </w:p>
        </w:tc>
        <w:tc>
          <w:tcPr>
            <w:tcW w:w="1260" w:type="dxa"/>
            <w:vAlign w:val="center"/>
          </w:tcPr>
          <w:p w14:paraId="3A99D864" w14:textId="77777777" w:rsidR="00BC1354" w:rsidRDefault="00BC1354" w:rsidP="00EE421D">
            <w:pPr>
              <w:pStyle w:val="bang0"/>
            </w:pPr>
            <w:r>
              <w:t>11-6-2014</w:t>
            </w:r>
          </w:p>
        </w:tc>
        <w:tc>
          <w:tcPr>
            <w:tcW w:w="3420" w:type="dxa"/>
            <w:vAlign w:val="center"/>
          </w:tcPr>
          <w:p w14:paraId="3B0F3DD5" w14:textId="77777777" w:rsidR="00BC1354" w:rsidRPr="00EA1A77" w:rsidRDefault="00BC1354" w:rsidP="00EE421D">
            <w:pPr>
              <w:pStyle w:val="bang0"/>
            </w:pPr>
            <w:r w:rsidRPr="00EA1A77">
              <w:t xml:space="preserve">Criteria: </w:t>
            </w:r>
            <w:r>
              <w:t>D</w:t>
            </w:r>
            <w:r w:rsidRPr="00EA1A77">
              <w:t>ocumentation reviewed</w:t>
            </w:r>
          </w:p>
        </w:tc>
        <w:tc>
          <w:tcPr>
            <w:tcW w:w="1710" w:type="dxa"/>
            <w:vAlign w:val="center"/>
          </w:tcPr>
          <w:p w14:paraId="52C3F57C" w14:textId="77777777" w:rsidR="00BC1354" w:rsidRPr="00EA1A77" w:rsidRDefault="00BC1354" w:rsidP="00EE421D">
            <w:pPr>
              <w:pStyle w:val="bang0"/>
            </w:pPr>
          </w:p>
        </w:tc>
      </w:tr>
      <w:tr w:rsidR="00BC1354" w:rsidRPr="00EA1A77" w14:paraId="1F7685B1" w14:textId="77777777" w:rsidTr="00CB4DE3">
        <w:tc>
          <w:tcPr>
            <w:tcW w:w="743" w:type="dxa"/>
            <w:vAlign w:val="center"/>
          </w:tcPr>
          <w:p w14:paraId="15000E3D" w14:textId="77777777" w:rsidR="00BC1354" w:rsidRPr="00EA1A77" w:rsidRDefault="00BC1354" w:rsidP="00EE421D">
            <w:pPr>
              <w:pStyle w:val="bang0"/>
            </w:pPr>
            <w:r>
              <w:t>4</w:t>
            </w:r>
          </w:p>
        </w:tc>
        <w:tc>
          <w:tcPr>
            <w:tcW w:w="1890" w:type="dxa"/>
            <w:vAlign w:val="center"/>
          </w:tcPr>
          <w:p w14:paraId="3E2F065D" w14:textId="77777777" w:rsidR="00BC1354" w:rsidRPr="00EA1A77" w:rsidRDefault="00BC1354" w:rsidP="00EE421D">
            <w:pPr>
              <w:pStyle w:val="bang0"/>
            </w:pPr>
            <w:r>
              <w:t>SRS</w:t>
            </w:r>
          </w:p>
        </w:tc>
        <w:tc>
          <w:tcPr>
            <w:tcW w:w="1260" w:type="dxa"/>
            <w:vAlign w:val="center"/>
          </w:tcPr>
          <w:p w14:paraId="2D13ED36" w14:textId="77777777" w:rsidR="00BC1354" w:rsidRPr="00EA1A77" w:rsidRDefault="00BC1354" w:rsidP="00EE421D">
            <w:pPr>
              <w:pStyle w:val="bang0"/>
            </w:pPr>
            <w:r>
              <w:t>20-06-2014</w:t>
            </w:r>
          </w:p>
        </w:tc>
        <w:tc>
          <w:tcPr>
            <w:tcW w:w="3420" w:type="dxa"/>
            <w:vAlign w:val="center"/>
          </w:tcPr>
          <w:p w14:paraId="707FF8C5" w14:textId="77777777" w:rsidR="00BC1354" w:rsidRPr="00EA1A77" w:rsidRDefault="00BC1354" w:rsidP="00EE421D">
            <w:pPr>
              <w:pStyle w:val="bang0"/>
            </w:pPr>
            <w:r w:rsidRPr="00EA1A77">
              <w:t xml:space="preserve">Criteria: </w:t>
            </w:r>
            <w:r>
              <w:t>D</w:t>
            </w:r>
            <w:r w:rsidRPr="00EA1A77">
              <w:t>ocumentation reviewed</w:t>
            </w:r>
          </w:p>
        </w:tc>
        <w:tc>
          <w:tcPr>
            <w:tcW w:w="1710" w:type="dxa"/>
            <w:vAlign w:val="center"/>
          </w:tcPr>
          <w:p w14:paraId="78779AB2" w14:textId="77777777" w:rsidR="00BC1354" w:rsidRPr="00EA1A77" w:rsidRDefault="00BC1354" w:rsidP="00EE421D">
            <w:pPr>
              <w:pStyle w:val="bang0"/>
            </w:pPr>
          </w:p>
        </w:tc>
      </w:tr>
      <w:tr w:rsidR="00BC1354" w:rsidRPr="00EA1A77" w14:paraId="4DFCFB02" w14:textId="77777777" w:rsidTr="00CB4DE3">
        <w:tc>
          <w:tcPr>
            <w:tcW w:w="743" w:type="dxa"/>
            <w:vAlign w:val="center"/>
          </w:tcPr>
          <w:p w14:paraId="20F3A7DA" w14:textId="77777777" w:rsidR="00BC1354" w:rsidRDefault="00902002" w:rsidP="00EE421D">
            <w:pPr>
              <w:pStyle w:val="bang0"/>
            </w:pPr>
            <w:r>
              <w:t>5</w:t>
            </w:r>
          </w:p>
        </w:tc>
        <w:tc>
          <w:tcPr>
            <w:tcW w:w="1890" w:type="dxa"/>
            <w:vAlign w:val="center"/>
          </w:tcPr>
          <w:p w14:paraId="3E7B13C9" w14:textId="77777777" w:rsidR="00BC1354" w:rsidRDefault="00BC1354" w:rsidP="00EE421D">
            <w:pPr>
              <w:pStyle w:val="bang0"/>
            </w:pPr>
            <w:r>
              <w:t>Submit Report no.3 Final</w:t>
            </w:r>
          </w:p>
        </w:tc>
        <w:tc>
          <w:tcPr>
            <w:tcW w:w="1260" w:type="dxa"/>
            <w:vAlign w:val="center"/>
          </w:tcPr>
          <w:p w14:paraId="12B2EBB3" w14:textId="77777777" w:rsidR="00BC1354" w:rsidRDefault="00BC1354" w:rsidP="00EE421D">
            <w:pPr>
              <w:pStyle w:val="bang0"/>
            </w:pPr>
            <w:r>
              <w:t>20-06-2014</w:t>
            </w:r>
          </w:p>
        </w:tc>
        <w:tc>
          <w:tcPr>
            <w:tcW w:w="3420" w:type="dxa"/>
            <w:vAlign w:val="center"/>
          </w:tcPr>
          <w:p w14:paraId="7508F828" w14:textId="77777777" w:rsidR="00BC1354" w:rsidRPr="00EA1A77" w:rsidRDefault="00BC1354" w:rsidP="00EE421D">
            <w:pPr>
              <w:pStyle w:val="bang0"/>
            </w:pPr>
            <w:r>
              <w:t>Completed report no.3</w:t>
            </w:r>
          </w:p>
        </w:tc>
        <w:tc>
          <w:tcPr>
            <w:tcW w:w="1710" w:type="dxa"/>
            <w:vAlign w:val="center"/>
          </w:tcPr>
          <w:p w14:paraId="74251755" w14:textId="77777777" w:rsidR="00BC1354" w:rsidRPr="00EA1A77" w:rsidRDefault="00BC1354" w:rsidP="00EE421D">
            <w:pPr>
              <w:pStyle w:val="bang0"/>
            </w:pPr>
          </w:p>
        </w:tc>
      </w:tr>
      <w:tr w:rsidR="00BC1354" w:rsidRPr="00EA1A77" w14:paraId="6F9019AD" w14:textId="77777777" w:rsidTr="00CB4DE3">
        <w:tc>
          <w:tcPr>
            <w:tcW w:w="743" w:type="dxa"/>
            <w:vAlign w:val="center"/>
          </w:tcPr>
          <w:p w14:paraId="7D36618D" w14:textId="77777777" w:rsidR="00BC1354" w:rsidRDefault="00902002" w:rsidP="00EE421D">
            <w:pPr>
              <w:pStyle w:val="bang0"/>
            </w:pPr>
            <w:r>
              <w:t>6</w:t>
            </w:r>
          </w:p>
        </w:tc>
        <w:tc>
          <w:tcPr>
            <w:tcW w:w="1890" w:type="dxa"/>
            <w:vAlign w:val="center"/>
          </w:tcPr>
          <w:p w14:paraId="2A4958A8" w14:textId="77777777" w:rsidR="00BC1354" w:rsidRDefault="00BC1354" w:rsidP="00EE421D">
            <w:pPr>
              <w:pStyle w:val="bang0"/>
            </w:pPr>
            <w:r>
              <w:t>Submit Test Plan Final</w:t>
            </w:r>
          </w:p>
        </w:tc>
        <w:tc>
          <w:tcPr>
            <w:tcW w:w="1260" w:type="dxa"/>
            <w:vAlign w:val="center"/>
          </w:tcPr>
          <w:p w14:paraId="5ADAF760" w14:textId="77777777" w:rsidR="00BC1354" w:rsidRDefault="00BC1354" w:rsidP="00EE421D">
            <w:pPr>
              <w:pStyle w:val="bang0"/>
            </w:pPr>
            <w:r>
              <w:t xml:space="preserve">    23-06-2014</w:t>
            </w:r>
          </w:p>
        </w:tc>
        <w:tc>
          <w:tcPr>
            <w:tcW w:w="3420" w:type="dxa"/>
            <w:vAlign w:val="center"/>
          </w:tcPr>
          <w:p w14:paraId="1D510F9E" w14:textId="77777777" w:rsidR="00BC1354" w:rsidRDefault="00BC1354" w:rsidP="00EE421D">
            <w:pPr>
              <w:pStyle w:val="bang0"/>
            </w:pPr>
            <w:r w:rsidRPr="00EA1A77">
              <w:t xml:space="preserve">Criteria: </w:t>
            </w:r>
            <w:r>
              <w:t>D</w:t>
            </w:r>
            <w:r w:rsidRPr="00EA1A77">
              <w:t>ocumentation reviewed</w:t>
            </w:r>
          </w:p>
        </w:tc>
        <w:tc>
          <w:tcPr>
            <w:tcW w:w="1710" w:type="dxa"/>
            <w:vAlign w:val="center"/>
          </w:tcPr>
          <w:p w14:paraId="49D0EFE6" w14:textId="77777777" w:rsidR="00BC1354" w:rsidRPr="00EA1A77" w:rsidRDefault="00BC1354" w:rsidP="00EE421D">
            <w:pPr>
              <w:pStyle w:val="bang0"/>
            </w:pPr>
          </w:p>
        </w:tc>
      </w:tr>
      <w:tr w:rsidR="00BC1354" w:rsidRPr="00EA1A77" w14:paraId="58FB2764" w14:textId="77777777" w:rsidTr="00CB4DE3">
        <w:tc>
          <w:tcPr>
            <w:tcW w:w="743" w:type="dxa"/>
            <w:vAlign w:val="center"/>
          </w:tcPr>
          <w:p w14:paraId="0635FADC" w14:textId="77777777" w:rsidR="00BC1354" w:rsidRDefault="00902002" w:rsidP="00EE421D">
            <w:pPr>
              <w:pStyle w:val="bang0"/>
            </w:pPr>
            <w:r>
              <w:t>7</w:t>
            </w:r>
          </w:p>
        </w:tc>
        <w:tc>
          <w:tcPr>
            <w:tcW w:w="1890" w:type="dxa"/>
            <w:vAlign w:val="center"/>
          </w:tcPr>
          <w:p w14:paraId="5FE58AE2" w14:textId="77777777" w:rsidR="00BC1354" w:rsidRDefault="00BC1354" w:rsidP="00EE421D">
            <w:pPr>
              <w:pStyle w:val="bang0"/>
            </w:pPr>
            <w:r>
              <w:t>Create Unit Test Case</w:t>
            </w:r>
          </w:p>
        </w:tc>
        <w:tc>
          <w:tcPr>
            <w:tcW w:w="1260" w:type="dxa"/>
            <w:vAlign w:val="center"/>
          </w:tcPr>
          <w:p w14:paraId="040DEC74" w14:textId="77777777" w:rsidR="00BC1354" w:rsidRDefault="00BC1354" w:rsidP="00EE421D">
            <w:pPr>
              <w:pStyle w:val="bang0"/>
            </w:pPr>
            <w:r>
              <w:t xml:space="preserve">    28-06-2014</w:t>
            </w:r>
          </w:p>
        </w:tc>
        <w:tc>
          <w:tcPr>
            <w:tcW w:w="3420" w:type="dxa"/>
            <w:vAlign w:val="center"/>
          </w:tcPr>
          <w:p w14:paraId="2534C448" w14:textId="77777777" w:rsidR="00BC1354" w:rsidRDefault="00BC1354" w:rsidP="00EE421D">
            <w:pPr>
              <w:pStyle w:val="bang0"/>
            </w:pPr>
            <w:r w:rsidRPr="00EA1A77">
              <w:t xml:space="preserve">Criteria: </w:t>
            </w:r>
            <w:r>
              <w:t>D</w:t>
            </w:r>
            <w:r w:rsidRPr="00EA1A77">
              <w:t>ocumentation reviewed</w:t>
            </w:r>
          </w:p>
        </w:tc>
        <w:tc>
          <w:tcPr>
            <w:tcW w:w="1710" w:type="dxa"/>
            <w:vAlign w:val="center"/>
          </w:tcPr>
          <w:p w14:paraId="745AC316" w14:textId="77777777" w:rsidR="00BC1354" w:rsidRPr="00EA1A77" w:rsidRDefault="00BC1354" w:rsidP="00EE421D">
            <w:pPr>
              <w:pStyle w:val="bang0"/>
            </w:pPr>
          </w:p>
        </w:tc>
      </w:tr>
      <w:tr w:rsidR="00BC1354" w:rsidRPr="00EA1A77" w14:paraId="2D22CD94" w14:textId="77777777" w:rsidTr="00CB4DE3">
        <w:tc>
          <w:tcPr>
            <w:tcW w:w="743" w:type="dxa"/>
            <w:vAlign w:val="center"/>
          </w:tcPr>
          <w:p w14:paraId="3622FFAB" w14:textId="77777777" w:rsidR="00BC1354" w:rsidRDefault="00902002" w:rsidP="00EE421D">
            <w:pPr>
              <w:pStyle w:val="bang0"/>
            </w:pPr>
            <w:r>
              <w:t>8</w:t>
            </w:r>
          </w:p>
        </w:tc>
        <w:tc>
          <w:tcPr>
            <w:tcW w:w="1890" w:type="dxa"/>
            <w:vAlign w:val="center"/>
          </w:tcPr>
          <w:p w14:paraId="77B722E0" w14:textId="77777777" w:rsidR="00BC1354" w:rsidRDefault="00BC1354" w:rsidP="00EE421D">
            <w:pPr>
              <w:pStyle w:val="bang0"/>
            </w:pPr>
            <w:r>
              <w:t>Submit Report no.4 Final</w:t>
            </w:r>
          </w:p>
        </w:tc>
        <w:tc>
          <w:tcPr>
            <w:tcW w:w="1260" w:type="dxa"/>
            <w:vAlign w:val="center"/>
          </w:tcPr>
          <w:p w14:paraId="47C1F0D2" w14:textId="77777777" w:rsidR="00BC1354" w:rsidRDefault="00BC1354" w:rsidP="00EE421D">
            <w:pPr>
              <w:pStyle w:val="bang0"/>
            </w:pPr>
            <w:r>
              <w:t xml:space="preserve">    30-06-2014</w:t>
            </w:r>
          </w:p>
        </w:tc>
        <w:tc>
          <w:tcPr>
            <w:tcW w:w="3420" w:type="dxa"/>
            <w:vAlign w:val="center"/>
          </w:tcPr>
          <w:p w14:paraId="76409575" w14:textId="77777777" w:rsidR="00BC1354" w:rsidRPr="00EA1A77" w:rsidRDefault="00BC1354" w:rsidP="00EE421D">
            <w:pPr>
              <w:pStyle w:val="bang0"/>
            </w:pPr>
            <w:r>
              <w:t>Completed report no.4</w:t>
            </w:r>
          </w:p>
        </w:tc>
        <w:tc>
          <w:tcPr>
            <w:tcW w:w="1710" w:type="dxa"/>
            <w:vAlign w:val="center"/>
          </w:tcPr>
          <w:p w14:paraId="26B29C4C" w14:textId="77777777" w:rsidR="00BC1354" w:rsidRPr="00EA1A77" w:rsidRDefault="00BC1354" w:rsidP="00EE421D">
            <w:pPr>
              <w:pStyle w:val="bang0"/>
            </w:pPr>
          </w:p>
        </w:tc>
      </w:tr>
      <w:tr w:rsidR="00BC1354" w:rsidRPr="00EA1A77" w14:paraId="13E93552" w14:textId="777777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14:paraId="2B35628F" w14:textId="77777777" w:rsidR="00BC1354" w:rsidRPr="00EA1A77" w:rsidRDefault="00BC1354" w:rsidP="00EE421D">
            <w:pPr>
              <w:pStyle w:val="StylebangcategoryWhiteLeft"/>
            </w:pPr>
            <w:r w:rsidRPr="00EA1A77">
              <w:t>Construction</w:t>
            </w:r>
          </w:p>
        </w:tc>
        <w:tc>
          <w:tcPr>
            <w:tcW w:w="1260" w:type="dxa"/>
            <w:shd w:val="clear" w:color="auto" w:fill="auto"/>
            <w:vAlign w:val="center"/>
          </w:tcPr>
          <w:p w14:paraId="3A12DFD7" w14:textId="77777777" w:rsidR="00BC1354" w:rsidRPr="00EA1A77" w:rsidRDefault="00BC1354" w:rsidP="00EE421D">
            <w:pPr>
              <w:pStyle w:val="bang0"/>
            </w:pPr>
          </w:p>
        </w:tc>
        <w:tc>
          <w:tcPr>
            <w:tcW w:w="5130" w:type="dxa"/>
            <w:gridSpan w:val="2"/>
            <w:shd w:val="clear" w:color="auto" w:fill="auto"/>
            <w:vAlign w:val="center"/>
          </w:tcPr>
          <w:p w14:paraId="0122176C" w14:textId="77777777" w:rsidR="00BC1354" w:rsidRPr="00EA1A77" w:rsidRDefault="00BC1354" w:rsidP="00EE421D">
            <w:pPr>
              <w:pStyle w:val="bang0"/>
            </w:pPr>
            <w:r w:rsidRPr="00EA1A77">
              <w:t xml:space="preserve">Product developed &amp; tested and released to </w:t>
            </w:r>
            <w:r>
              <w:t>supervisor</w:t>
            </w:r>
            <w:r w:rsidRPr="00EA1A77">
              <w:t xml:space="preserve">, documentation reviewed. </w:t>
            </w:r>
          </w:p>
        </w:tc>
      </w:tr>
      <w:tr w:rsidR="007F2814" w:rsidRPr="00EA1A77" w14:paraId="1C9B792B" w14:textId="77777777" w:rsidTr="00CB4DE3">
        <w:tc>
          <w:tcPr>
            <w:tcW w:w="743" w:type="dxa"/>
            <w:vAlign w:val="center"/>
          </w:tcPr>
          <w:p w14:paraId="74AF4F46" w14:textId="77777777" w:rsidR="007F2814" w:rsidRDefault="007F2814" w:rsidP="00EE421D">
            <w:pPr>
              <w:pStyle w:val="bang0"/>
            </w:pPr>
            <w:r>
              <w:t>1</w:t>
            </w:r>
          </w:p>
        </w:tc>
        <w:tc>
          <w:tcPr>
            <w:tcW w:w="1890" w:type="dxa"/>
            <w:vAlign w:val="center"/>
          </w:tcPr>
          <w:p w14:paraId="04811686" w14:textId="77777777" w:rsidR="007F2814" w:rsidRDefault="007F2814" w:rsidP="00EE421D">
            <w:pPr>
              <w:pStyle w:val="bang0"/>
            </w:pPr>
            <w:r>
              <w:t>Review Test Document</w:t>
            </w:r>
          </w:p>
        </w:tc>
        <w:tc>
          <w:tcPr>
            <w:tcW w:w="1260" w:type="dxa"/>
            <w:vAlign w:val="center"/>
          </w:tcPr>
          <w:p w14:paraId="6749C5B4" w14:textId="77777777" w:rsidR="007F2814" w:rsidRDefault="007F2814" w:rsidP="00EE421D">
            <w:pPr>
              <w:pStyle w:val="bang0"/>
            </w:pPr>
            <w:r>
              <w:t>09-07-2014</w:t>
            </w:r>
          </w:p>
        </w:tc>
        <w:tc>
          <w:tcPr>
            <w:tcW w:w="3420" w:type="dxa"/>
            <w:vAlign w:val="center"/>
          </w:tcPr>
          <w:p w14:paraId="14327EFB" w14:textId="77777777" w:rsidR="007F2814" w:rsidRPr="00EA1A77" w:rsidRDefault="007F2814" w:rsidP="00EE421D">
            <w:pPr>
              <w:pStyle w:val="bang0"/>
            </w:pPr>
            <w:r w:rsidRPr="00EA1A77">
              <w:t xml:space="preserve">Criteria: </w:t>
            </w:r>
            <w:r>
              <w:t>D</w:t>
            </w:r>
            <w:r w:rsidRPr="00EA1A77">
              <w:t>ocumentation reviewed</w:t>
            </w:r>
          </w:p>
        </w:tc>
        <w:tc>
          <w:tcPr>
            <w:tcW w:w="1710" w:type="dxa"/>
            <w:vAlign w:val="center"/>
          </w:tcPr>
          <w:p w14:paraId="703E2EEF" w14:textId="77777777" w:rsidR="007F2814" w:rsidRPr="00EA1A77" w:rsidRDefault="007F2814" w:rsidP="00EE421D">
            <w:pPr>
              <w:pStyle w:val="bang0"/>
            </w:pPr>
          </w:p>
        </w:tc>
      </w:tr>
      <w:tr w:rsidR="00BC1354" w:rsidRPr="00EA1A77" w14:paraId="2E29912B" w14:textId="77777777" w:rsidTr="00CB4DE3">
        <w:tc>
          <w:tcPr>
            <w:tcW w:w="743" w:type="dxa"/>
            <w:vAlign w:val="center"/>
          </w:tcPr>
          <w:p w14:paraId="1384214B" w14:textId="77777777" w:rsidR="00BC1354" w:rsidRDefault="00902002" w:rsidP="00EE421D">
            <w:pPr>
              <w:pStyle w:val="bang0"/>
            </w:pPr>
            <w:r>
              <w:t>2</w:t>
            </w:r>
          </w:p>
        </w:tc>
        <w:tc>
          <w:tcPr>
            <w:tcW w:w="1890" w:type="dxa"/>
            <w:vAlign w:val="center"/>
          </w:tcPr>
          <w:p w14:paraId="4EFDF657" w14:textId="77777777" w:rsidR="00BC1354" w:rsidRDefault="00BC1354" w:rsidP="00EE421D">
            <w:pPr>
              <w:pStyle w:val="bang0"/>
            </w:pPr>
            <w:r>
              <w:t>Submit report no.5 Final</w:t>
            </w:r>
          </w:p>
        </w:tc>
        <w:tc>
          <w:tcPr>
            <w:tcW w:w="1260" w:type="dxa"/>
            <w:vAlign w:val="center"/>
          </w:tcPr>
          <w:p w14:paraId="7FE03501" w14:textId="77777777" w:rsidR="00BC1354" w:rsidRDefault="00BC1354" w:rsidP="00EE421D">
            <w:pPr>
              <w:pStyle w:val="bang0"/>
            </w:pPr>
            <w:r>
              <w:t>09-07-2014</w:t>
            </w:r>
          </w:p>
        </w:tc>
        <w:tc>
          <w:tcPr>
            <w:tcW w:w="3420" w:type="dxa"/>
            <w:vAlign w:val="center"/>
          </w:tcPr>
          <w:p w14:paraId="575E598E" w14:textId="77777777" w:rsidR="00BC1354" w:rsidRDefault="00BC1354" w:rsidP="00EE421D">
            <w:pPr>
              <w:pStyle w:val="bang0"/>
            </w:pPr>
            <w:r>
              <w:t>Completed report no.5</w:t>
            </w:r>
          </w:p>
        </w:tc>
        <w:tc>
          <w:tcPr>
            <w:tcW w:w="1710" w:type="dxa"/>
            <w:vAlign w:val="center"/>
          </w:tcPr>
          <w:p w14:paraId="599E6F88" w14:textId="77777777" w:rsidR="00BC1354" w:rsidRPr="00EA1A77" w:rsidRDefault="00BC1354" w:rsidP="00EE421D">
            <w:pPr>
              <w:pStyle w:val="bang0"/>
            </w:pPr>
          </w:p>
        </w:tc>
      </w:tr>
      <w:tr w:rsidR="007F2814" w:rsidRPr="00EA1A77" w14:paraId="1F6DF1C8" w14:textId="77777777" w:rsidTr="00CB4DE3">
        <w:tc>
          <w:tcPr>
            <w:tcW w:w="743" w:type="dxa"/>
            <w:vAlign w:val="center"/>
          </w:tcPr>
          <w:p w14:paraId="0BB2F385" w14:textId="77777777" w:rsidR="007F2814" w:rsidRDefault="00902002" w:rsidP="00EE421D">
            <w:pPr>
              <w:pStyle w:val="bang0"/>
            </w:pPr>
            <w:r>
              <w:t>3</w:t>
            </w:r>
          </w:p>
        </w:tc>
        <w:tc>
          <w:tcPr>
            <w:tcW w:w="1890" w:type="dxa"/>
            <w:vAlign w:val="center"/>
          </w:tcPr>
          <w:p w14:paraId="6B34E112" w14:textId="77777777" w:rsidR="007F2814" w:rsidRDefault="007F2814" w:rsidP="00EE421D">
            <w:pPr>
              <w:pStyle w:val="bang0"/>
            </w:pPr>
            <w:r>
              <w:t>Complete Coding and Unit Test</w:t>
            </w:r>
          </w:p>
        </w:tc>
        <w:tc>
          <w:tcPr>
            <w:tcW w:w="1260" w:type="dxa"/>
            <w:vAlign w:val="center"/>
          </w:tcPr>
          <w:p w14:paraId="66AB72BD" w14:textId="77777777" w:rsidR="007F2814" w:rsidRDefault="007F2814" w:rsidP="00EE421D">
            <w:pPr>
              <w:pStyle w:val="bang0"/>
            </w:pPr>
            <w:r>
              <w:t>29-07-2014</w:t>
            </w:r>
          </w:p>
        </w:tc>
        <w:tc>
          <w:tcPr>
            <w:tcW w:w="3420" w:type="dxa"/>
            <w:vAlign w:val="center"/>
          </w:tcPr>
          <w:p w14:paraId="5A5D9899" w14:textId="77777777" w:rsidR="007F2814" w:rsidRPr="00EA1A77" w:rsidRDefault="007F2814" w:rsidP="00EE421D">
            <w:pPr>
              <w:pStyle w:val="bang0"/>
            </w:pPr>
            <w:r w:rsidRPr="00EA1A77">
              <w:t>Source code</w:t>
            </w:r>
          </w:p>
          <w:p w14:paraId="53B3FA8D" w14:textId="77777777" w:rsidR="007F2814" w:rsidRPr="00EA1A77" w:rsidRDefault="007F2814" w:rsidP="00EE421D">
            <w:pPr>
              <w:pStyle w:val="bang0"/>
            </w:pPr>
            <w:r w:rsidRPr="00EA1A77">
              <w:t>Acceptance criteria: Product unit tested</w:t>
            </w:r>
          </w:p>
        </w:tc>
        <w:tc>
          <w:tcPr>
            <w:tcW w:w="1710" w:type="dxa"/>
            <w:vAlign w:val="center"/>
          </w:tcPr>
          <w:p w14:paraId="3A9FCC50" w14:textId="77777777" w:rsidR="007F2814" w:rsidRPr="00EA1A77" w:rsidRDefault="007F2814" w:rsidP="00EE421D">
            <w:pPr>
              <w:pStyle w:val="bang0"/>
            </w:pPr>
          </w:p>
        </w:tc>
      </w:tr>
      <w:tr w:rsidR="007F2814" w:rsidRPr="00EA1A77" w14:paraId="10FD9862" w14:textId="77777777" w:rsidTr="00CB4DE3">
        <w:tc>
          <w:tcPr>
            <w:tcW w:w="743" w:type="dxa"/>
            <w:vAlign w:val="center"/>
          </w:tcPr>
          <w:p w14:paraId="57E13B87" w14:textId="77777777" w:rsidR="007F2814" w:rsidRDefault="00902002" w:rsidP="00EE421D">
            <w:pPr>
              <w:pStyle w:val="bang0"/>
            </w:pPr>
            <w:r>
              <w:t>4</w:t>
            </w:r>
          </w:p>
        </w:tc>
        <w:tc>
          <w:tcPr>
            <w:tcW w:w="1890" w:type="dxa"/>
            <w:vAlign w:val="center"/>
          </w:tcPr>
          <w:p w14:paraId="76B59AE2" w14:textId="77777777" w:rsidR="007F2814" w:rsidRDefault="007F2814" w:rsidP="00EE421D">
            <w:pPr>
              <w:pStyle w:val="bang0"/>
            </w:pPr>
            <w:r>
              <w:t>Complete Testing</w:t>
            </w:r>
          </w:p>
        </w:tc>
        <w:tc>
          <w:tcPr>
            <w:tcW w:w="1260" w:type="dxa"/>
            <w:vAlign w:val="center"/>
          </w:tcPr>
          <w:p w14:paraId="3003BF12" w14:textId="77777777" w:rsidR="007F2814" w:rsidRDefault="007F2814" w:rsidP="00EE421D">
            <w:pPr>
              <w:pStyle w:val="bang0"/>
            </w:pPr>
            <w:r>
              <w:t>04-08-2014</w:t>
            </w:r>
          </w:p>
        </w:tc>
        <w:tc>
          <w:tcPr>
            <w:tcW w:w="3420" w:type="dxa"/>
            <w:vAlign w:val="center"/>
          </w:tcPr>
          <w:p w14:paraId="1AC5EFD5" w14:textId="77777777" w:rsidR="007F2814" w:rsidRPr="00EA1A77" w:rsidRDefault="007F2814" w:rsidP="00EE421D">
            <w:pPr>
              <w:pStyle w:val="bang0"/>
            </w:pPr>
            <w:r>
              <w:t>Completed Test</w:t>
            </w:r>
          </w:p>
        </w:tc>
        <w:tc>
          <w:tcPr>
            <w:tcW w:w="1710" w:type="dxa"/>
            <w:vAlign w:val="center"/>
          </w:tcPr>
          <w:p w14:paraId="368E6D23" w14:textId="77777777" w:rsidR="007F2814" w:rsidRPr="00EA1A77" w:rsidRDefault="007F2814" w:rsidP="00EE421D">
            <w:pPr>
              <w:pStyle w:val="bang0"/>
            </w:pPr>
          </w:p>
        </w:tc>
      </w:tr>
      <w:tr w:rsidR="007F2814" w:rsidRPr="00EA1A77" w14:paraId="41F9454F" w14:textId="77777777" w:rsidTr="00CB4DE3">
        <w:tc>
          <w:tcPr>
            <w:tcW w:w="743" w:type="dxa"/>
            <w:vAlign w:val="center"/>
          </w:tcPr>
          <w:p w14:paraId="6BCB91B5" w14:textId="77777777" w:rsidR="007F2814" w:rsidRDefault="00902002" w:rsidP="00EE421D">
            <w:pPr>
              <w:pStyle w:val="bang0"/>
            </w:pPr>
            <w:r>
              <w:t>5</w:t>
            </w:r>
          </w:p>
        </w:tc>
        <w:tc>
          <w:tcPr>
            <w:tcW w:w="1890" w:type="dxa"/>
            <w:vAlign w:val="center"/>
          </w:tcPr>
          <w:p w14:paraId="7BA1D01A" w14:textId="77777777" w:rsidR="007F2814" w:rsidRDefault="007F2814" w:rsidP="00EE421D">
            <w:pPr>
              <w:pStyle w:val="bang0"/>
            </w:pPr>
            <w:r>
              <w:t>Submit report no.6 Final</w:t>
            </w:r>
          </w:p>
        </w:tc>
        <w:tc>
          <w:tcPr>
            <w:tcW w:w="1260" w:type="dxa"/>
            <w:vAlign w:val="center"/>
          </w:tcPr>
          <w:p w14:paraId="09B95F53" w14:textId="77777777" w:rsidR="007F2814" w:rsidRDefault="007F2814" w:rsidP="00EE421D">
            <w:pPr>
              <w:pStyle w:val="bang0"/>
            </w:pPr>
            <w:r>
              <w:t>08-08-2014</w:t>
            </w:r>
          </w:p>
        </w:tc>
        <w:tc>
          <w:tcPr>
            <w:tcW w:w="3420" w:type="dxa"/>
            <w:vAlign w:val="center"/>
          </w:tcPr>
          <w:p w14:paraId="278A9998" w14:textId="77777777" w:rsidR="007F2814" w:rsidRDefault="007F2814" w:rsidP="00EE421D">
            <w:pPr>
              <w:pStyle w:val="bang0"/>
            </w:pPr>
            <w:r>
              <w:t>Completed report no.6</w:t>
            </w:r>
          </w:p>
        </w:tc>
        <w:tc>
          <w:tcPr>
            <w:tcW w:w="1710" w:type="dxa"/>
            <w:vAlign w:val="center"/>
          </w:tcPr>
          <w:p w14:paraId="0B3316AB" w14:textId="77777777" w:rsidR="007F2814" w:rsidRPr="00EA1A77" w:rsidRDefault="007F2814" w:rsidP="00EE421D">
            <w:pPr>
              <w:pStyle w:val="bang0"/>
            </w:pPr>
          </w:p>
        </w:tc>
      </w:tr>
      <w:tr w:rsidR="007F2814" w:rsidRPr="00EA1A77" w14:paraId="26AA36DC" w14:textId="77777777" w:rsidTr="00CB4DE3">
        <w:tc>
          <w:tcPr>
            <w:tcW w:w="743" w:type="dxa"/>
            <w:vAlign w:val="center"/>
          </w:tcPr>
          <w:p w14:paraId="12E4C177" w14:textId="77777777" w:rsidR="007F2814" w:rsidRDefault="00902002" w:rsidP="00EE421D">
            <w:pPr>
              <w:pStyle w:val="bang0"/>
            </w:pPr>
            <w:r>
              <w:t>6</w:t>
            </w:r>
          </w:p>
        </w:tc>
        <w:tc>
          <w:tcPr>
            <w:tcW w:w="1890" w:type="dxa"/>
            <w:vAlign w:val="center"/>
          </w:tcPr>
          <w:p w14:paraId="6CDEBCEE" w14:textId="77777777" w:rsidR="007F2814" w:rsidRDefault="007F2814" w:rsidP="00EE421D">
            <w:pPr>
              <w:pStyle w:val="bang0"/>
            </w:pPr>
            <w:r w:rsidRPr="007F2814">
              <w:t>Submit the last document and CD source code</w:t>
            </w:r>
          </w:p>
        </w:tc>
        <w:tc>
          <w:tcPr>
            <w:tcW w:w="1260" w:type="dxa"/>
            <w:vAlign w:val="center"/>
          </w:tcPr>
          <w:p w14:paraId="3802FA56" w14:textId="77777777" w:rsidR="007F2814" w:rsidRDefault="007F2814" w:rsidP="00EE421D">
            <w:pPr>
              <w:pStyle w:val="bang0"/>
            </w:pPr>
            <w:r>
              <w:t>08-08-2014</w:t>
            </w:r>
          </w:p>
        </w:tc>
        <w:tc>
          <w:tcPr>
            <w:tcW w:w="3420" w:type="dxa"/>
            <w:vAlign w:val="center"/>
          </w:tcPr>
          <w:p w14:paraId="654A8317" w14:textId="77777777" w:rsidR="007F2814" w:rsidRDefault="007F2814" w:rsidP="00EE421D">
            <w:pPr>
              <w:pStyle w:val="bang0"/>
            </w:pPr>
            <w:r>
              <w:t>Final Documents and Source Code</w:t>
            </w:r>
          </w:p>
        </w:tc>
        <w:tc>
          <w:tcPr>
            <w:tcW w:w="1710" w:type="dxa"/>
            <w:vAlign w:val="center"/>
          </w:tcPr>
          <w:p w14:paraId="7693FEFD" w14:textId="77777777" w:rsidR="007F2814" w:rsidRPr="00EA1A77" w:rsidRDefault="007F2814" w:rsidP="00EE421D">
            <w:pPr>
              <w:pStyle w:val="bang0"/>
            </w:pPr>
          </w:p>
        </w:tc>
      </w:tr>
      <w:tr w:rsidR="007F2814" w:rsidRPr="00EA1A77" w14:paraId="4C9948C9" w14:textId="777777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14:paraId="6B074EA4" w14:textId="77777777" w:rsidR="007F2814" w:rsidRPr="00EA1A77" w:rsidRDefault="00E169D6" w:rsidP="00EE421D">
            <w:pPr>
              <w:pStyle w:val="StylebangcategoryWhiteLeft"/>
            </w:pPr>
            <w:r>
              <w:t>Termination</w:t>
            </w:r>
          </w:p>
        </w:tc>
        <w:tc>
          <w:tcPr>
            <w:tcW w:w="1260" w:type="dxa"/>
            <w:shd w:val="clear" w:color="auto" w:fill="auto"/>
            <w:vAlign w:val="center"/>
          </w:tcPr>
          <w:p w14:paraId="1260D6AD" w14:textId="77777777" w:rsidR="007F2814" w:rsidRPr="00EA1A77" w:rsidRDefault="007F2814" w:rsidP="00EE421D">
            <w:pPr>
              <w:pStyle w:val="bang0"/>
            </w:pPr>
          </w:p>
        </w:tc>
        <w:tc>
          <w:tcPr>
            <w:tcW w:w="5130" w:type="dxa"/>
            <w:gridSpan w:val="2"/>
            <w:shd w:val="clear" w:color="auto" w:fill="auto"/>
            <w:vAlign w:val="center"/>
          </w:tcPr>
          <w:p w14:paraId="2818704F" w14:textId="77777777" w:rsidR="007F2814" w:rsidRPr="00EA1A77" w:rsidRDefault="007F2814" w:rsidP="00EE421D">
            <w:pPr>
              <w:pStyle w:val="bang0"/>
            </w:pPr>
            <w:r w:rsidRPr="00EA1A77">
              <w:t xml:space="preserve">Project post-mortem is conducted, Project assets archived and released to </w:t>
            </w:r>
            <w:r>
              <w:t>supervisor</w:t>
            </w:r>
          </w:p>
        </w:tc>
      </w:tr>
      <w:tr w:rsidR="007F2814" w:rsidRPr="00EA1A77" w14:paraId="7C3DA4D5" w14:textId="77777777" w:rsidTr="00CB4DE3">
        <w:tc>
          <w:tcPr>
            <w:tcW w:w="743" w:type="dxa"/>
            <w:vAlign w:val="center"/>
          </w:tcPr>
          <w:p w14:paraId="2F8A28CD" w14:textId="77777777" w:rsidR="007F2814" w:rsidRPr="00EA1A77" w:rsidRDefault="007F2814" w:rsidP="00EE421D">
            <w:pPr>
              <w:pStyle w:val="bang0"/>
            </w:pPr>
            <w:r>
              <w:lastRenderedPageBreak/>
              <w:t>1</w:t>
            </w:r>
          </w:p>
        </w:tc>
        <w:tc>
          <w:tcPr>
            <w:tcW w:w="1890" w:type="dxa"/>
            <w:vAlign w:val="center"/>
          </w:tcPr>
          <w:p w14:paraId="624C1BE2" w14:textId="77777777" w:rsidR="007F2814" w:rsidRPr="00EA1A77" w:rsidRDefault="007F2814" w:rsidP="00EE421D">
            <w:pPr>
              <w:pStyle w:val="bang0"/>
            </w:pPr>
            <w:r>
              <w:t>Lesson learned</w:t>
            </w:r>
          </w:p>
        </w:tc>
        <w:tc>
          <w:tcPr>
            <w:tcW w:w="1260" w:type="dxa"/>
            <w:vAlign w:val="center"/>
          </w:tcPr>
          <w:p w14:paraId="1CD69E05" w14:textId="77777777" w:rsidR="007F2814" w:rsidRPr="00EA1A77" w:rsidRDefault="007F2814" w:rsidP="00EE421D">
            <w:pPr>
              <w:pStyle w:val="bang0"/>
            </w:pPr>
            <w:r>
              <w:t>12-8-2014</w:t>
            </w:r>
          </w:p>
        </w:tc>
        <w:tc>
          <w:tcPr>
            <w:tcW w:w="3420" w:type="dxa"/>
            <w:vAlign w:val="center"/>
          </w:tcPr>
          <w:p w14:paraId="7078F563" w14:textId="77777777" w:rsidR="007F2814" w:rsidRPr="00EA1A77" w:rsidRDefault="007F2814" w:rsidP="00EE421D">
            <w:pPr>
              <w:pStyle w:val="bang0"/>
            </w:pPr>
            <w:r>
              <w:t>Criteria: Completed</w:t>
            </w:r>
          </w:p>
        </w:tc>
        <w:tc>
          <w:tcPr>
            <w:tcW w:w="1710" w:type="dxa"/>
            <w:vAlign w:val="center"/>
          </w:tcPr>
          <w:p w14:paraId="6B6AD36B" w14:textId="77777777" w:rsidR="007F2814" w:rsidRPr="00EA1A77" w:rsidRDefault="007F2814" w:rsidP="00EE421D">
            <w:pPr>
              <w:pStyle w:val="bang0"/>
            </w:pPr>
          </w:p>
        </w:tc>
      </w:tr>
      <w:tr w:rsidR="007F2814" w:rsidRPr="00EA1A77" w14:paraId="3BA90D14" w14:textId="77777777" w:rsidTr="00CB4DE3">
        <w:tc>
          <w:tcPr>
            <w:tcW w:w="743" w:type="dxa"/>
            <w:vAlign w:val="center"/>
          </w:tcPr>
          <w:p w14:paraId="63E96E0C" w14:textId="77777777" w:rsidR="007F2814" w:rsidRDefault="007F2814" w:rsidP="00EE421D">
            <w:pPr>
              <w:pStyle w:val="bang0"/>
            </w:pPr>
            <w:r>
              <w:t>2</w:t>
            </w:r>
          </w:p>
        </w:tc>
        <w:tc>
          <w:tcPr>
            <w:tcW w:w="1890" w:type="dxa"/>
            <w:vAlign w:val="center"/>
          </w:tcPr>
          <w:p w14:paraId="0D2FA724" w14:textId="77777777" w:rsidR="007F2814" w:rsidRDefault="007F2814" w:rsidP="00EE421D">
            <w:pPr>
              <w:pStyle w:val="bang0"/>
            </w:pPr>
            <w:r>
              <w:t>Complete program and documents</w:t>
            </w:r>
          </w:p>
        </w:tc>
        <w:tc>
          <w:tcPr>
            <w:tcW w:w="1260" w:type="dxa"/>
            <w:vAlign w:val="center"/>
          </w:tcPr>
          <w:p w14:paraId="782BCF51" w14:textId="77777777" w:rsidR="007F2814" w:rsidRDefault="007F2814" w:rsidP="00EE421D">
            <w:pPr>
              <w:pStyle w:val="bang0"/>
            </w:pPr>
            <w:r>
              <w:t>18-8-2014</w:t>
            </w:r>
          </w:p>
        </w:tc>
        <w:tc>
          <w:tcPr>
            <w:tcW w:w="3420" w:type="dxa"/>
            <w:vAlign w:val="center"/>
          </w:tcPr>
          <w:p w14:paraId="43BD3BF4" w14:textId="77777777" w:rsidR="007F2814" w:rsidRPr="00EA1A77" w:rsidRDefault="007F2814" w:rsidP="00EE421D">
            <w:pPr>
              <w:pStyle w:val="bang0"/>
            </w:pPr>
            <w:r>
              <w:t>Criteria: Completed</w:t>
            </w:r>
          </w:p>
        </w:tc>
        <w:tc>
          <w:tcPr>
            <w:tcW w:w="1710" w:type="dxa"/>
            <w:vAlign w:val="center"/>
          </w:tcPr>
          <w:p w14:paraId="4DB1DE46" w14:textId="77777777" w:rsidR="007F2814" w:rsidRPr="00EA1A77" w:rsidRDefault="007F2814" w:rsidP="00EE421D">
            <w:pPr>
              <w:pStyle w:val="bang0"/>
            </w:pPr>
          </w:p>
        </w:tc>
      </w:tr>
      <w:tr w:rsidR="007F2814" w:rsidRPr="00EA1A77" w14:paraId="500F3493" w14:textId="77777777" w:rsidTr="00CB4DE3">
        <w:tc>
          <w:tcPr>
            <w:tcW w:w="743" w:type="dxa"/>
            <w:vAlign w:val="center"/>
          </w:tcPr>
          <w:p w14:paraId="5F679673" w14:textId="77777777" w:rsidR="007F2814" w:rsidRDefault="007F2814" w:rsidP="00EE421D">
            <w:pPr>
              <w:pStyle w:val="bang0"/>
            </w:pPr>
            <w:r>
              <w:t>3</w:t>
            </w:r>
          </w:p>
        </w:tc>
        <w:tc>
          <w:tcPr>
            <w:tcW w:w="1890" w:type="dxa"/>
            <w:vAlign w:val="center"/>
          </w:tcPr>
          <w:p w14:paraId="24039FFB" w14:textId="77777777" w:rsidR="007F2814" w:rsidRPr="000D214E" w:rsidRDefault="007F2814" w:rsidP="00EE421D">
            <w:pPr>
              <w:pStyle w:val="bang0"/>
            </w:pPr>
            <w:r>
              <w:t>Complete Presentation Slide</w:t>
            </w:r>
          </w:p>
        </w:tc>
        <w:tc>
          <w:tcPr>
            <w:tcW w:w="1260" w:type="dxa"/>
            <w:vAlign w:val="center"/>
          </w:tcPr>
          <w:p w14:paraId="3A1D30BB" w14:textId="77777777" w:rsidR="007F2814" w:rsidRDefault="007F2814" w:rsidP="00EE421D">
            <w:pPr>
              <w:pStyle w:val="bang0"/>
            </w:pPr>
            <w:r>
              <w:t>19-8-2014</w:t>
            </w:r>
          </w:p>
        </w:tc>
        <w:tc>
          <w:tcPr>
            <w:tcW w:w="3420" w:type="dxa"/>
            <w:vAlign w:val="center"/>
          </w:tcPr>
          <w:p w14:paraId="0CE359E4" w14:textId="77777777" w:rsidR="007F2814" w:rsidRDefault="007F2814" w:rsidP="00EE421D">
            <w:pPr>
              <w:pStyle w:val="bang0"/>
            </w:pPr>
            <w:r>
              <w:t>Criteria: Completed</w:t>
            </w:r>
          </w:p>
        </w:tc>
        <w:tc>
          <w:tcPr>
            <w:tcW w:w="1710" w:type="dxa"/>
            <w:vAlign w:val="center"/>
          </w:tcPr>
          <w:p w14:paraId="08FC3F25" w14:textId="77777777" w:rsidR="007F2814" w:rsidRPr="00EA1A77" w:rsidRDefault="007F2814" w:rsidP="00EE421D">
            <w:pPr>
              <w:pStyle w:val="bang0"/>
            </w:pPr>
          </w:p>
        </w:tc>
      </w:tr>
      <w:tr w:rsidR="007F2814" w:rsidRPr="00EA1A77" w14:paraId="69BACF0F" w14:textId="77777777" w:rsidTr="00CB4DE3">
        <w:tc>
          <w:tcPr>
            <w:tcW w:w="743" w:type="dxa"/>
            <w:vAlign w:val="center"/>
          </w:tcPr>
          <w:p w14:paraId="7260C5D7" w14:textId="77777777" w:rsidR="007F2814" w:rsidRDefault="007F2814" w:rsidP="00EE421D">
            <w:pPr>
              <w:pStyle w:val="bang0"/>
            </w:pPr>
            <w:r>
              <w:t>4</w:t>
            </w:r>
          </w:p>
        </w:tc>
        <w:tc>
          <w:tcPr>
            <w:tcW w:w="1890" w:type="dxa"/>
            <w:vAlign w:val="center"/>
          </w:tcPr>
          <w:p w14:paraId="0592AC2A" w14:textId="77777777" w:rsidR="007F2814" w:rsidRDefault="007F2814" w:rsidP="00EE421D">
            <w:pPr>
              <w:pStyle w:val="bang0"/>
            </w:pPr>
            <w:r>
              <w:t>Represent capstone project</w:t>
            </w:r>
          </w:p>
        </w:tc>
        <w:tc>
          <w:tcPr>
            <w:tcW w:w="1260" w:type="dxa"/>
            <w:vAlign w:val="center"/>
          </w:tcPr>
          <w:p w14:paraId="66E37FD4" w14:textId="77777777" w:rsidR="007F2814" w:rsidRDefault="007F2814" w:rsidP="00EE421D">
            <w:pPr>
              <w:pStyle w:val="bang0"/>
            </w:pPr>
            <w:r>
              <w:t xml:space="preserve">     21-08-2014</w:t>
            </w:r>
          </w:p>
        </w:tc>
        <w:tc>
          <w:tcPr>
            <w:tcW w:w="3420" w:type="dxa"/>
            <w:vAlign w:val="center"/>
          </w:tcPr>
          <w:p w14:paraId="40ABC72D" w14:textId="77777777" w:rsidR="007F2814" w:rsidRDefault="007F2814" w:rsidP="00EE421D">
            <w:pPr>
              <w:pStyle w:val="bang0"/>
            </w:pPr>
            <w:r>
              <w:t>Criteria: Completed</w:t>
            </w:r>
          </w:p>
        </w:tc>
        <w:tc>
          <w:tcPr>
            <w:tcW w:w="1710" w:type="dxa"/>
            <w:vAlign w:val="center"/>
          </w:tcPr>
          <w:p w14:paraId="1904D70D" w14:textId="77777777" w:rsidR="007F2814" w:rsidRPr="00EA1A77" w:rsidRDefault="007F2814" w:rsidP="00EE421D">
            <w:pPr>
              <w:pStyle w:val="bang0"/>
            </w:pPr>
          </w:p>
        </w:tc>
      </w:tr>
      <w:tr w:rsidR="007F2814" w:rsidRPr="00EA1A77" w14:paraId="318732CD" w14:textId="77777777" w:rsidTr="00CB4DE3">
        <w:tc>
          <w:tcPr>
            <w:tcW w:w="743" w:type="dxa"/>
            <w:vAlign w:val="center"/>
          </w:tcPr>
          <w:p w14:paraId="3EA65B46" w14:textId="77777777" w:rsidR="007F2814" w:rsidRDefault="007F2814" w:rsidP="00EE421D">
            <w:pPr>
              <w:pStyle w:val="bang0"/>
            </w:pPr>
            <w:r>
              <w:t>5</w:t>
            </w:r>
          </w:p>
        </w:tc>
        <w:tc>
          <w:tcPr>
            <w:tcW w:w="1890" w:type="dxa"/>
            <w:vAlign w:val="center"/>
          </w:tcPr>
          <w:p w14:paraId="0F086AB1" w14:textId="77777777" w:rsidR="007F2814" w:rsidRDefault="007F2814" w:rsidP="00EE421D">
            <w:pPr>
              <w:pStyle w:val="bang0"/>
            </w:pPr>
            <w:r>
              <w:t>Project Complete</w:t>
            </w:r>
          </w:p>
        </w:tc>
        <w:tc>
          <w:tcPr>
            <w:tcW w:w="1260" w:type="dxa"/>
            <w:vAlign w:val="center"/>
          </w:tcPr>
          <w:p w14:paraId="50F1CF1B" w14:textId="77777777" w:rsidR="007F2814" w:rsidRDefault="007F2814" w:rsidP="00EE421D">
            <w:pPr>
              <w:pStyle w:val="bang0"/>
            </w:pPr>
            <w:r>
              <w:t>22-8-2014</w:t>
            </w:r>
          </w:p>
        </w:tc>
        <w:tc>
          <w:tcPr>
            <w:tcW w:w="3420" w:type="dxa"/>
            <w:vAlign w:val="center"/>
          </w:tcPr>
          <w:p w14:paraId="67A33199" w14:textId="77777777" w:rsidR="007F2814" w:rsidRDefault="007F2814" w:rsidP="00EE421D">
            <w:pPr>
              <w:pStyle w:val="bang0"/>
            </w:pPr>
            <w:r>
              <w:t>Criteria: Completed</w:t>
            </w:r>
          </w:p>
        </w:tc>
        <w:tc>
          <w:tcPr>
            <w:tcW w:w="1710" w:type="dxa"/>
            <w:vAlign w:val="center"/>
          </w:tcPr>
          <w:p w14:paraId="7AB29EE8" w14:textId="77777777" w:rsidR="007F2814" w:rsidRPr="00EA1A77" w:rsidRDefault="007F2814" w:rsidP="00EE421D">
            <w:pPr>
              <w:pStyle w:val="bang0"/>
            </w:pPr>
          </w:p>
        </w:tc>
      </w:tr>
    </w:tbl>
    <w:p w14:paraId="2AB4BA84" w14:textId="77777777" w:rsidR="00C574F5" w:rsidRDefault="005B4E33" w:rsidP="00EE421D">
      <w:pPr>
        <w:pStyle w:val="Heading3"/>
        <w:rPr>
          <w:lang w:val="da-DK"/>
        </w:rPr>
      </w:pPr>
      <w:bookmarkStart w:id="64" w:name="_Project_Risk"/>
      <w:bookmarkEnd w:id="64"/>
      <w:r>
        <w:rPr>
          <w:lang w:val="da-DK"/>
        </w:rPr>
        <w:t>Activity</w:t>
      </w:r>
      <w:r w:rsidR="00C574F5">
        <w:rPr>
          <w:lang w:val="da-DK"/>
        </w:rPr>
        <w:t xml:space="preserve"> Schedule</w:t>
      </w:r>
    </w:p>
    <w:p w14:paraId="72641DD6" w14:textId="77777777" w:rsidR="00C574F5" w:rsidRDefault="00C574F5" w:rsidP="00EE421D">
      <w:r w:rsidRPr="004E3F47">
        <w:t xml:space="preserve">The detail project schedule is </w:t>
      </w:r>
      <w:r>
        <w:t>available in</w:t>
      </w:r>
      <w:r w:rsidR="0091026C">
        <w:t xml:space="preserve"> file </w:t>
      </w:r>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r>
        <w:t xml:space="preserve">. The Project Schedule is </w:t>
      </w:r>
      <w:r w:rsidRPr="00B54459">
        <w:t xml:space="preserve">weekly </w:t>
      </w:r>
      <w:r>
        <w:t>updated by the Project Manager.</w:t>
      </w:r>
    </w:p>
    <w:p w14:paraId="05D98A50" w14:textId="77777777" w:rsidR="00C574F5" w:rsidRDefault="00C574F5" w:rsidP="00EE421D">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14:paraId="1A175C7C" w14:textId="77777777" w:rsidTr="003C7B0A">
        <w:trPr>
          <w:gridAfter w:val="4"/>
          <w:wAfter w:w="19775" w:type="dxa"/>
          <w:tblHeader/>
        </w:trPr>
        <w:tc>
          <w:tcPr>
            <w:tcW w:w="540" w:type="dxa"/>
            <w:shd w:val="clear" w:color="auto" w:fill="C0C0C0"/>
          </w:tcPr>
          <w:p w14:paraId="059BE460" w14:textId="77777777" w:rsidR="0032321E" w:rsidRPr="00331C1F" w:rsidRDefault="0032321E" w:rsidP="00EE421D">
            <w:pPr>
              <w:pStyle w:val="Bangheader"/>
            </w:pPr>
            <w:r w:rsidRPr="00331C1F">
              <w:t>No.</w:t>
            </w:r>
          </w:p>
        </w:tc>
        <w:tc>
          <w:tcPr>
            <w:tcW w:w="2699" w:type="dxa"/>
            <w:shd w:val="clear" w:color="auto" w:fill="C0C0C0"/>
          </w:tcPr>
          <w:p w14:paraId="4894EB06" w14:textId="77777777" w:rsidR="0032321E" w:rsidRPr="00331C1F" w:rsidRDefault="0032321E" w:rsidP="00EE421D">
            <w:pPr>
              <w:pStyle w:val="Bangheader"/>
            </w:pPr>
            <w:r w:rsidRPr="00331C1F">
              <w:t>Activity</w:t>
            </w:r>
          </w:p>
        </w:tc>
        <w:tc>
          <w:tcPr>
            <w:tcW w:w="1620" w:type="dxa"/>
            <w:shd w:val="clear" w:color="auto" w:fill="C0C0C0"/>
          </w:tcPr>
          <w:p w14:paraId="14092F35" w14:textId="77777777" w:rsidR="0032321E" w:rsidRPr="00331C1F" w:rsidRDefault="0032321E" w:rsidP="00EE421D">
            <w:pPr>
              <w:pStyle w:val="Bangheader"/>
            </w:pPr>
            <w:r w:rsidRPr="00331C1F">
              <w:t>Start date</w:t>
            </w:r>
          </w:p>
        </w:tc>
        <w:tc>
          <w:tcPr>
            <w:tcW w:w="1530" w:type="dxa"/>
            <w:shd w:val="clear" w:color="auto" w:fill="C0C0C0"/>
          </w:tcPr>
          <w:p w14:paraId="3F64B88E" w14:textId="77777777" w:rsidR="0032321E" w:rsidRPr="00331C1F" w:rsidRDefault="0032321E" w:rsidP="00EE421D">
            <w:pPr>
              <w:pStyle w:val="Bangheader"/>
            </w:pPr>
            <w:r w:rsidRPr="00331C1F">
              <w:t>End date</w:t>
            </w:r>
          </w:p>
        </w:tc>
        <w:tc>
          <w:tcPr>
            <w:tcW w:w="2429" w:type="dxa"/>
            <w:shd w:val="clear" w:color="auto" w:fill="C0C0C0"/>
          </w:tcPr>
          <w:p w14:paraId="1608F130" w14:textId="77777777" w:rsidR="0032321E" w:rsidRPr="00331C1F" w:rsidRDefault="0032321E" w:rsidP="00EE421D">
            <w:pPr>
              <w:pStyle w:val="Bangheader"/>
            </w:pPr>
            <w:r w:rsidRPr="00331C1F">
              <w:t>Responsible</w:t>
            </w:r>
          </w:p>
        </w:tc>
        <w:tc>
          <w:tcPr>
            <w:tcW w:w="2429" w:type="dxa"/>
            <w:shd w:val="clear" w:color="auto" w:fill="C0C0C0"/>
          </w:tcPr>
          <w:p w14:paraId="70196A7E" w14:textId="77777777" w:rsidR="0032321E" w:rsidRPr="00EA1A77" w:rsidRDefault="0032321E" w:rsidP="00EE421D">
            <w:pPr>
              <w:pStyle w:val="Bangheader"/>
            </w:pPr>
            <w:r>
              <w:t>End date</w:t>
            </w:r>
          </w:p>
        </w:tc>
      </w:tr>
      <w:tr w:rsidR="0032321E" w:rsidRPr="00EA1A77" w14:paraId="04CA8904" w14:textId="77777777" w:rsidTr="003C7B0A">
        <w:tc>
          <w:tcPr>
            <w:tcW w:w="8818" w:type="dxa"/>
            <w:gridSpan w:val="5"/>
          </w:tcPr>
          <w:p w14:paraId="0D43CC81" w14:textId="77777777" w:rsidR="0032321E" w:rsidRPr="00EA1A77" w:rsidRDefault="0032321E" w:rsidP="00EE421D">
            <w:pPr>
              <w:pStyle w:val="bangcategory"/>
            </w:pPr>
            <w:r w:rsidRPr="00EA1A77">
              <w:t>Defect Prevention</w:t>
            </w:r>
          </w:p>
        </w:tc>
        <w:tc>
          <w:tcPr>
            <w:tcW w:w="5551" w:type="dxa"/>
            <w:gridSpan w:val="2"/>
          </w:tcPr>
          <w:p w14:paraId="7D0920F7" w14:textId="77777777" w:rsidR="0032321E" w:rsidRPr="00EA1A77" w:rsidRDefault="0032321E" w:rsidP="00EE421D">
            <w:pPr>
              <w:pStyle w:val="bangcategory"/>
            </w:pPr>
          </w:p>
        </w:tc>
        <w:tc>
          <w:tcPr>
            <w:tcW w:w="5551" w:type="dxa"/>
          </w:tcPr>
          <w:p w14:paraId="62429518" w14:textId="77777777" w:rsidR="0032321E" w:rsidRPr="00EA1A77" w:rsidRDefault="0032321E" w:rsidP="00EE421D">
            <w:pPr>
              <w:pStyle w:val="bangcategory"/>
            </w:pPr>
          </w:p>
        </w:tc>
        <w:tc>
          <w:tcPr>
            <w:tcW w:w="5551" w:type="dxa"/>
          </w:tcPr>
          <w:p w14:paraId="2F5EB32E" w14:textId="77777777" w:rsidR="0032321E" w:rsidRPr="00EA1A77" w:rsidRDefault="0032321E" w:rsidP="00EE421D">
            <w:pPr>
              <w:pStyle w:val="bangcategory"/>
            </w:pPr>
          </w:p>
        </w:tc>
        <w:tc>
          <w:tcPr>
            <w:tcW w:w="5551" w:type="dxa"/>
          </w:tcPr>
          <w:p w14:paraId="5F0CB00B" w14:textId="77777777" w:rsidR="0032321E" w:rsidRPr="00EA1A77" w:rsidRDefault="0032321E" w:rsidP="00EE421D">
            <w:pPr>
              <w:pStyle w:val="bangcategory"/>
            </w:pPr>
            <w:r w:rsidRPr="00EA1A77">
              <w:t>Defect Prevention</w:t>
            </w:r>
          </w:p>
        </w:tc>
      </w:tr>
      <w:tr w:rsidR="0032321E" w:rsidRPr="00EA1A77" w14:paraId="6CA15A1F" w14:textId="77777777" w:rsidTr="003C7B0A">
        <w:trPr>
          <w:gridAfter w:val="4"/>
          <w:wAfter w:w="19775" w:type="dxa"/>
        </w:trPr>
        <w:tc>
          <w:tcPr>
            <w:tcW w:w="540" w:type="dxa"/>
          </w:tcPr>
          <w:p w14:paraId="68F70AF5" w14:textId="77777777" w:rsidR="0032321E" w:rsidRPr="00EA1A77" w:rsidRDefault="0032321E" w:rsidP="00EE421D">
            <w:pPr>
              <w:pStyle w:val="Bang"/>
            </w:pPr>
            <w:r>
              <w:rPr>
                <w:rFonts w:hint="eastAsia"/>
              </w:rPr>
              <w:t>1</w:t>
            </w:r>
          </w:p>
        </w:tc>
        <w:tc>
          <w:tcPr>
            <w:tcW w:w="2699" w:type="dxa"/>
          </w:tcPr>
          <w:p w14:paraId="686C5528" w14:textId="77777777" w:rsidR="0032321E" w:rsidRPr="00EA1A77" w:rsidRDefault="0032321E" w:rsidP="00EE421D">
            <w:pPr>
              <w:pStyle w:val="Bang"/>
            </w:pPr>
            <w:r>
              <w:t>Training coding convention of PHP language</w:t>
            </w:r>
          </w:p>
        </w:tc>
        <w:tc>
          <w:tcPr>
            <w:tcW w:w="1620" w:type="dxa"/>
          </w:tcPr>
          <w:p w14:paraId="1F0BDEE9" w14:textId="77777777" w:rsidR="0032321E" w:rsidRPr="00EA1A77" w:rsidRDefault="0032321E" w:rsidP="00EE421D">
            <w:pPr>
              <w:pStyle w:val="Bang"/>
            </w:pPr>
            <w:r>
              <w:t>6-6-2014</w:t>
            </w:r>
          </w:p>
        </w:tc>
        <w:tc>
          <w:tcPr>
            <w:tcW w:w="1530" w:type="dxa"/>
          </w:tcPr>
          <w:p w14:paraId="25736265" w14:textId="77777777" w:rsidR="0032321E" w:rsidRPr="00EA1A77" w:rsidRDefault="0032321E" w:rsidP="00EE421D">
            <w:pPr>
              <w:pStyle w:val="Bang"/>
            </w:pPr>
            <w:r>
              <w:t>20-6-2014</w:t>
            </w:r>
          </w:p>
        </w:tc>
        <w:tc>
          <w:tcPr>
            <w:tcW w:w="2429" w:type="dxa"/>
          </w:tcPr>
          <w:p w14:paraId="569276AF" w14:textId="77777777" w:rsidR="0032321E" w:rsidRPr="00EA1A77" w:rsidRDefault="0032321E" w:rsidP="00EE421D">
            <w:pPr>
              <w:pStyle w:val="Bang"/>
            </w:pPr>
            <w:r>
              <w:t>Le Dinh Nam</w:t>
            </w:r>
          </w:p>
        </w:tc>
        <w:tc>
          <w:tcPr>
            <w:tcW w:w="2429" w:type="dxa"/>
          </w:tcPr>
          <w:p w14:paraId="4BE0080B" w14:textId="77777777" w:rsidR="0032321E" w:rsidRPr="00EA1A77" w:rsidRDefault="0032321E" w:rsidP="00EE421D">
            <w:pPr>
              <w:pStyle w:val="Bang"/>
            </w:pPr>
          </w:p>
        </w:tc>
      </w:tr>
      <w:tr w:rsidR="0032321E" w:rsidRPr="00EA1A77" w14:paraId="636A61F0" w14:textId="77777777" w:rsidTr="003C7B0A">
        <w:trPr>
          <w:gridAfter w:val="4"/>
          <w:wAfter w:w="19775" w:type="dxa"/>
        </w:trPr>
        <w:tc>
          <w:tcPr>
            <w:tcW w:w="540" w:type="dxa"/>
          </w:tcPr>
          <w:p w14:paraId="050B4616" w14:textId="77777777" w:rsidR="0032321E" w:rsidRPr="00EA1A77" w:rsidRDefault="0032321E" w:rsidP="00EE421D">
            <w:pPr>
              <w:pStyle w:val="Bang"/>
            </w:pPr>
            <w:r>
              <w:rPr>
                <w:rFonts w:hint="eastAsia"/>
              </w:rPr>
              <w:t>2</w:t>
            </w:r>
          </w:p>
        </w:tc>
        <w:tc>
          <w:tcPr>
            <w:tcW w:w="2699" w:type="dxa"/>
          </w:tcPr>
          <w:p w14:paraId="1C8C5FFC" w14:textId="77777777" w:rsidR="0032321E" w:rsidRPr="00EA1A77" w:rsidRDefault="0032321E" w:rsidP="00EE421D">
            <w:pPr>
              <w:pStyle w:val="Bang"/>
            </w:pPr>
            <w:r>
              <w:t>Training for QA and tester to use checklist</w:t>
            </w:r>
          </w:p>
        </w:tc>
        <w:tc>
          <w:tcPr>
            <w:tcW w:w="1620" w:type="dxa"/>
          </w:tcPr>
          <w:p w14:paraId="504AFD8B" w14:textId="77777777" w:rsidR="0032321E" w:rsidRPr="00EA1A77" w:rsidRDefault="0032321E" w:rsidP="00EE421D">
            <w:pPr>
              <w:pStyle w:val="Bang"/>
            </w:pPr>
            <w:r>
              <w:t>19-5-2014</w:t>
            </w:r>
          </w:p>
        </w:tc>
        <w:tc>
          <w:tcPr>
            <w:tcW w:w="1530" w:type="dxa"/>
          </w:tcPr>
          <w:p w14:paraId="67EDA3C5" w14:textId="77777777" w:rsidR="0032321E" w:rsidRPr="00EA1A77" w:rsidRDefault="0032321E" w:rsidP="00EE421D">
            <w:pPr>
              <w:pStyle w:val="Bang"/>
            </w:pPr>
            <w:r>
              <w:t>26-5-2014</w:t>
            </w:r>
          </w:p>
        </w:tc>
        <w:tc>
          <w:tcPr>
            <w:tcW w:w="2429" w:type="dxa"/>
          </w:tcPr>
          <w:p w14:paraId="22B0BA73" w14:textId="77777777" w:rsidR="0032321E" w:rsidRPr="00EA1A77" w:rsidRDefault="0032321E" w:rsidP="00EE421D">
            <w:pPr>
              <w:pStyle w:val="Bang"/>
            </w:pPr>
            <w:r>
              <w:t>Pham Thi Minh</w:t>
            </w:r>
          </w:p>
        </w:tc>
        <w:tc>
          <w:tcPr>
            <w:tcW w:w="2429" w:type="dxa"/>
          </w:tcPr>
          <w:p w14:paraId="70ED873F" w14:textId="77777777" w:rsidR="0032321E" w:rsidRPr="00EA1A77" w:rsidRDefault="0032321E" w:rsidP="00EE421D">
            <w:pPr>
              <w:pStyle w:val="Bang"/>
            </w:pPr>
          </w:p>
        </w:tc>
      </w:tr>
      <w:tr w:rsidR="0032321E" w:rsidRPr="00EA1A77" w14:paraId="35F262D5" w14:textId="77777777" w:rsidTr="003C7B0A">
        <w:tc>
          <w:tcPr>
            <w:tcW w:w="8818" w:type="dxa"/>
            <w:gridSpan w:val="5"/>
          </w:tcPr>
          <w:p w14:paraId="033C1D51" w14:textId="77777777" w:rsidR="0032321E" w:rsidRPr="00EA1A77" w:rsidRDefault="0032321E" w:rsidP="00EE421D">
            <w:pPr>
              <w:pStyle w:val="bangcategory"/>
            </w:pPr>
            <w:r w:rsidRPr="00EA1A77">
              <w:t>Quality Control</w:t>
            </w:r>
          </w:p>
        </w:tc>
        <w:tc>
          <w:tcPr>
            <w:tcW w:w="5551" w:type="dxa"/>
            <w:gridSpan w:val="2"/>
          </w:tcPr>
          <w:p w14:paraId="343D59D5" w14:textId="77777777" w:rsidR="0032321E" w:rsidRPr="00EA1A77" w:rsidRDefault="0032321E" w:rsidP="00EE421D">
            <w:pPr>
              <w:pStyle w:val="bangcategory"/>
            </w:pPr>
          </w:p>
        </w:tc>
        <w:tc>
          <w:tcPr>
            <w:tcW w:w="5551" w:type="dxa"/>
          </w:tcPr>
          <w:p w14:paraId="30AC1D12" w14:textId="77777777" w:rsidR="0032321E" w:rsidRPr="00EA1A77" w:rsidRDefault="0032321E" w:rsidP="00EE421D">
            <w:pPr>
              <w:pStyle w:val="bangcategory"/>
            </w:pPr>
          </w:p>
        </w:tc>
        <w:tc>
          <w:tcPr>
            <w:tcW w:w="5551" w:type="dxa"/>
          </w:tcPr>
          <w:p w14:paraId="55E3FA1A" w14:textId="77777777" w:rsidR="0032321E" w:rsidRPr="00EA1A77" w:rsidRDefault="0032321E" w:rsidP="00EE421D">
            <w:pPr>
              <w:pStyle w:val="bangcategory"/>
            </w:pPr>
          </w:p>
        </w:tc>
        <w:tc>
          <w:tcPr>
            <w:tcW w:w="5551" w:type="dxa"/>
          </w:tcPr>
          <w:p w14:paraId="25FEAAFD" w14:textId="77777777" w:rsidR="0032321E" w:rsidRPr="00EA1A77" w:rsidRDefault="0032321E" w:rsidP="00EE421D">
            <w:pPr>
              <w:pStyle w:val="bangcategory"/>
            </w:pPr>
            <w:r w:rsidRPr="00EA1A77">
              <w:t>Quality Control</w:t>
            </w:r>
          </w:p>
        </w:tc>
      </w:tr>
      <w:tr w:rsidR="0032321E" w:rsidRPr="00EA1A77" w14:paraId="1B929FFE" w14:textId="77777777" w:rsidTr="003C7B0A">
        <w:trPr>
          <w:gridAfter w:val="4"/>
          <w:wAfter w:w="19775" w:type="dxa"/>
        </w:trPr>
        <w:tc>
          <w:tcPr>
            <w:tcW w:w="540" w:type="dxa"/>
          </w:tcPr>
          <w:p w14:paraId="2EC664B0" w14:textId="77777777" w:rsidR="0032321E" w:rsidRPr="00EA1A77" w:rsidRDefault="0032321E" w:rsidP="00EE421D">
            <w:pPr>
              <w:pStyle w:val="Bang"/>
            </w:pPr>
            <w:r>
              <w:rPr>
                <w:rFonts w:hint="eastAsia"/>
              </w:rPr>
              <w:t>1</w:t>
            </w:r>
          </w:p>
        </w:tc>
        <w:tc>
          <w:tcPr>
            <w:tcW w:w="2699" w:type="dxa"/>
          </w:tcPr>
          <w:p w14:paraId="0C118F94" w14:textId="77777777" w:rsidR="0032321E" w:rsidRPr="00EA1A77" w:rsidRDefault="0032321E" w:rsidP="00EE421D">
            <w:pPr>
              <w:pStyle w:val="Bang"/>
            </w:pPr>
            <w:r>
              <w:t>Group review requirement</w:t>
            </w:r>
          </w:p>
        </w:tc>
        <w:tc>
          <w:tcPr>
            <w:tcW w:w="1620" w:type="dxa"/>
          </w:tcPr>
          <w:p w14:paraId="18BDD9DD" w14:textId="77777777" w:rsidR="0032321E" w:rsidRPr="00EA1A77" w:rsidRDefault="0032321E" w:rsidP="00EE421D">
            <w:pPr>
              <w:pStyle w:val="Bang"/>
            </w:pPr>
            <w:r>
              <w:t>26-5-2014</w:t>
            </w:r>
          </w:p>
        </w:tc>
        <w:tc>
          <w:tcPr>
            <w:tcW w:w="1530" w:type="dxa"/>
          </w:tcPr>
          <w:p w14:paraId="465BB67F" w14:textId="77777777" w:rsidR="0032321E" w:rsidRPr="00EA1A77" w:rsidRDefault="0032321E" w:rsidP="00EE421D">
            <w:pPr>
              <w:pStyle w:val="Bang"/>
            </w:pPr>
            <w:r>
              <w:t>26-5-2014</w:t>
            </w:r>
          </w:p>
        </w:tc>
        <w:tc>
          <w:tcPr>
            <w:tcW w:w="2429" w:type="dxa"/>
          </w:tcPr>
          <w:p w14:paraId="4774FD5A" w14:textId="77777777" w:rsidR="0032321E" w:rsidRPr="00EA1A77" w:rsidRDefault="0032321E" w:rsidP="00EE421D">
            <w:pPr>
              <w:pStyle w:val="Bang"/>
            </w:pPr>
            <w:r>
              <w:t>Pham Thi Minh</w:t>
            </w:r>
          </w:p>
        </w:tc>
        <w:tc>
          <w:tcPr>
            <w:tcW w:w="2429" w:type="dxa"/>
          </w:tcPr>
          <w:p w14:paraId="6E285004" w14:textId="77777777" w:rsidR="0032321E" w:rsidRPr="00EA1A77" w:rsidRDefault="0032321E" w:rsidP="00EE421D">
            <w:pPr>
              <w:pStyle w:val="Bang"/>
            </w:pPr>
          </w:p>
        </w:tc>
      </w:tr>
      <w:tr w:rsidR="0032321E" w:rsidRPr="00EA1A77" w14:paraId="3E964D6B" w14:textId="77777777" w:rsidTr="003C7B0A">
        <w:trPr>
          <w:gridAfter w:val="4"/>
          <w:wAfter w:w="19775" w:type="dxa"/>
        </w:trPr>
        <w:tc>
          <w:tcPr>
            <w:tcW w:w="540" w:type="dxa"/>
          </w:tcPr>
          <w:p w14:paraId="63109489" w14:textId="77777777" w:rsidR="0032321E" w:rsidRPr="00EA1A77" w:rsidRDefault="0032321E" w:rsidP="00EE421D">
            <w:pPr>
              <w:pStyle w:val="Bang"/>
            </w:pPr>
            <w:r>
              <w:rPr>
                <w:rFonts w:hint="eastAsia"/>
              </w:rPr>
              <w:t>2</w:t>
            </w:r>
          </w:p>
        </w:tc>
        <w:tc>
          <w:tcPr>
            <w:tcW w:w="2699" w:type="dxa"/>
          </w:tcPr>
          <w:p w14:paraId="0E1F2DA1" w14:textId="77777777" w:rsidR="0032321E" w:rsidRPr="00EA1A77" w:rsidRDefault="0032321E" w:rsidP="00EE421D">
            <w:pPr>
              <w:pStyle w:val="Bang"/>
            </w:pPr>
            <w:r>
              <w:t>Group review design</w:t>
            </w:r>
          </w:p>
        </w:tc>
        <w:tc>
          <w:tcPr>
            <w:tcW w:w="1620" w:type="dxa"/>
          </w:tcPr>
          <w:p w14:paraId="5D263581" w14:textId="77777777" w:rsidR="0032321E" w:rsidRPr="00EA1A77" w:rsidRDefault="0032321E" w:rsidP="00EE421D">
            <w:pPr>
              <w:pStyle w:val="Bang"/>
            </w:pPr>
            <w:r>
              <w:t>27-6-2014</w:t>
            </w:r>
          </w:p>
        </w:tc>
        <w:tc>
          <w:tcPr>
            <w:tcW w:w="1530" w:type="dxa"/>
          </w:tcPr>
          <w:p w14:paraId="1DDF82A9" w14:textId="77777777" w:rsidR="0032321E" w:rsidRPr="00EA1A77" w:rsidRDefault="0032321E" w:rsidP="00EE421D">
            <w:pPr>
              <w:pStyle w:val="Bang"/>
            </w:pPr>
            <w:r>
              <w:t>27-6-2014</w:t>
            </w:r>
          </w:p>
        </w:tc>
        <w:tc>
          <w:tcPr>
            <w:tcW w:w="2429" w:type="dxa"/>
          </w:tcPr>
          <w:p w14:paraId="22A45D58" w14:textId="77777777" w:rsidR="0032321E" w:rsidRPr="00EA1A77" w:rsidRDefault="0032321E" w:rsidP="00EE421D">
            <w:pPr>
              <w:pStyle w:val="Bang"/>
            </w:pPr>
            <w:r>
              <w:t>Le Dinh Nam</w:t>
            </w:r>
          </w:p>
        </w:tc>
        <w:tc>
          <w:tcPr>
            <w:tcW w:w="2429" w:type="dxa"/>
          </w:tcPr>
          <w:p w14:paraId="169DCB8B" w14:textId="77777777" w:rsidR="0032321E" w:rsidRPr="00EA1A77" w:rsidRDefault="0032321E" w:rsidP="00EE421D">
            <w:pPr>
              <w:pStyle w:val="Bang"/>
            </w:pPr>
          </w:p>
        </w:tc>
      </w:tr>
      <w:tr w:rsidR="0032321E" w:rsidRPr="00EA1A77" w14:paraId="70EEEE4A" w14:textId="77777777" w:rsidTr="003C7B0A">
        <w:trPr>
          <w:gridAfter w:val="4"/>
          <w:wAfter w:w="19775" w:type="dxa"/>
        </w:trPr>
        <w:tc>
          <w:tcPr>
            <w:tcW w:w="540" w:type="dxa"/>
          </w:tcPr>
          <w:p w14:paraId="2724C502" w14:textId="77777777" w:rsidR="0032321E" w:rsidRPr="00EA1A77" w:rsidRDefault="0032321E" w:rsidP="00EE421D">
            <w:pPr>
              <w:pStyle w:val="Bang"/>
            </w:pPr>
            <w:r>
              <w:rPr>
                <w:rFonts w:hint="eastAsia"/>
              </w:rPr>
              <w:t>3</w:t>
            </w:r>
          </w:p>
        </w:tc>
        <w:tc>
          <w:tcPr>
            <w:tcW w:w="2699" w:type="dxa"/>
          </w:tcPr>
          <w:p w14:paraId="48A6ADF9" w14:textId="77777777" w:rsidR="0032321E" w:rsidRPr="00EA1A77" w:rsidRDefault="0032321E" w:rsidP="00EE421D">
            <w:pPr>
              <w:pStyle w:val="Bang"/>
            </w:pPr>
            <w:r>
              <w:t>Group review coding</w:t>
            </w:r>
          </w:p>
        </w:tc>
        <w:tc>
          <w:tcPr>
            <w:tcW w:w="1620" w:type="dxa"/>
          </w:tcPr>
          <w:p w14:paraId="3D6D17E7" w14:textId="77777777" w:rsidR="0032321E" w:rsidRPr="00EA1A77" w:rsidRDefault="0032321E" w:rsidP="00EE421D">
            <w:pPr>
              <w:pStyle w:val="Bang"/>
            </w:pPr>
            <w:r>
              <w:t>8-8-2014</w:t>
            </w:r>
          </w:p>
        </w:tc>
        <w:tc>
          <w:tcPr>
            <w:tcW w:w="1530" w:type="dxa"/>
          </w:tcPr>
          <w:p w14:paraId="1D3AC8B8" w14:textId="77777777" w:rsidR="0032321E" w:rsidRPr="00EA1A77" w:rsidRDefault="0032321E" w:rsidP="00EE421D">
            <w:pPr>
              <w:pStyle w:val="Bang"/>
            </w:pPr>
            <w:r>
              <w:t>8-8-2014</w:t>
            </w:r>
          </w:p>
        </w:tc>
        <w:tc>
          <w:tcPr>
            <w:tcW w:w="2429" w:type="dxa"/>
          </w:tcPr>
          <w:p w14:paraId="7332FF7A" w14:textId="77777777" w:rsidR="0032321E" w:rsidRPr="00EA1A77" w:rsidRDefault="0032321E" w:rsidP="00EE421D">
            <w:pPr>
              <w:pStyle w:val="Bang"/>
            </w:pPr>
            <w:r>
              <w:t>Le Dinh Nam</w:t>
            </w:r>
          </w:p>
        </w:tc>
        <w:tc>
          <w:tcPr>
            <w:tcW w:w="2429" w:type="dxa"/>
          </w:tcPr>
          <w:p w14:paraId="067FD3D9" w14:textId="77777777" w:rsidR="0032321E" w:rsidRPr="00EA1A77" w:rsidRDefault="0032321E" w:rsidP="00EE421D">
            <w:pPr>
              <w:pStyle w:val="Bang"/>
            </w:pPr>
          </w:p>
        </w:tc>
      </w:tr>
      <w:tr w:rsidR="0032321E" w:rsidRPr="00EA1A77" w14:paraId="761CB488" w14:textId="77777777" w:rsidTr="003C7B0A">
        <w:tc>
          <w:tcPr>
            <w:tcW w:w="8818" w:type="dxa"/>
            <w:gridSpan w:val="5"/>
          </w:tcPr>
          <w:p w14:paraId="19389182" w14:textId="77777777" w:rsidR="0032321E" w:rsidRPr="00EA1A77" w:rsidRDefault="0032321E" w:rsidP="00EE421D">
            <w:pPr>
              <w:pStyle w:val="bangcategory"/>
            </w:pPr>
            <w:r w:rsidRPr="00EA1A77">
              <w:t>Project Tracking</w:t>
            </w:r>
          </w:p>
        </w:tc>
        <w:tc>
          <w:tcPr>
            <w:tcW w:w="5551" w:type="dxa"/>
            <w:gridSpan w:val="2"/>
          </w:tcPr>
          <w:p w14:paraId="2A32EF2F" w14:textId="77777777" w:rsidR="0032321E" w:rsidRPr="00EA1A77" w:rsidRDefault="0032321E" w:rsidP="00EE421D">
            <w:pPr>
              <w:pStyle w:val="bangcategory"/>
            </w:pPr>
          </w:p>
        </w:tc>
        <w:tc>
          <w:tcPr>
            <w:tcW w:w="5551" w:type="dxa"/>
          </w:tcPr>
          <w:p w14:paraId="7F0EB86F" w14:textId="77777777" w:rsidR="0032321E" w:rsidRPr="00EA1A77" w:rsidRDefault="0032321E" w:rsidP="00EE421D">
            <w:pPr>
              <w:pStyle w:val="bangcategory"/>
            </w:pPr>
          </w:p>
        </w:tc>
        <w:tc>
          <w:tcPr>
            <w:tcW w:w="5551" w:type="dxa"/>
          </w:tcPr>
          <w:p w14:paraId="72C67CC6" w14:textId="77777777" w:rsidR="0032321E" w:rsidRPr="00EA1A77" w:rsidRDefault="0032321E" w:rsidP="00EE421D">
            <w:pPr>
              <w:pStyle w:val="bangcategory"/>
            </w:pPr>
          </w:p>
        </w:tc>
        <w:tc>
          <w:tcPr>
            <w:tcW w:w="5551" w:type="dxa"/>
          </w:tcPr>
          <w:p w14:paraId="43AD9AE9" w14:textId="77777777" w:rsidR="0032321E" w:rsidRPr="00EA1A77" w:rsidRDefault="0032321E" w:rsidP="00EE421D">
            <w:pPr>
              <w:pStyle w:val="bangcategory"/>
            </w:pPr>
            <w:r w:rsidRPr="00EA1A77">
              <w:t>Project Tracking</w:t>
            </w:r>
          </w:p>
        </w:tc>
      </w:tr>
      <w:tr w:rsidR="0032321E" w:rsidRPr="00EA1A77" w14:paraId="4F4A4378" w14:textId="77777777" w:rsidTr="003C7B0A">
        <w:trPr>
          <w:gridAfter w:val="4"/>
          <w:wAfter w:w="19775" w:type="dxa"/>
        </w:trPr>
        <w:tc>
          <w:tcPr>
            <w:tcW w:w="540" w:type="dxa"/>
          </w:tcPr>
          <w:p w14:paraId="4646C815" w14:textId="77777777" w:rsidR="0032321E" w:rsidRPr="00EA1A77" w:rsidRDefault="0032321E" w:rsidP="00EE421D">
            <w:pPr>
              <w:pStyle w:val="Bang"/>
            </w:pPr>
            <w:r>
              <w:rPr>
                <w:rFonts w:hint="eastAsia"/>
              </w:rPr>
              <w:t>1</w:t>
            </w:r>
          </w:p>
        </w:tc>
        <w:tc>
          <w:tcPr>
            <w:tcW w:w="2699" w:type="dxa"/>
          </w:tcPr>
          <w:p w14:paraId="24769F14" w14:textId="77777777" w:rsidR="0032321E" w:rsidRPr="00EA1A77" w:rsidRDefault="0032321E" w:rsidP="00EE421D">
            <w:pPr>
              <w:pStyle w:val="Bang"/>
            </w:pPr>
            <w:r>
              <w:t>Solution : M</w:t>
            </w:r>
            <w:r w:rsidRPr="00EA1A77">
              <w:t>ilestone review meeting</w:t>
            </w:r>
          </w:p>
        </w:tc>
        <w:tc>
          <w:tcPr>
            <w:tcW w:w="1620" w:type="dxa"/>
          </w:tcPr>
          <w:p w14:paraId="75C186BF" w14:textId="77777777" w:rsidR="0032321E" w:rsidRPr="00EA1A77" w:rsidRDefault="0032321E" w:rsidP="00EE421D">
            <w:pPr>
              <w:pStyle w:val="Bang"/>
            </w:pPr>
            <w:r>
              <w:t>27-6-2014</w:t>
            </w:r>
          </w:p>
        </w:tc>
        <w:tc>
          <w:tcPr>
            <w:tcW w:w="1530" w:type="dxa"/>
          </w:tcPr>
          <w:p w14:paraId="1C5B4E57" w14:textId="77777777" w:rsidR="0032321E" w:rsidRPr="00EA1A77" w:rsidRDefault="0032321E" w:rsidP="00EE421D">
            <w:pPr>
              <w:pStyle w:val="Bang"/>
            </w:pPr>
            <w:r>
              <w:t>27-6-2014</w:t>
            </w:r>
          </w:p>
        </w:tc>
        <w:tc>
          <w:tcPr>
            <w:tcW w:w="2429" w:type="dxa"/>
          </w:tcPr>
          <w:p w14:paraId="75D92A4E" w14:textId="77777777" w:rsidR="0032321E" w:rsidRPr="00EA1A77" w:rsidRDefault="0032321E" w:rsidP="00EE421D">
            <w:pPr>
              <w:pStyle w:val="Bang"/>
            </w:pPr>
            <w:r>
              <w:t>Pham Thi Minh</w:t>
            </w:r>
          </w:p>
        </w:tc>
        <w:tc>
          <w:tcPr>
            <w:tcW w:w="2429" w:type="dxa"/>
          </w:tcPr>
          <w:p w14:paraId="2738F636" w14:textId="77777777" w:rsidR="0032321E" w:rsidRPr="00EA1A77" w:rsidRDefault="0032321E" w:rsidP="00EE421D">
            <w:pPr>
              <w:pStyle w:val="Bang"/>
            </w:pPr>
          </w:p>
        </w:tc>
      </w:tr>
      <w:tr w:rsidR="0032321E" w:rsidRPr="00EA1A77" w14:paraId="5DE290AD" w14:textId="77777777" w:rsidTr="003C7B0A">
        <w:trPr>
          <w:gridAfter w:val="4"/>
          <w:wAfter w:w="19775" w:type="dxa"/>
        </w:trPr>
        <w:tc>
          <w:tcPr>
            <w:tcW w:w="540" w:type="dxa"/>
          </w:tcPr>
          <w:p w14:paraId="6F0B21DE" w14:textId="77777777" w:rsidR="0032321E" w:rsidRPr="00EA1A77" w:rsidRDefault="0032321E" w:rsidP="00EE421D">
            <w:pPr>
              <w:pStyle w:val="Bang"/>
            </w:pPr>
            <w:r>
              <w:rPr>
                <w:rFonts w:hint="eastAsia"/>
              </w:rPr>
              <w:t>2</w:t>
            </w:r>
          </w:p>
        </w:tc>
        <w:tc>
          <w:tcPr>
            <w:tcW w:w="2699" w:type="dxa"/>
          </w:tcPr>
          <w:p w14:paraId="191F223C" w14:textId="77777777" w:rsidR="0032321E" w:rsidRPr="00EA1A77" w:rsidRDefault="0032321E" w:rsidP="00EE421D">
            <w:pPr>
              <w:pStyle w:val="Bang"/>
            </w:pPr>
            <w:r>
              <w:t xml:space="preserve">Construction : </w:t>
            </w:r>
            <w:r w:rsidRPr="008B38E5">
              <w:t>Milestone review meeting</w:t>
            </w:r>
          </w:p>
        </w:tc>
        <w:tc>
          <w:tcPr>
            <w:tcW w:w="1620" w:type="dxa"/>
          </w:tcPr>
          <w:p w14:paraId="5A711084" w14:textId="77777777" w:rsidR="0032321E" w:rsidRPr="00EA1A77" w:rsidRDefault="0032321E" w:rsidP="00EE421D">
            <w:pPr>
              <w:pStyle w:val="Bang"/>
            </w:pPr>
            <w:r>
              <w:t>8-8-2014</w:t>
            </w:r>
          </w:p>
        </w:tc>
        <w:tc>
          <w:tcPr>
            <w:tcW w:w="1530" w:type="dxa"/>
          </w:tcPr>
          <w:p w14:paraId="3E93850D" w14:textId="77777777" w:rsidR="0032321E" w:rsidRPr="00EA1A77" w:rsidRDefault="0032321E" w:rsidP="00EE421D">
            <w:pPr>
              <w:pStyle w:val="Bang"/>
            </w:pPr>
            <w:r>
              <w:t>8-8-2014</w:t>
            </w:r>
          </w:p>
        </w:tc>
        <w:tc>
          <w:tcPr>
            <w:tcW w:w="2429" w:type="dxa"/>
          </w:tcPr>
          <w:p w14:paraId="3C64092F" w14:textId="77777777" w:rsidR="0032321E" w:rsidRPr="00EA1A77" w:rsidRDefault="0032321E" w:rsidP="00EE421D">
            <w:pPr>
              <w:pStyle w:val="Bang"/>
            </w:pPr>
            <w:r>
              <w:t>Pham Thi Minh</w:t>
            </w:r>
          </w:p>
        </w:tc>
        <w:tc>
          <w:tcPr>
            <w:tcW w:w="2429" w:type="dxa"/>
          </w:tcPr>
          <w:p w14:paraId="64C11229" w14:textId="77777777" w:rsidR="0032321E" w:rsidRPr="00EA1A77" w:rsidRDefault="0032321E" w:rsidP="00EE421D">
            <w:pPr>
              <w:pStyle w:val="Bang"/>
            </w:pPr>
          </w:p>
        </w:tc>
      </w:tr>
      <w:tr w:rsidR="0032321E" w:rsidRPr="00EA1A77" w14:paraId="043502AE" w14:textId="77777777" w:rsidTr="003C7B0A">
        <w:trPr>
          <w:gridAfter w:val="4"/>
          <w:wAfter w:w="19775" w:type="dxa"/>
        </w:trPr>
        <w:tc>
          <w:tcPr>
            <w:tcW w:w="540" w:type="dxa"/>
          </w:tcPr>
          <w:p w14:paraId="57D51842" w14:textId="77777777" w:rsidR="0032321E" w:rsidRPr="00EA1A77" w:rsidRDefault="0032321E" w:rsidP="00EE421D">
            <w:pPr>
              <w:pStyle w:val="Bang"/>
            </w:pPr>
            <w:r>
              <w:rPr>
                <w:rFonts w:hint="eastAsia"/>
              </w:rPr>
              <w:lastRenderedPageBreak/>
              <w:t>3</w:t>
            </w:r>
          </w:p>
        </w:tc>
        <w:tc>
          <w:tcPr>
            <w:tcW w:w="2699" w:type="dxa"/>
          </w:tcPr>
          <w:p w14:paraId="25108CE5" w14:textId="77777777" w:rsidR="0032321E" w:rsidRDefault="0032321E" w:rsidP="00EE421D">
            <w:pPr>
              <w:pStyle w:val="Bang"/>
            </w:pPr>
            <w:r>
              <w:t xml:space="preserve">Transition : </w:t>
            </w:r>
            <w:r w:rsidRPr="008B38E5">
              <w:t>Milestone review meeting</w:t>
            </w:r>
          </w:p>
        </w:tc>
        <w:tc>
          <w:tcPr>
            <w:tcW w:w="1620" w:type="dxa"/>
          </w:tcPr>
          <w:p w14:paraId="06F9FCC5" w14:textId="77777777" w:rsidR="0032321E" w:rsidRDefault="0032321E" w:rsidP="00EE421D">
            <w:pPr>
              <w:pStyle w:val="Bang"/>
            </w:pPr>
            <w:r>
              <w:t>15-8-2014</w:t>
            </w:r>
          </w:p>
        </w:tc>
        <w:tc>
          <w:tcPr>
            <w:tcW w:w="1530" w:type="dxa"/>
          </w:tcPr>
          <w:p w14:paraId="3F62C14C" w14:textId="77777777" w:rsidR="0032321E" w:rsidRDefault="0032321E" w:rsidP="00EE421D">
            <w:pPr>
              <w:pStyle w:val="Bang"/>
            </w:pPr>
            <w:r>
              <w:t>15-8-2014</w:t>
            </w:r>
          </w:p>
        </w:tc>
        <w:tc>
          <w:tcPr>
            <w:tcW w:w="2429" w:type="dxa"/>
          </w:tcPr>
          <w:p w14:paraId="4A9E4F22" w14:textId="77777777" w:rsidR="0032321E" w:rsidRDefault="0032321E" w:rsidP="00EE421D">
            <w:pPr>
              <w:pStyle w:val="Bang"/>
            </w:pPr>
            <w:r>
              <w:t>Pham Thi Minh</w:t>
            </w:r>
          </w:p>
        </w:tc>
        <w:tc>
          <w:tcPr>
            <w:tcW w:w="2429" w:type="dxa"/>
          </w:tcPr>
          <w:p w14:paraId="364EB2FA" w14:textId="77777777" w:rsidR="0032321E" w:rsidRPr="00EA1A77" w:rsidRDefault="0032321E" w:rsidP="00EE421D">
            <w:pPr>
              <w:pStyle w:val="Bang"/>
            </w:pPr>
          </w:p>
        </w:tc>
      </w:tr>
      <w:tr w:rsidR="0032321E" w:rsidRPr="00EA1A77" w14:paraId="175AA17F" w14:textId="77777777" w:rsidTr="003C7B0A">
        <w:tc>
          <w:tcPr>
            <w:tcW w:w="8818" w:type="dxa"/>
            <w:gridSpan w:val="5"/>
          </w:tcPr>
          <w:p w14:paraId="00B4893C" w14:textId="77777777" w:rsidR="0032321E" w:rsidRPr="00EA1A77" w:rsidRDefault="0032321E" w:rsidP="00EE421D">
            <w:pPr>
              <w:pStyle w:val="bangcategory"/>
            </w:pPr>
            <w:r w:rsidRPr="00EA1A77">
              <w:t>Configuration Management</w:t>
            </w:r>
          </w:p>
        </w:tc>
        <w:tc>
          <w:tcPr>
            <w:tcW w:w="5551" w:type="dxa"/>
            <w:gridSpan w:val="2"/>
          </w:tcPr>
          <w:p w14:paraId="290162DE" w14:textId="77777777" w:rsidR="0032321E" w:rsidRPr="00EA1A77" w:rsidRDefault="0032321E" w:rsidP="00EE421D">
            <w:pPr>
              <w:pStyle w:val="bangcategory"/>
            </w:pPr>
          </w:p>
        </w:tc>
        <w:tc>
          <w:tcPr>
            <w:tcW w:w="5551" w:type="dxa"/>
          </w:tcPr>
          <w:p w14:paraId="353AAE99" w14:textId="77777777" w:rsidR="0032321E" w:rsidRPr="00EA1A77" w:rsidRDefault="0032321E" w:rsidP="00EE421D">
            <w:pPr>
              <w:pStyle w:val="bangcategory"/>
            </w:pPr>
          </w:p>
        </w:tc>
        <w:tc>
          <w:tcPr>
            <w:tcW w:w="5551" w:type="dxa"/>
          </w:tcPr>
          <w:p w14:paraId="274901A8" w14:textId="77777777" w:rsidR="0032321E" w:rsidRPr="00EA1A77" w:rsidRDefault="0032321E" w:rsidP="00EE421D">
            <w:pPr>
              <w:pStyle w:val="bangcategory"/>
            </w:pPr>
          </w:p>
        </w:tc>
        <w:tc>
          <w:tcPr>
            <w:tcW w:w="5551" w:type="dxa"/>
          </w:tcPr>
          <w:p w14:paraId="36D1529A" w14:textId="77777777" w:rsidR="0032321E" w:rsidRPr="00EA1A77" w:rsidRDefault="0032321E" w:rsidP="00EE421D">
            <w:pPr>
              <w:pStyle w:val="bangcategory"/>
            </w:pPr>
            <w:r w:rsidRPr="00EA1A77">
              <w:t>Configuration Management</w:t>
            </w:r>
          </w:p>
        </w:tc>
      </w:tr>
      <w:tr w:rsidR="0032321E" w:rsidRPr="00EA1A77" w14:paraId="205C32F0" w14:textId="77777777" w:rsidTr="003C7B0A">
        <w:trPr>
          <w:gridAfter w:val="4"/>
          <w:wAfter w:w="19775" w:type="dxa"/>
        </w:trPr>
        <w:tc>
          <w:tcPr>
            <w:tcW w:w="540" w:type="dxa"/>
          </w:tcPr>
          <w:p w14:paraId="0AF24222" w14:textId="77777777" w:rsidR="0032321E" w:rsidRPr="00EA1A77" w:rsidRDefault="0032321E" w:rsidP="00EE421D">
            <w:pPr>
              <w:pStyle w:val="Bang"/>
            </w:pPr>
            <w:r>
              <w:rPr>
                <w:rFonts w:hint="eastAsia"/>
              </w:rPr>
              <w:t>1</w:t>
            </w:r>
          </w:p>
        </w:tc>
        <w:tc>
          <w:tcPr>
            <w:tcW w:w="2699" w:type="dxa"/>
          </w:tcPr>
          <w:p w14:paraId="0ADFC049" w14:textId="77777777" w:rsidR="0032321E" w:rsidRPr="00EA1A77" w:rsidRDefault="0032321E" w:rsidP="00EE421D">
            <w:pPr>
              <w:pStyle w:val="Bang"/>
            </w:pPr>
            <w:r>
              <w:t>Baseline code</w:t>
            </w:r>
          </w:p>
        </w:tc>
        <w:tc>
          <w:tcPr>
            <w:tcW w:w="1620" w:type="dxa"/>
          </w:tcPr>
          <w:p w14:paraId="44E07142" w14:textId="77777777" w:rsidR="0032321E" w:rsidRPr="00EA1A77" w:rsidRDefault="00257C0E" w:rsidP="00EE421D">
            <w:pPr>
              <w:pStyle w:val="Bang"/>
            </w:pPr>
            <w:r>
              <w:t>6-6-2014</w:t>
            </w:r>
          </w:p>
        </w:tc>
        <w:tc>
          <w:tcPr>
            <w:tcW w:w="1530" w:type="dxa"/>
          </w:tcPr>
          <w:p w14:paraId="7165C86A" w14:textId="77777777" w:rsidR="0032321E" w:rsidRPr="00EA1A77" w:rsidRDefault="00257C0E" w:rsidP="00EE421D">
            <w:pPr>
              <w:pStyle w:val="Bang"/>
            </w:pPr>
            <w:r>
              <w:t>6-6-2014</w:t>
            </w:r>
          </w:p>
        </w:tc>
        <w:tc>
          <w:tcPr>
            <w:tcW w:w="2429" w:type="dxa"/>
          </w:tcPr>
          <w:p w14:paraId="68C689BC" w14:textId="77777777" w:rsidR="0032321E" w:rsidRPr="00EA1A77" w:rsidRDefault="00257C0E" w:rsidP="00EE421D">
            <w:pPr>
              <w:pStyle w:val="Bang"/>
            </w:pPr>
            <w:r>
              <w:t>Le Dinh Nam</w:t>
            </w:r>
          </w:p>
        </w:tc>
        <w:tc>
          <w:tcPr>
            <w:tcW w:w="2429" w:type="dxa"/>
          </w:tcPr>
          <w:p w14:paraId="239EDB9F" w14:textId="77777777" w:rsidR="0032321E" w:rsidRPr="00EA1A77" w:rsidRDefault="0032321E" w:rsidP="00EE421D">
            <w:pPr>
              <w:pStyle w:val="Bang"/>
            </w:pPr>
          </w:p>
        </w:tc>
      </w:tr>
      <w:tr w:rsidR="0032321E" w:rsidRPr="00EA1A77" w14:paraId="1F9AD92A" w14:textId="77777777" w:rsidTr="003C7B0A">
        <w:trPr>
          <w:gridAfter w:val="4"/>
          <w:wAfter w:w="19775" w:type="dxa"/>
        </w:trPr>
        <w:tc>
          <w:tcPr>
            <w:tcW w:w="540" w:type="dxa"/>
          </w:tcPr>
          <w:p w14:paraId="0C1AE24E" w14:textId="77777777" w:rsidR="0032321E" w:rsidRPr="00EA1A77" w:rsidRDefault="0032321E" w:rsidP="00EE421D">
            <w:pPr>
              <w:pStyle w:val="Bang"/>
            </w:pPr>
            <w:r>
              <w:rPr>
                <w:rFonts w:hint="eastAsia"/>
              </w:rPr>
              <w:t>2</w:t>
            </w:r>
          </w:p>
        </w:tc>
        <w:tc>
          <w:tcPr>
            <w:tcW w:w="2699" w:type="dxa"/>
          </w:tcPr>
          <w:p w14:paraId="7E6877E4" w14:textId="77777777" w:rsidR="0032321E" w:rsidRPr="00EA1A77" w:rsidRDefault="0032321E" w:rsidP="00EE421D">
            <w:pPr>
              <w:pStyle w:val="Bang"/>
            </w:pPr>
            <w:r>
              <w:t>Base line test report, test case and test plan</w:t>
            </w:r>
          </w:p>
        </w:tc>
        <w:tc>
          <w:tcPr>
            <w:tcW w:w="1620" w:type="dxa"/>
          </w:tcPr>
          <w:p w14:paraId="08CC5074" w14:textId="77777777" w:rsidR="0032321E" w:rsidRPr="00EA1A77" w:rsidRDefault="00242B07" w:rsidP="00EE421D">
            <w:pPr>
              <w:pStyle w:val="Bang"/>
            </w:pPr>
            <w:r>
              <w:t>8-8-2014</w:t>
            </w:r>
          </w:p>
        </w:tc>
        <w:tc>
          <w:tcPr>
            <w:tcW w:w="1530" w:type="dxa"/>
          </w:tcPr>
          <w:p w14:paraId="213737E7" w14:textId="77777777" w:rsidR="0032321E" w:rsidRPr="00EA1A77" w:rsidRDefault="00242B07" w:rsidP="00EE421D">
            <w:pPr>
              <w:pStyle w:val="Bang"/>
            </w:pPr>
            <w:r>
              <w:t>8-8-2014</w:t>
            </w:r>
          </w:p>
        </w:tc>
        <w:tc>
          <w:tcPr>
            <w:tcW w:w="2429" w:type="dxa"/>
          </w:tcPr>
          <w:p w14:paraId="5E685083" w14:textId="77777777" w:rsidR="0032321E" w:rsidRPr="00EA1A77" w:rsidRDefault="00242B07" w:rsidP="00EE421D">
            <w:pPr>
              <w:pStyle w:val="Bang"/>
            </w:pPr>
            <w:r>
              <w:t>Pham Thi Minh</w:t>
            </w:r>
          </w:p>
        </w:tc>
        <w:tc>
          <w:tcPr>
            <w:tcW w:w="2429" w:type="dxa"/>
          </w:tcPr>
          <w:p w14:paraId="62E5A940" w14:textId="77777777" w:rsidR="0032321E" w:rsidRPr="00EA1A77" w:rsidRDefault="0032321E" w:rsidP="00EE421D">
            <w:pPr>
              <w:pStyle w:val="Bang"/>
            </w:pPr>
          </w:p>
        </w:tc>
      </w:tr>
      <w:tr w:rsidR="0032321E" w:rsidRPr="00EA1A77" w14:paraId="542A66D3" w14:textId="77777777" w:rsidTr="003C7B0A">
        <w:tc>
          <w:tcPr>
            <w:tcW w:w="8818" w:type="dxa"/>
            <w:gridSpan w:val="5"/>
          </w:tcPr>
          <w:p w14:paraId="1289DCBA" w14:textId="77777777" w:rsidR="0032321E" w:rsidRPr="00EA1A77" w:rsidRDefault="0032321E" w:rsidP="00EE421D">
            <w:pPr>
              <w:pStyle w:val="bangcategory"/>
            </w:pPr>
            <w:r w:rsidRPr="00EA1A77">
              <w:t xml:space="preserve">QA </w:t>
            </w:r>
          </w:p>
        </w:tc>
        <w:tc>
          <w:tcPr>
            <w:tcW w:w="5551" w:type="dxa"/>
            <w:gridSpan w:val="2"/>
          </w:tcPr>
          <w:p w14:paraId="4DE59573" w14:textId="77777777" w:rsidR="0032321E" w:rsidRPr="00EA1A77" w:rsidRDefault="0032321E" w:rsidP="00EE421D">
            <w:pPr>
              <w:pStyle w:val="bangcategory"/>
            </w:pPr>
          </w:p>
        </w:tc>
        <w:tc>
          <w:tcPr>
            <w:tcW w:w="5551" w:type="dxa"/>
          </w:tcPr>
          <w:p w14:paraId="7BA33A5C" w14:textId="77777777" w:rsidR="0032321E" w:rsidRPr="00EA1A77" w:rsidRDefault="0032321E" w:rsidP="00EE421D">
            <w:pPr>
              <w:pStyle w:val="bangcategory"/>
            </w:pPr>
          </w:p>
        </w:tc>
        <w:tc>
          <w:tcPr>
            <w:tcW w:w="5551" w:type="dxa"/>
          </w:tcPr>
          <w:p w14:paraId="4002D69B" w14:textId="77777777" w:rsidR="0032321E" w:rsidRPr="00EA1A77" w:rsidRDefault="0032321E" w:rsidP="00EE421D">
            <w:pPr>
              <w:pStyle w:val="bangcategory"/>
            </w:pPr>
          </w:p>
        </w:tc>
        <w:tc>
          <w:tcPr>
            <w:tcW w:w="5551" w:type="dxa"/>
          </w:tcPr>
          <w:p w14:paraId="47EFC376" w14:textId="77777777" w:rsidR="0032321E" w:rsidRPr="00EA1A77" w:rsidRDefault="0032321E" w:rsidP="00EE421D">
            <w:pPr>
              <w:pStyle w:val="bangcategory"/>
            </w:pPr>
            <w:r w:rsidRPr="00EA1A77">
              <w:t xml:space="preserve">QA </w:t>
            </w:r>
          </w:p>
        </w:tc>
      </w:tr>
      <w:tr w:rsidR="0032321E" w:rsidRPr="00EA1A77" w14:paraId="07440DF4" w14:textId="77777777" w:rsidTr="003C7B0A">
        <w:trPr>
          <w:gridAfter w:val="4"/>
          <w:wAfter w:w="19775" w:type="dxa"/>
        </w:trPr>
        <w:tc>
          <w:tcPr>
            <w:tcW w:w="540" w:type="dxa"/>
          </w:tcPr>
          <w:p w14:paraId="79B78823" w14:textId="77777777" w:rsidR="0032321E" w:rsidRPr="00EA1A77" w:rsidRDefault="0032321E" w:rsidP="00EE421D">
            <w:pPr>
              <w:pStyle w:val="Bang"/>
            </w:pPr>
            <w:r>
              <w:rPr>
                <w:rFonts w:hint="eastAsia"/>
              </w:rPr>
              <w:t>1</w:t>
            </w:r>
          </w:p>
        </w:tc>
        <w:tc>
          <w:tcPr>
            <w:tcW w:w="2699" w:type="dxa"/>
          </w:tcPr>
          <w:p w14:paraId="10EE9E9A" w14:textId="77777777" w:rsidR="0032321E" w:rsidRPr="00EA1A77" w:rsidRDefault="0032321E" w:rsidP="00EE421D">
            <w:pPr>
              <w:pStyle w:val="Bang"/>
            </w:pPr>
            <w:commentRangeStart w:id="65"/>
            <w:r w:rsidRPr="00EA1A77">
              <w:t xml:space="preserve">Final Inspection: </w:t>
            </w:r>
            <w:r>
              <w:t xml:space="preserve">Report </w:t>
            </w:r>
            <w:r w:rsidRPr="00EA1A77">
              <w:t>1</w:t>
            </w:r>
            <w:commentRangeEnd w:id="65"/>
            <w:r w:rsidR="00EE421D">
              <w:rPr>
                <w:rStyle w:val="CommentReference"/>
                <w:rFonts w:ascii=".VnTime" w:hAnsi=".VnTime"/>
              </w:rPr>
              <w:commentReference w:id="65"/>
            </w:r>
          </w:p>
        </w:tc>
        <w:tc>
          <w:tcPr>
            <w:tcW w:w="1620" w:type="dxa"/>
          </w:tcPr>
          <w:p w14:paraId="2D474566" w14:textId="77777777" w:rsidR="0032321E" w:rsidRPr="00EA1A77" w:rsidRDefault="00242B07" w:rsidP="00EE421D">
            <w:pPr>
              <w:pStyle w:val="Bang"/>
            </w:pPr>
            <w:r>
              <w:t>23-05-2014</w:t>
            </w:r>
          </w:p>
        </w:tc>
        <w:tc>
          <w:tcPr>
            <w:tcW w:w="1530" w:type="dxa"/>
          </w:tcPr>
          <w:p w14:paraId="223E3086" w14:textId="77777777" w:rsidR="0032321E" w:rsidRPr="00EA1A77" w:rsidRDefault="0032321E" w:rsidP="00EE421D">
            <w:pPr>
              <w:pStyle w:val="Bang"/>
            </w:pPr>
          </w:p>
        </w:tc>
        <w:tc>
          <w:tcPr>
            <w:tcW w:w="2429" w:type="dxa"/>
          </w:tcPr>
          <w:p w14:paraId="46D84FAF" w14:textId="77777777" w:rsidR="0032321E" w:rsidRPr="00EA1A77" w:rsidRDefault="00242B07" w:rsidP="00EE421D">
            <w:pPr>
              <w:pStyle w:val="Bang"/>
            </w:pPr>
            <w:r>
              <w:t>Le Dinh Nam</w:t>
            </w:r>
          </w:p>
        </w:tc>
        <w:tc>
          <w:tcPr>
            <w:tcW w:w="2429" w:type="dxa"/>
          </w:tcPr>
          <w:p w14:paraId="7375BF98" w14:textId="77777777" w:rsidR="0032321E" w:rsidRPr="00EA1A77" w:rsidRDefault="0032321E" w:rsidP="00EE421D">
            <w:pPr>
              <w:pStyle w:val="Bang"/>
            </w:pPr>
          </w:p>
        </w:tc>
      </w:tr>
      <w:tr w:rsidR="0032321E" w:rsidRPr="00EA1A77" w14:paraId="10BB5DEC" w14:textId="77777777" w:rsidTr="003C7B0A">
        <w:trPr>
          <w:gridAfter w:val="4"/>
          <w:wAfter w:w="19775" w:type="dxa"/>
        </w:trPr>
        <w:tc>
          <w:tcPr>
            <w:tcW w:w="540" w:type="dxa"/>
          </w:tcPr>
          <w:p w14:paraId="58D7F420" w14:textId="77777777" w:rsidR="0032321E" w:rsidRPr="00EA1A77" w:rsidRDefault="0032321E" w:rsidP="00EE421D">
            <w:pPr>
              <w:pStyle w:val="Bang"/>
            </w:pPr>
            <w:r>
              <w:rPr>
                <w:rFonts w:hint="eastAsia"/>
              </w:rPr>
              <w:t>2</w:t>
            </w:r>
          </w:p>
        </w:tc>
        <w:tc>
          <w:tcPr>
            <w:tcW w:w="2699" w:type="dxa"/>
          </w:tcPr>
          <w:p w14:paraId="6FBD4916" w14:textId="77777777" w:rsidR="0032321E" w:rsidRPr="00EA1A77" w:rsidRDefault="0032321E" w:rsidP="00EE421D">
            <w:pPr>
              <w:pStyle w:val="Bang"/>
            </w:pPr>
            <w:r>
              <w:t>Final Inspection: Report</w:t>
            </w:r>
            <w:r w:rsidRPr="00EA1A77">
              <w:t xml:space="preserve"> 2</w:t>
            </w:r>
          </w:p>
        </w:tc>
        <w:tc>
          <w:tcPr>
            <w:tcW w:w="1620" w:type="dxa"/>
          </w:tcPr>
          <w:p w14:paraId="4BA9CC8C" w14:textId="77777777" w:rsidR="0032321E" w:rsidRPr="00EA1A77" w:rsidRDefault="003C7B0A" w:rsidP="00EE421D">
            <w:pPr>
              <w:pStyle w:val="Bang"/>
            </w:pPr>
            <w:r>
              <w:t>02-06</w:t>
            </w:r>
            <w:r w:rsidR="00242B07">
              <w:t>-2014</w:t>
            </w:r>
          </w:p>
        </w:tc>
        <w:tc>
          <w:tcPr>
            <w:tcW w:w="1530" w:type="dxa"/>
          </w:tcPr>
          <w:p w14:paraId="4C1904EE" w14:textId="77777777" w:rsidR="0032321E" w:rsidRPr="00EA1A77" w:rsidRDefault="0032321E" w:rsidP="00EE421D">
            <w:pPr>
              <w:pStyle w:val="Bang"/>
            </w:pPr>
          </w:p>
        </w:tc>
        <w:tc>
          <w:tcPr>
            <w:tcW w:w="2429" w:type="dxa"/>
          </w:tcPr>
          <w:p w14:paraId="76DEF1C7" w14:textId="77777777" w:rsidR="0032321E" w:rsidRPr="00EA1A77" w:rsidRDefault="00242B07" w:rsidP="00EE421D">
            <w:pPr>
              <w:pStyle w:val="Bang"/>
            </w:pPr>
            <w:r>
              <w:t>Le Dinh Nam</w:t>
            </w:r>
          </w:p>
        </w:tc>
        <w:tc>
          <w:tcPr>
            <w:tcW w:w="2429" w:type="dxa"/>
          </w:tcPr>
          <w:p w14:paraId="61EE5EE5" w14:textId="77777777" w:rsidR="0032321E" w:rsidRPr="00EA1A77" w:rsidRDefault="0032321E" w:rsidP="00EE421D">
            <w:pPr>
              <w:pStyle w:val="Bang"/>
            </w:pPr>
          </w:p>
        </w:tc>
      </w:tr>
      <w:tr w:rsidR="0032321E" w:rsidRPr="00EA1A77" w14:paraId="4BC4A168" w14:textId="77777777" w:rsidTr="003C7B0A">
        <w:trPr>
          <w:gridAfter w:val="4"/>
          <w:wAfter w:w="19775" w:type="dxa"/>
        </w:trPr>
        <w:tc>
          <w:tcPr>
            <w:tcW w:w="540" w:type="dxa"/>
          </w:tcPr>
          <w:p w14:paraId="7F0EDB55" w14:textId="77777777" w:rsidR="0032321E" w:rsidRPr="00EA1A77" w:rsidRDefault="0032321E" w:rsidP="00EE421D">
            <w:pPr>
              <w:pStyle w:val="Bang"/>
            </w:pPr>
            <w:r>
              <w:rPr>
                <w:rFonts w:hint="eastAsia"/>
              </w:rPr>
              <w:t>3</w:t>
            </w:r>
          </w:p>
        </w:tc>
        <w:tc>
          <w:tcPr>
            <w:tcW w:w="2699" w:type="dxa"/>
          </w:tcPr>
          <w:p w14:paraId="78013959" w14:textId="77777777" w:rsidR="0032321E" w:rsidRDefault="0032321E" w:rsidP="00EE421D">
            <w:pPr>
              <w:pStyle w:val="Bang"/>
            </w:pPr>
            <w:r>
              <w:t>Final Inspection: Report</w:t>
            </w:r>
            <w:r w:rsidRPr="00EA1A77">
              <w:t xml:space="preserve"> </w:t>
            </w:r>
            <w:r>
              <w:t>3</w:t>
            </w:r>
          </w:p>
        </w:tc>
        <w:tc>
          <w:tcPr>
            <w:tcW w:w="1620" w:type="dxa"/>
          </w:tcPr>
          <w:p w14:paraId="6201F3B5" w14:textId="77777777" w:rsidR="0032321E" w:rsidRPr="00EA1A77" w:rsidRDefault="003C7B0A" w:rsidP="00EE421D">
            <w:pPr>
              <w:pStyle w:val="Bang"/>
            </w:pPr>
            <w:r>
              <w:t>12</w:t>
            </w:r>
            <w:r w:rsidR="00242B07">
              <w:t>-6-2014</w:t>
            </w:r>
          </w:p>
        </w:tc>
        <w:tc>
          <w:tcPr>
            <w:tcW w:w="1530" w:type="dxa"/>
          </w:tcPr>
          <w:p w14:paraId="7FEF41A3" w14:textId="77777777" w:rsidR="0032321E" w:rsidRPr="00EA1A77" w:rsidRDefault="0032321E" w:rsidP="00EE421D">
            <w:pPr>
              <w:pStyle w:val="Bang"/>
            </w:pPr>
          </w:p>
        </w:tc>
        <w:tc>
          <w:tcPr>
            <w:tcW w:w="2429" w:type="dxa"/>
          </w:tcPr>
          <w:p w14:paraId="18B61715" w14:textId="77777777" w:rsidR="0032321E" w:rsidRPr="00EA1A77" w:rsidRDefault="00242B07" w:rsidP="00EE421D">
            <w:pPr>
              <w:pStyle w:val="Bang"/>
            </w:pPr>
            <w:r>
              <w:t>Le Dinh Nam</w:t>
            </w:r>
          </w:p>
        </w:tc>
        <w:tc>
          <w:tcPr>
            <w:tcW w:w="2429" w:type="dxa"/>
          </w:tcPr>
          <w:p w14:paraId="1CA046B0" w14:textId="77777777" w:rsidR="0032321E" w:rsidRPr="00EA1A77" w:rsidRDefault="0032321E" w:rsidP="00EE421D">
            <w:pPr>
              <w:pStyle w:val="Bang"/>
            </w:pPr>
          </w:p>
        </w:tc>
      </w:tr>
      <w:tr w:rsidR="0032321E" w:rsidRPr="00EA1A77" w14:paraId="08B9894F" w14:textId="77777777" w:rsidTr="003C7B0A">
        <w:trPr>
          <w:gridAfter w:val="4"/>
          <w:wAfter w:w="19775" w:type="dxa"/>
        </w:trPr>
        <w:tc>
          <w:tcPr>
            <w:tcW w:w="540" w:type="dxa"/>
          </w:tcPr>
          <w:p w14:paraId="5170F9F5" w14:textId="77777777" w:rsidR="0032321E" w:rsidRPr="00EA1A77" w:rsidRDefault="0032321E" w:rsidP="00EE421D">
            <w:pPr>
              <w:pStyle w:val="Bang"/>
            </w:pPr>
            <w:r>
              <w:rPr>
                <w:rFonts w:hint="eastAsia"/>
              </w:rPr>
              <w:t>4</w:t>
            </w:r>
          </w:p>
        </w:tc>
        <w:tc>
          <w:tcPr>
            <w:tcW w:w="2699" w:type="dxa"/>
          </w:tcPr>
          <w:p w14:paraId="76320A69" w14:textId="77777777" w:rsidR="0032321E" w:rsidRDefault="0032321E" w:rsidP="00EE421D">
            <w:pPr>
              <w:pStyle w:val="Bang"/>
            </w:pPr>
            <w:r>
              <w:t>Final Inspection: Report</w:t>
            </w:r>
            <w:r w:rsidRPr="00EA1A77">
              <w:t xml:space="preserve"> </w:t>
            </w:r>
            <w:r>
              <w:t>4</w:t>
            </w:r>
          </w:p>
        </w:tc>
        <w:tc>
          <w:tcPr>
            <w:tcW w:w="1620" w:type="dxa"/>
          </w:tcPr>
          <w:p w14:paraId="78C65940" w14:textId="77777777" w:rsidR="0032321E" w:rsidRPr="00EA1A77" w:rsidRDefault="003C7B0A" w:rsidP="00EE421D">
            <w:pPr>
              <w:pStyle w:val="Bang"/>
            </w:pPr>
            <w:r>
              <w:t>30</w:t>
            </w:r>
            <w:r w:rsidR="00242B07">
              <w:t>-6-2014</w:t>
            </w:r>
          </w:p>
        </w:tc>
        <w:tc>
          <w:tcPr>
            <w:tcW w:w="1530" w:type="dxa"/>
          </w:tcPr>
          <w:p w14:paraId="6C5AD6DF" w14:textId="77777777" w:rsidR="0032321E" w:rsidRPr="00EA1A77" w:rsidRDefault="0032321E" w:rsidP="00EE421D">
            <w:pPr>
              <w:pStyle w:val="Bang"/>
            </w:pPr>
          </w:p>
        </w:tc>
        <w:tc>
          <w:tcPr>
            <w:tcW w:w="2429" w:type="dxa"/>
          </w:tcPr>
          <w:p w14:paraId="73F21521" w14:textId="77777777" w:rsidR="0032321E" w:rsidRPr="00EA1A77" w:rsidRDefault="00242B07" w:rsidP="00EE421D">
            <w:pPr>
              <w:pStyle w:val="Bang"/>
            </w:pPr>
            <w:r>
              <w:t>Le Dinh Nam</w:t>
            </w:r>
          </w:p>
        </w:tc>
        <w:tc>
          <w:tcPr>
            <w:tcW w:w="2429" w:type="dxa"/>
          </w:tcPr>
          <w:p w14:paraId="29219763" w14:textId="77777777" w:rsidR="0032321E" w:rsidRPr="00EA1A77" w:rsidRDefault="0032321E" w:rsidP="00EE421D">
            <w:pPr>
              <w:pStyle w:val="Bang"/>
            </w:pPr>
          </w:p>
        </w:tc>
      </w:tr>
      <w:tr w:rsidR="0032321E" w:rsidRPr="00EA1A77" w14:paraId="5ACA5F95" w14:textId="77777777" w:rsidTr="003C7B0A">
        <w:trPr>
          <w:gridAfter w:val="4"/>
          <w:wAfter w:w="19775" w:type="dxa"/>
        </w:trPr>
        <w:tc>
          <w:tcPr>
            <w:tcW w:w="540" w:type="dxa"/>
          </w:tcPr>
          <w:p w14:paraId="50D55518" w14:textId="77777777" w:rsidR="0032321E" w:rsidRPr="00EA1A77" w:rsidRDefault="0032321E" w:rsidP="00EE421D">
            <w:pPr>
              <w:pStyle w:val="Bang"/>
            </w:pPr>
            <w:r>
              <w:rPr>
                <w:rFonts w:hint="eastAsia"/>
              </w:rPr>
              <w:t>5</w:t>
            </w:r>
          </w:p>
        </w:tc>
        <w:tc>
          <w:tcPr>
            <w:tcW w:w="2699" w:type="dxa"/>
          </w:tcPr>
          <w:p w14:paraId="232E58CE" w14:textId="77777777" w:rsidR="0032321E" w:rsidRDefault="0032321E" w:rsidP="00EE421D">
            <w:pPr>
              <w:pStyle w:val="Bang"/>
            </w:pPr>
            <w:r>
              <w:t>Final Inspection: Report</w:t>
            </w:r>
            <w:r w:rsidRPr="00EA1A77">
              <w:t xml:space="preserve"> </w:t>
            </w:r>
            <w:r>
              <w:t>5</w:t>
            </w:r>
          </w:p>
        </w:tc>
        <w:tc>
          <w:tcPr>
            <w:tcW w:w="1620" w:type="dxa"/>
          </w:tcPr>
          <w:p w14:paraId="44119D91" w14:textId="77777777" w:rsidR="0032321E" w:rsidRPr="00EA1A77" w:rsidRDefault="003C7B0A" w:rsidP="00EE421D">
            <w:pPr>
              <w:pStyle w:val="Bang"/>
            </w:pPr>
            <w:r>
              <w:t>18-7</w:t>
            </w:r>
            <w:r w:rsidR="00242B07">
              <w:t>-2014</w:t>
            </w:r>
          </w:p>
        </w:tc>
        <w:tc>
          <w:tcPr>
            <w:tcW w:w="1530" w:type="dxa"/>
          </w:tcPr>
          <w:p w14:paraId="72D6AF7F" w14:textId="77777777" w:rsidR="0032321E" w:rsidRPr="00EA1A77" w:rsidRDefault="0032321E" w:rsidP="00EE421D">
            <w:pPr>
              <w:pStyle w:val="Bang"/>
            </w:pPr>
          </w:p>
        </w:tc>
        <w:tc>
          <w:tcPr>
            <w:tcW w:w="2429" w:type="dxa"/>
          </w:tcPr>
          <w:p w14:paraId="31178397" w14:textId="77777777" w:rsidR="0032321E" w:rsidRPr="00EA1A77" w:rsidRDefault="00242B07" w:rsidP="00EE421D">
            <w:pPr>
              <w:pStyle w:val="Bang"/>
            </w:pPr>
            <w:r>
              <w:t>Le Dinh Nam</w:t>
            </w:r>
          </w:p>
        </w:tc>
        <w:tc>
          <w:tcPr>
            <w:tcW w:w="2429" w:type="dxa"/>
          </w:tcPr>
          <w:p w14:paraId="6E1FF36C" w14:textId="77777777" w:rsidR="0032321E" w:rsidRPr="00EA1A77" w:rsidRDefault="0032321E" w:rsidP="00EE421D">
            <w:pPr>
              <w:pStyle w:val="Bang"/>
            </w:pPr>
          </w:p>
        </w:tc>
      </w:tr>
      <w:tr w:rsidR="0032321E" w:rsidRPr="00EA1A77" w14:paraId="7794EF5A" w14:textId="77777777" w:rsidTr="003C7B0A">
        <w:trPr>
          <w:gridAfter w:val="4"/>
          <w:wAfter w:w="19775" w:type="dxa"/>
        </w:trPr>
        <w:tc>
          <w:tcPr>
            <w:tcW w:w="540" w:type="dxa"/>
          </w:tcPr>
          <w:p w14:paraId="20C1BFF5" w14:textId="77777777" w:rsidR="0032321E" w:rsidRPr="00EA1A77" w:rsidRDefault="0032321E" w:rsidP="00EE421D">
            <w:pPr>
              <w:pStyle w:val="Bang"/>
            </w:pPr>
            <w:r>
              <w:rPr>
                <w:rFonts w:hint="eastAsia"/>
              </w:rPr>
              <w:t>6</w:t>
            </w:r>
          </w:p>
        </w:tc>
        <w:tc>
          <w:tcPr>
            <w:tcW w:w="2699" w:type="dxa"/>
          </w:tcPr>
          <w:p w14:paraId="43EDD1E7" w14:textId="77777777" w:rsidR="0032321E" w:rsidRDefault="0032321E" w:rsidP="00EE421D">
            <w:pPr>
              <w:pStyle w:val="Bang"/>
            </w:pPr>
            <w:r>
              <w:t>Final Inspection: Report</w:t>
            </w:r>
            <w:r w:rsidRPr="00EA1A77">
              <w:t xml:space="preserve"> </w:t>
            </w:r>
            <w:r>
              <w:t>6</w:t>
            </w:r>
          </w:p>
        </w:tc>
        <w:tc>
          <w:tcPr>
            <w:tcW w:w="1620" w:type="dxa"/>
          </w:tcPr>
          <w:p w14:paraId="159A51BA" w14:textId="77777777" w:rsidR="0032321E" w:rsidRPr="00EA1A77" w:rsidRDefault="00242B07" w:rsidP="00EE421D">
            <w:pPr>
              <w:pStyle w:val="Bang"/>
            </w:pPr>
            <w:r>
              <w:t>15-8-2014</w:t>
            </w:r>
          </w:p>
        </w:tc>
        <w:tc>
          <w:tcPr>
            <w:tcW w:w="1530" w:type="dxa"/>
          </w:tcPr>
          <w:p w14:paraId="5C3E18FF" w14:textId="77777777" w:rsidR="0032321E" w:rsidRPr="00EA1A77" w:rsidRDefault="0032321E" w:rsidP="00EE421D">
            <w:pPr>
              <w:pStyle w:val="Bang"/>
            </w:pPr>
          </w:p>
        </w:tc>
        <w:tc>
          <w:tcPr>
            <w:tcW w:w="2429" w:type="dxa"/>
          </w:tcPr>
          <w:p w14:paraId="5551D2F7" w14:textId="77777777" w:rsidR="0032321E" w:rsidRPr="00EA1A77" w:rsidRDefault="00242B07" w:rsidP="00EE421D">
            <w:pPr>
              <w:pStyle w:val="Bang"/>
            </w:pPr>
            <w:r>
              <w:t>Le Dinh Nam</w:t>
            </w:r>
          </w:p>
        </w:tc>
        <w:tc>
          <w:tcPr>
            <w:tcW w:w="2429" w:type="dxa"/>
          </w:tcPr>
          <w:p w14:paraId="3F172FE3" w14:textId="77777777" w:rsidR="0032321E" w:rsidRPr="00EA1A77" w:rsidRDefault="0032321E" w:rsidP="00EE421D">
            <w:pPr>
              <w:pStyle w:val="Bang"/>
            </w:pPr>
          </w:p>
        </w:tc>
      </w:tr>
    </w:tbl>
    <w:p w14:paraId="27AF525F" w14:textId="77777777" w:rsidR="008527E4" w:rsidRDefault="008527E4" w:rsidP="00EE421D">
      <w:pPr>
        <w:pStyle w:val="Heading2"/>
      </w:pPr>
      <w:bookmarkStart w:id="66" w:name="_Toc368438017"/>
      <w:r>
        <w:t>Resource</w:t>
      </w:r>
      <w:bookmarkEnd w:id="66"/>
    </w:p>
    <w:p w14:paraId="0BF7D7F6" w14:textId="77777777" w:rsidR="008527E4" w:rsidRPr="008527E4" w:rsidRDefault="008527E4" w:rsidP="00EE421D">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14:paraId="3E24BCDA" w14:textId="77777777" w:rsidR="008527E4" w:rsidRPr="009334D1" w:rsidRDefault="008527E4" w:rsidP="00EE421D">
      <w:pPr>
        <w:pStyle w:val="Heading2"/>
      </w:pPr>
      <w:bookmarkStart w:id="67" w:name="_Toc368438018"/>
      <w:r>
        <w:t>Infrastructure</w:t>
      </w:r>
      <w:bookmarkEnd w:id="67"/>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14:paraId="2AFEFFBD" w14:textId="77777777" w:rsidTr="00AA4421">
        <w:trPr>
          <w:tblHeader/>
        </w:trPr>
        <w:tc>
          <w:tcPr>
            <w:tcW w:w="2610" w:type="dxa"/>
            <w:tcBorders>
              <w:bottom w:val="dotted" w:sz="2" w:space="0" w:color="808080"/>
            </w:tcBorders>
            <w:shd w:val="clear" w:color="auto" w:fill="D9D9D9"/>
            <w:vAlign w:val="center"/>
          </w:tcPr>
          <w:p w14:paraId="226DD1C9" w14:textId="77777777" w:rsidR="008527E4" w:rsidRPr="00AA4421" w:rsidRDefault="00EB10F9" w:rsidP="00EE421D">
            <w:pPr>
              <w:pStyle w:val="Bangheader"/>
            </w:pPr>
            <w:r w:rsidRPr="00AA4421">
              <w:t>Item</w:t>
            </w:r>
          </w:p>
        </w:tc>
        <w:tc>
          <w:tcPr>
            <w:tcW w:w="3780" w:type="dxa"/>
            <w:tcBorders>
              <w:bottom w:val="dotted" w:sz="2" w:space="0" w:color="808080"/>
            </w:tcBorders>
            <w:shd w:val="clear" w:color="auto" w:fill="D9D9D9"/>
            <w:vAlign w:val="center"/>
          </w:tcPr>
          <w:p w14:paraId="6A15D6A5" w14:textId="77777777" w:rsidR="008527E4" w:rsidRPr="00AA4421" w:rsidRDefault="00EB10F9" w:rsidP="00EE421D">
            <w:pPr>
              <w:pStyle w:val="Bangheader"/>
            </w:pPr>
            <w:r w:rsidRPr="00AA4421">
              <w:t>Description</w:t>
            </w:r>
          </w:p>
        </w:tc>
        <w:tc>
          <w:tcPr>
            <w:tcW w:w="1530" w:type="dxa"/>
            <w:tcBorders>
              <w:bottom w:val="dotted" w:sz="2" w:space="0" w:color="808080"/>
            </w:tcBorders>
            <w:shd w:val="clear" w:color="auto" w:fill="D9D9D9"/>
            <w:vAlign w:val="center"/>
          </w:tcPr>
          <w:p w14:paraId="62D874D8" w14:textId="77777777" w:rsidR="008527E4" w:rsidRPr="00AA4421" w:rsidRDefault="008527E4" w:rsidP="00EE421D">
            <w:pPr>
              <w:pStyle w:val="Bangheader"/>
            </w:pPr>
            <w:r w:rsidRPr="00AA4421">
              <w:t>Expected Availability by</w:t>
            </w:r>
          </w:p>
        </w:tc>
        <w:tc>
          <w:tcPr>
            <w:tcW w:w="1440" w:type="dxa"/>
            <w:tcBorders>
              <w:bottom w:val="dotted" w:sz="2" w:space="0" w:color="808080"/>
            </w:tcBorders>
            <w:shd w:val="clear" w:color="auto" w:fill="D9D9D9"/>
            <w:vAlign w:val="center"/>
          </w:tcPr>
          <w:p w14:paraId="25077ACE" w14:textId="77777777" w:rsidR="008527E4" w:rsidRPr="00AA4421" w:rsidRDefault="008527E4" w:rsidP="00EE421D">
            <w:pPr>
              <w:pStyle w:val="Bangheader"/>
            </w:pPr>
            <w:r w:rsidRPr="00AA4421">
              <w:t>Note</w:t>
            </w:r>
          </w:p>
        </w:tc>
      </w:tr>
      <w:tr w:rsidR="008527E4" w:rsidRPr="00EA1A77" w14:paraId="56E043AB" w14:textId="777777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14:paraId="13A5B367" w14:textId="77777777" w:rsidR="008527E4" w:rsidRPr="00AA4421" w:rsidRDefault="008527E4" w:rsidP="00EE421D">
            <w:pPr>
              <w:pStyle w:val="StylebangcategoryWhiteLeft"/>
            </w:pPr>
            <w:r w:rsidRPr="00AA4421">
              <w:t>Development Environment</w:t>
            </w:r>
          </w:p>
        </w:tc>
      </w:tr>
      <w:tr w:rsidR="00D97582" w:rsidRPr="00EA1A77" w14:paraId="40001B96" w14:textId="77777777" w:rsidTr="00AA4421">
        <w:tc>
          <w:tcPr>
            <w:tcW w:w="2610" w:type="dxa"/>
            <w:vAlign w:val="center"/>
          </w:tcPr>
          <w:p w14:paraId="7490DB5F" w14:textId="77777777" w:rsidR="00D97582" w:rsidRPr="00AA4421" w:rsidRDefault="00D97582" w:rsidP="00EE421D">
            <w:pPr>
              <w:pStyle w:val="bang0"/>
            </w:pPr>
            <w:r w:rsidRPr="00AA4421">
              <w:t>Operating System</w:t>
            </w:r>
          </w:p>
        </w:tc>
        <w:tc>
          <w:tcPr>
            <w:tcW w:w="3780" w:type="dxa"/>
            <w:vAlign w:val="center"/>
          </w:tcPr>
          <w:p w14:paraId="743CCD0F" w14:textId="77777777" w:rsidR="00D97582" w:rsidRPr="00AA4421" w:rsidRDefault="009F4EFA" w:rsidP="00EE421D">
            <w:pPr>
              <w:pStyle w:val="bang0"/>
            </w:pPr>
            <w:r w:rsidRPr="00AA4421">
              <w:t>Window 7 (32 bit</w:t>
            </w:r>
            <w:r w:rsidR="0076491F" w:rsidRPr="00AA4421">
              <w:t>, 64 bit</w:t>
            </w:r>
            <w:r w:rsidRPr="00AA4421">
              <w:t>)</w:t>
            </w:r>
            <w:r w:rsidR="0076491F" w:rsidRPr="00AA4421">
              <w:t>, Window 8</w:t>
            </w:r>
          </w:p>
        </w:tc>
        <w:tc>
          <w:tcPr>
            <w:tcW w:w="1530" w:type="dxa"/>
            <w:vAlign w:val="center"/>
          </w:tcPr>
          <w:p w14:paraId="5B93BAE6" w14:textId="77777777" w:rsidR="00D97582" w:rsidRPr="00AA4421" w:rsidRDefault="00D97582" w:rsidP="00EE421D">
            <w:pPr>
              <w:pStyle w:val="bang0"/>
            </w:pPr>
          </w:p>
        </w:tc>
        <w:tc>
          <w:tcPr>
            <w:tcW w:w="1440" w:type="dxa"/>
            <w:vAlign w:val="center"/>
          </w:tcPr>
          <w:p w14:paraId="4D75EC89" w14:textId="77777777" w:rsidR="00D97582" w:rsidRPr="00AA4421" w:rsidRDefault="00D97582" w:rsidP="00EE421D">
            <w:pPr>
              <w:pStyle w:val="bang0"/>
            </w:pPr>
          </w:p>
        </w:tc>
      </w:tr>
      <w:tr w:rsidR="00D97582" w:rsidRPr="00EA1A77" w14:paraId="4C74DFF4" w14:textId="77777777" w:rsidTr="00AA4421">
        <w:tc>
          <w:tcPr>
            <w:tcW w:w="2610" w:type="dxa"/>
            <w:vAlign w:val="center"/>
          </w:tcPr>
          <w:p w14:paraId="5F2F1ED5" w14:textId="77777777" w:rsidR="00D97582" w:rsidRPr="00AA4421" w:rsidRDefault="0076491F" w:rsidP="00EE421D">
            <w:pPr>
              <w:pStyle w:val="bang0"/>
            </w:pPr>
            <w:r w:rsidRPr="00AA4421">
              <w:t>Browser</w:t>
            </w:r>
          </w:p>
        </w:tc>
        <w:tc>
          <w:tcPr>
            <w:tcW w:w="3780" w:type="dxa"/>
            <w:vAlign w:val="center"/>
          </w:tcPr>
          <w:p w14:paraId="2DBECD50" w14:textId="77777777" w:rsidR="00D97582" w:rsidRPr="00AA4421" w:rsidRDefault="0076491F" w:rsidP="00EE421D">
            <w:pPr>
              <w:pStyle w:val="bang0"/>
            </w:pPr>
            <w:r w:rsidRPr="00AA4421">
              <w:t>Google Chrome, Firefox, IE (all version)</w:t>
            </w:r>
          </w:p>
        </w:tc>
        <w:tc>
          <w:tcPr>
            <w:tcW w:w="1530" w:type="dxa"/>
            <w:vAlign w:val="center"/>
          </w:tcPr>
          <w:p w14:paraId="0BD73A2D" w14:textId="77777777" w:rsidR="00D97582" w:rsidRPr="00AA4421" w:rsidRDefault="00D97582" w:rsidP="00EE421D">
            <w:pPr>
              <w:pStyle w:val="bang0"/>
            </w:pPr>
          </w:p>
        </w:tc>
        <w:tc>
          <w:tcPr>
            <w:tcW w:w="1440" w:type="dxa"/>
            <w:vAlign w:val="center"/>
          </w:tcPr>
          <w:p w14:paraId="5ADF8818" w14:textId="77777777" w:rsidR="00D97582" w:rsidRPr="00AA4421" w:rsidRDefault="00D97582" w:rsidP="00EE421D">
            <w:pPr>
              <w:pStyle w:val="bang0"/>
            </w:pPr>
          </w:p>
        </w:tc>
      </w:tr>
      <w:tr w:rsidR="00D97582" w:rsidRPr="00EA1A77" w14:paraId="2F0037A9" w14:textId="77777777" w:rsidTr="00AA4421">
        <w:tc>
          <w:tcPr>
            <w:tcW w:w="2610" w:type="dxa"/>
            <w:vAlign w:val="center"/>
          </w:tcPr>
          <w:p w14:paraId="3AC0684F" w14:textId="77777777" w:rsidR="00D97582" w:rsidRPr="00AA4421" w:rsidRDefault="00D97582" w:rsidP="00EE421D">
            <w:pPr>
              <w:pStyle w:val="bang0"/>
            </w:pPr>
            <w:r w:rsidRPr="00AA4421">
              <w:t xml:space="preserve">Development language </w:t>
            </w:r>
          </w:p>
        </w:tc>
        <w:tc>
          <w:tcPr>
            <w:tcW w:w="3780" w:type="dxa"/>
            <w:vAlign w:val="center"/>
          </w:tcPr>
          <w:p w14:paraId="026E8248" w14:textId="77777777" w:rsidR="00D97582" w:rsidRPr="00AA4421" w:rsidRDefault="00C661CA" w:rsidP="00EE421D">
            <w:pPr>
              <w:pStyle w:val="bang0"/>
            </w:pPr>
            <w:r w:rsidRPr="00AA4421">
              <w:t>PHP</w:t>
            </w:r>
          </w:p>
        </w:tc>
        <w:tc>
          <w:tcPr>
            <w:tcW w:w="1530" w:type="dxa"/>
            <w:vAlign w:val="center"/>
          </w:tcPr>
          <w:p w14:paraId="6488C6FE" w14:textId="77777777" w:rsidR="00D97582" w:rsidRPr="00AA4421" w:rsidRDefault="00D97582" w:rsidP="00EE421D">
            <w:pPr>
              <w:pStyle w:val="bang0"/>
            </w:pPr>
          </w:p>
        </w:tc>
        <w:tc>
          <w:tcPr>
            <w:tcW w:w="1440" w:type="dxa"/>
            <w:vAlign w:val="center"/>
          </w:tcPr>
          <w:p w14:paraId="6E46D903" w14:textId="77777777" w:rsidR="00D97582" w:rsidRPr="00AA4421" w:rsidRDefault="00EB10F9" w:rsidP="00EE421D">
            <w:pPr>
              <w:pStyle w:val="bang0"/>
            </w:pPr>
            <w:r w:rsidRPr="00AA4421">
              <w:t>for Web interface</w:t>
            </w:r>
          </w:p>
        </w:tc>
      </w:tr>
      <w:tr w:rsidR="00EB10F9" w:rsidRPr="00EA1A77" w14:paraId="3854BAE8" w14:textId="777777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14:paraId="366413B4" w14:textId="77777777" w:rsidR="00EB10F9" w:rsidRPr="00AA4421" w:rsidRDefault="00C52874" w:rsidP="00EE421D">
            <w:pPr>
              <w:pStyle w:val="StylebangcategoryWhiteLeft"/>
            </w:pPr>
            <w:r w:rsidRPr="00AA4421">
              <w:t>Technology</w:t>
            </w:r>
          </w:p>
        </w:tc>
      </w:tr>
      <w:tr w:rsidR="00EB10F9" w:rsidRPr="00EA1A77" w14:paraId="57420BC9" w14:textId="77777777" w:rsidTr="00AA4421">
        <w:tc>
          <w:tcPr>
            <w:tcW w:w="2610" w:type="dxa"/>
            <w:vAlign w:val="center"/>
          </w:tcPr>
          <w:p w14:paraId="259319F2" w14:textId="77777777" w:rsidR="00EB10F9" w:rsidRPr="00AA4421" w:rsidRDefault="007D6ACF" w:rsidP="00EE421D">
            <w:pPr>
              <w:pStyle w:val="bang0"/>
            </w:pPr>
            <w:r w:rsidRPr="00AA4421">
              <w:t>Development language</w:t>
            </w:r>
          </w:p>
        </w:tc>
        <w:tc>
          <w:tcPr>
            <w:tcW w:w="3780" w:type="dxa"/>
            <w:vAlign w:val="center"/>
          </w:tcPr>
          <w:p w14:paraId="17570D38" w14:textId="77777777" w:rsidR="00EB10F9" w:rsidRPr="00AA4421" w:rsidRDefault="007D6ACF" w:rsidP="00EE421D">
            <w:pPr>
              <w:pStyle w:val="bang0"/>
            </w:pPr>
            <w:r w:rsidRPr="00AA4421">
              <w:t>PHP, MVC Model</w:t>
            </w:r>
          </w:p>
        </w:tc>
        <w:tc>
          <w:tcPr>
            <w:tcW w:w="1530" w:type="dxa"/>
            <w:vAlign w:val="center"/>
          </w:tcPr>
          <w:p w14:paraId="01A2C895" w14:textId="77777777" w:rsidR="00EB10F9" w:rsidRPr="00AA4421" w:rsidRDefault="00EB10F9" w:rsidP="00EE421D">
            <w:pPr>
              <w:pStyle w:val="bang0"/>
            </w:pPr>
          </w:p>
        </w:tc>
        <w:tc>
          <w:tcPr>
            <w:tcW w:w="1440" w:type="dxa"/>
            <w:vAlign w:val="center"/>
          </w:tcPr>
          <w:p w14:paraId="5CF5A82F" w14:textId="77777777" w:rsidR="00EB10F9" w:rsidRPr="00AA4421" w:rsidRDefault="00EB10F9" w:rsidP="00EE421D">
            <w:pPr>
              <w:pStyle w:val="bang0"/>
            </w:pPr>
          </w:p>
        </w:tc>
      </w:tr>
      <w:tr w:rsidR="003561C4" w:rsidRPr="00EA1A77" w14:paraId="7B20868B" w14:textId="77777777" w:rsidTr="00AA4421">
        <w:tc>
          <w:tcPr>
            <w:tcW w:w="2610" w:type="dxa"/>
            <w:vAlign w:val="center"/>
          </w:tcPr>
          <w:p w14:paraId="1BCAF4DD" w14:textId="77777777" w:rsidR="003561C4" w:rsidRPr="00AA4421" w:rsidRDefault="003561C4" w:rsidP="00EE421D">
            <w:pPr>
              <w:pStyle w:val="bang0"/>
            </w:pPr>
            <w:r w:rsidRPr="00AA4421">
              <w:lastRenderedPageBreak/>
              <w:t>Server</w:t>
            </w:r>
          </w:p>
        </w:tc>
        <w:tc>
          <w:tcPr>
            <w:tcW w:w="3780" w:type="dxa"/>
            <w:vAlign w:val="center"/>
          </w:tcPr>
          <w:p w14:paraId="542089C4" w14:textId="77777777" w:rsidR="003561C4" w:rsidRPr="00AA4421" w:rsidRDefault="003561C4" w:rsidP="00EE421D">
            <w:pPr>
              <w:pStyle w:val="bang0"/>
            </w:pPr>
            <w:r w:rsidRPr="00AA4421">
              <w:t>Xampp 1.8.2 (server localhost)</w:t>
            </w:r>
          </w:p>
        </w:tc>
        <w:tc>
          <w:tcPr>
            <w:tcW w:w="1530" w:type="dxa"/>
            <w:vAlign w:val="center"/>
          </w:tcPr>
          <w:p w14:paraId="7F5208FA" w14:textId="77777777" w:rsidR="003561C4" w:rsidRPr="00AA4421" w:rsidRDefault="003561C4" w:rsidP="00EE421D">
            <w:pPr>
              <w:pStyle w:val="bang0"/>
            </w:pPr>
          </w:p>
        </w:tc>
        <w:tc>
          <w:tcPr>
            <w:tcW w:w="1440" w:type="dxa"/>
            <w:vAlign w:val="center"/>
          </w:tcPr>
          <w:p w14:paraId="092F6ACA" w14:textId="77777777" w:rsidR="003561C4" w:rsidRPr="00AA4421" w:rsidRDefault="003561C4" w:rsidP="00EE421D">
            <w:pPr>
              <w:pStyle w:val="bang0"/>
            </w:pPr>
          </w:p>
        </w:tc>
      </w:tr>
      <w:tr w:rsidR="00D97582" w:rsidRPr="00EA1A77" w14:paraId="2615F6B4" w14:textId="777777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14:paraId="29D6876C" w14:textId="77777777" w:rsidR="00D97582" w:rsidRPr="00AA4421" w:rsidRDefault="00D97582" w:rsidP="00EE421D">
            <w:pPr>
              <w:pStyle w:val="StylebangcategoryWhiteLeft"/>
            </w:pPr>
            <w:r w:rsidRPr="00AA4421">
              <w:t>Hardware</w:t>
            </w:r>
            <w:r w:rsidR="00EB10F9" w:rsidRPr="00AA4421">
              <w:t xml:space="preserve"> Requirement</w:t>
            </w:r>
          </w:p>
        </w:tc>
      </w:tr>
      <w:tr w:rsidR="00D97582" w:rsidRPr="00EA1A77" w14:paraId="71DE0B44" w14:textId="77777777" w:rsidTr="00AA4421">
        <w:tc>
          <w:tcPr>
            <w:tcW w:w="2610" w:type="dxa"/>
            <w:vAlign w:val="center"/>
          </w:tcPr>
          <w:p w14:paraId="33A62145" w14:textId="77777777" w:rsidR="00D97582" w:rsidRPr="00AA4421" w:rsidRDefault="00D97582" w:rsidP="00EE421D">
            <w:pPr>
              <w:pStyle w:val="bang0"/>
            </w:pPr>
            <w:r w:rsidRPr="00AA4421">
              <w:t>Hardware Configuration</w:t>
            </w:r>
          </w:p>
        </w:tc>
        <w:tc>
          <w:tcPr>
            <w:tcW w:w="3780" w:type="dxa"/>
            <w:vAlign w:val="center"/>
          </w:tcPr>
          <w:p w14:paraId="075731A8" w14:textId="77777777" w:rsidR="00D97582" w:rsidRPr="00AA4421" w:rsidRDefault="00EB10F9" w:rsidP="00EE421D">
            <w:pPr>
              <w:pStyle w:val="bang0"/>
            </w:pPr>
            <w:r w:rsidRPr="00AA4421">
              <w:t>2</w:t>
            </w:r>
            <w:r w:rsidR="00D97582" w:rsidRPr="00AA4421">
              <w:t xml:space="preserve">GB </w:t>
            </w:r>
            <w:r w:rsidR="003561C4" w:rsidRPr="00AA4421">
              <w:t>work</w:t>
            </w:r>
            <w:r w:rsidR="00D97582" w:rsidRPr="00AA4421">
              <w:t>space</w:t>
            </w:r>
            <w:r w:rsidR="003561C4" w:rsidRPr="00AA4421">
              <w:t>s</w:t>
            </w:r>
            <w:r w:rsidR="00D97582" w:rsidRPr="00AA4421">
              <w:t xml:space="preserve"> on server</w:t>
            </w:r>
          </w:p>
        </w:tc>
        <w:tc>
          <w:tcPr>
            <w:tcW w:w="1530" w:type="dxa"/>
            <w:vAlign w:val="center"/>
          </w:tcPr>
          <w:p w14:paraId="3718A87D" w14:textId="77777777" w:rsidR="00D97582" w:rsidRPr="00AA4421" w:rsidRDefault="00D97582" w:rsidP="00EE421D">
            <w:pPr>
              <w:pStyle w:val="bang0"/>
            </w:pPr>
          </w:p>
        </w:tc>
        <w:tc>
          <w:tcPr>
            <w:tcW w:w="1440" w:type="dxa"/>
            <w:vAlign w:val="center"/>
          </w:tcPr>
          <w:p w14:paraId="48048E90" w14:textId="77777777" w:rsidR="00D97582" w:rsidRPr="00AA4421" w:rsidRDefault="00D97582" w:rsidP="00EE421D">
            <w:pPr>
              <w:pStyle w:val="bang0"/>
            </w:pPr>
          </w:p>
        </w:tc>
      </w:tr>
      <w:tr w:rsidR="00D97582" w:rsidRPr="00EA1A77" w14:paraId="6E70E62E" w14:textId="777777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14:paraId="6E63318D" w14:textId="77777777" w:rsidR="00D97582" w:rsidRPr="00AA4421" w:rsidRDefault="003561C4" w:rsidP="00EE421D">
            <w:pPr>
              <w:pStyle w:val="StylebangcategoryWhiteLeft"/>
            </w:pPr>
            <w:r w:rsidRPr="00AA4421">
              <w:t>Equipment</w:t>
            </w:r>
            <w:r w:rsidR="00D97582" w:rsidRPr="00AA4421">
              <w:t xml:space="preserve"> &amp; Tools</w:t>
            </w:r>
          </w:p>
        </w:tc>
      </w:tr>
      <w:tr w:rsidR="00D97582" w:rsidRPr="00EA1A77" w14:paraId="22598DAC" w14:textId="77777777" w:rsidTr="00AA4421">
        <w:tc>
          <w:tcPr>
            <w:tcW w:w="2610" w:type="dxa"/>
            <w:vAlign w:val="center"/>
          </w:tcPr>
          <w:p w14:paraId="7C3B6B91" w14:textId="77777777" w:rsidR="00D97582" w:rsidRPr="00AA4421" w:rsidRDefault="00D97582" w:rsidP="00EE421D">
            <w:pPr>
              <w:pStyle w:val="bang0"/>
            </w:pPr>
            <w:r w:rsidRPr="00AA4421">
              <w:t>Source Version Control</w:t>
            </w:r>
          </w:p>
        </w:tc>
        <w:tc>
          <w:tcPr>
            <w:tcW w:w="3780" w:type="dxa"/>
            <w:vAlign w:val="center"/>
          </w:tcPr>
          <w:p w14:paraId="0E9A996F" w14:textId="77777777" w:rsidR="00D97582" w:rsidRPr="00AA4421" w:rsidRDefault="003561C4" w:rsidP="00EE421D">
            <w:pPr>
              <w:pStyle w:val="bang0"/>
            </w:pPr>
            <w:r w:rsidRPr="00AA4421">
              <w:t>TortoiseSVN</w:t>
            </w:r>
          </w:p>
        </w:tc>
        <w:tc>
          <w:tcPr>
            <w:tcW w:w="1530" w:type="dxa"/>
            <w:vAlign w:val="center"/>
          </w:tcPr>
          <w:p w14:paraId="5BFCDF42" w14:textId="77777777" w:rsidR="00D97582" w:rsidRPr="00AA4421" w:rsidRDefault="00D97582" w:rsidP="00EE421D">
            <w:pPr>
              <w:pStyle w:val="bang0"/>
            </w:pPr>
            <w:r w:rsidRPr="00AA4421">
              <w:t>Definition</w:t>
            </w:r>
            <w:r w:rsidR="00EB10F9" w:rsidRPr="00AA4421">
              <w:t xml:space="preserve"> </w:t>
            </w:r>
            <w:r w:rsidRPr="00AA4421">
              <w:t xml:space="preserve"> stage</w:t>
            </w:r>
          </w:p>
        </w:tc>
        <w:tc>
          <w:tcPr>
            <w:tcW w:w="1440" w:type="dxa"/>
            <w:vAlign w:val="center"/>
          </w:tcPr>
          <w:p w14:paraId="0F0DE010" w14:textId="77777777" w:rsidR="00D97582" w:rsidRPr="00AA4421" w:rsidRDefault="00D97582" w:rsidP="00EE421D">
            <w:pPr>
              <w:pStyle w:val="bang0"/>
            </w:pPr>
          </w:p>
        </w:tc>
      </w:tr>
      <w:tr w:rsidR="00D97582" w:rsidRPr="00EA1A77" w14:paraId="0636AD11" w14:textId="77777777" w:rsidTr="00AA4421">
        <w:tc>
          <w:tcPr>
            <w:tcW w:w="2610" w:type="dxa"/>
            <w:vAlign w:val="center"/>
          </w:tcPr>
          <w:p w14:paraId="609CBA60" w14:textId="77777777" w:rsidR="00D97582" w:rsidRPr="00AA4421" w:rsidRDefault="00D97582" w:rsidP="00EE421D">
            <w:pPr>
              <w:pStyle w:val="bang0"/>
            </w:pPr>
            <w:r w:rsidRPr="00AA4421">
              <w:t>Task Tracking</w:t>
            </w:r>
          </w:p>
        </w:tc>
        <w:tc>
          <w:tcPr>
            <w:tcW w:w="3780" w:type="dxa"/>
            <w:vAlign w:val="center"/>
          </w:tcPr>
          <w:p w14:paraId="77A6EC3C" w14:textId="77777777" w:rsidR="00D97582" w:rsidRPr="00AA4421" w:rsidRDefault="00D97582" w:rsidP="00EE421D">
            <w:pPr>
              <w:pStyle w:val="bang0"/>
            </w:pPr>
            <w:r w:rsidRPr="00AA4421">
              <w:t>MS Project</w:t>
            </w:r>
            <w:r w:rsidR="00CB4DE3">
              <w:t xml:space="preserve"> Professional 2013</w:t>
            </w:r>
          </w:p>
        </w:tc>
        <w:tc>
          <w:tcPr>
            <w:tcW w:w="1530" w:type="dxa"/>
            <w:vAlign w:val="center"/>
          </w:tcPr>
          <w:p w14:paraId="59C1A132" w14:textId="77777777" w:rsidR="00D97582" w:rsidRPr="00AA4421" w:rsidRDefault="00D97582" w:rsidP="00EE421D">
            <w:pPr>
              <w:pStyle w:val="bang0"/>
            </w:pPr>
            <w:r w:rsidRPr="00AA4421">
              <w:t>Initiation stage</w:t>
            </w:r>
          </w:p>
        </w:tc>
        <w:tc>
          <w:tcPr>
            <w:tcW w:w="1440" w:type="dxa"/>
            <w:vAlign w:val="center"/>
          </w:tcPr>
          <w:p w14:paraId="7451EE7A" w14:textId="77777777" w:rsidR="00D97582" w:rsidRPr="00AA4421" w:rsidRDefault="00D97582" w:rsidP="00EE421D">
            <w:pPr>
              <w:pStyle w:val="bang0"/>
            </w:pPr>
          </w:p>
        </w:tc>
      </w:tr>
      <w:tr w:rsidR="00EB10F9" w:rsidRPr="00EA1A77" w14:paraId="5BC45C60" w14:textId="77777777" w:rsidTr="00AA4421">
        <w:tc>
          <w:tcPr>
            <w:tcW w:w="2610" w:type="dxa"/>
            <w:vAlign w:val="center"/>
          </w:tcPr>
          <w:p w14:paraId="7A9A2AA2" w14:textId="77777777" w:rsidR="00EB10F9" w:rsidRPr="00AA4421" w:rsidRDefault="003068E3" w:rsidP="00EE421D">
            <w:pPr>
              <w:pStyle w:val="bang0"/>
            </w:pPr>
            <w:r w:rsidRPr="00AA4421">
              <w:t>SRS</w:t>
            </w:r>
          </w:p>
        </w:tc>
        <w:tc>
          <w:tcPr>
            <w:tcW w:w="3780" w:type="dxa"/>
            <w:vAlign w:val="center"/>
          </w:tcPr>
          <w:p w14:paraId="0762714E" w14:textId="77777777" w:rsidR="00EB10F9" w:rsidRPr="00AA4421" w:rsidRDefault="009F4EFA" w:rsidP="00EE421D">
            <w:pPr>
              <w:pStyle w:val="bang0"/>
            </w:pPr>
            <w:r w:rsidRPr="00AA4421">
              <w:t>Microsoft Office Word, Microsoft Office Excel</w:t>
            </w:r>
            <w:r w:rsidR="00CB4DE3">
              <w:t xml:space="preserve">, </w:t>
            </w:r>
            <w:r w:rsidR="00CB4DE3" w:rsidRPr="00AA4421">
              <w:t>Microsoft Office</w:t>
            </w:r>
            <w:r w:rsidR="00CB4DE3">
              <w:t xml:space="preserve"> Visio</w:t>
            </w:r>
          </w:p>
        </w:tc>
        <w:tc>
          <w:tcPr>
            <w:tcW w:w="1530" w:type="dxa"/>
            <w:vAlign w:val="center"/>
          </w:tcPr>
          <w:p w14:paraId="66A178E7" w14:textId="77777777" w:rsidR="00EB10F9" w:rsidRPr="00AA4421" w:rsidRDefault="003068E3" w:rsidP="00EE421D">
            <w:pPr>
              <w:pStyle w:val="bang0"/>
            </w:pPr>
            <w:r w:rsidRPr="00AA4421">
              <w:t>Initiation stage</w:t>
            </w:r>
          </w:p>
        </w:tc>
        <w:tc>
          <w:tcPr>
            <w:tcW w:w="1440" w:type="dxa"/>
            <w:vAlign w:val="center"/>
          </w:tcPr>
          <w:p w14:paraId="5BA81F44" w14:textId="77777777" w:rsidR="00EB10F9" w:rsidRPr="00AA4421" w:rsidRDefault="00EB10F9" w:rsidP="00EE421D">
            <w:pPr>
              <w:pStyle w:val="bang0"/>
            </w:pPr>
          </w:p>
        </w:tc>
      </w:tr>
    </w:tbl>
    <w:p w14:paraId="1718C590" w14:textId="77777777" w:rsidR="008527E4" w:rsidRDefault="00E031FE" w:rsidP="00EE421D">
      <w:pPr>
        <w:pStyle w:val="Heading2"/>
      </w:pPr>
      <w:bookmarkStart w:id="68" w:name="_Toc368438019"/>
      <w:r>
        <w:t>Training P</w:t>
      </w:r>
      <w:r w:rsidR="008527E4">
        <w:t>lan</w:t>
      </w:r>
      <w:bookmarkEnd w:id="68"/>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14:paraId="60460945" w14:textId="77777777" w:rsidTr="00AA4421">
        <w:trPr>
          <w:tblHeader/>
        </w:trPr>
        <w:tc>
          <w:tcPr>
            <w:tcW w:w="3420" w:type="dxa"/>
            <w:tcBorders>
              <w:bottom w:val="dotted" w:sz="2" w:space="0" w:color="808080"/>
            </w:tcBorders>
            <w:shd w:val="clear" w:color="auto" w:fill="D9D9D9"/>
          </w:tcPr>
          <w:p w14:paraId="2C5FF45D" w14:textId="77777777" w:rsidR="008527E4" w:rsidRPr="00AA4421" w:rsidRDefault="008527E4" w:rsidP="00EE421D">
            <w:pPr>
              <w:pStyle w:val="Bangheader"/>
            </w:pPr>
            <w:r w:rsidRPr="00AA4421">
              <w:t>Training Area</w:t>
            </w:r>
          </w:p>
        </w:tc>
        <w:tc>
          <w:tcPr>
            <w:tcW w:w="2610" w:type="dxa"/>
            <w:tcBorders>
              <w:bottom w:val="dotted" w:sz="2" w:space="0" w:color="808080"/>
            </w:tcBorders>
            <w:shd w:val="clear" w:color="auto" w:fill="D9D9D9"/>
          </w:tcPr>
          <w:p w14:paraId="782E5F76" w14:textId="77777777" w:rsidR="008527E4" w:rsidRPr="00AA4421" w:rsidRDefault="008527E4" w:rsidP="00EE421D">
            <w:pPr>
              <w:pStyle w:val="Bangheader"/>
            </w:pPr>
            <w:r w:rsidRPr="00AA4421">
              <w:t>Participants</w:t>
            </w:r>
          </w:p>
        </w:tc>
        <w:tc>
          <w:tcPr>
            <w:tcW w:w="1620" w:type="dxa"/>
            <w:tcBorders>
              <w:bottom w:val="dotted" w:sz="2" w:space="0" w:color="808080"/>
            </w:tcBorders>
            <w:shd w:val="clear" w:color="auto" w:fill="D9D9D9"/>
          </w:tcPr>
          <w:p w14:paraId="26111D3E" w14:textId="77777777" w:rsidR="008527E4" w:rsidRPr="00AA4421" w:rsidRDefault="008527E4" w:rsidP="00EE421D">
            <w:pPr>
              <w:pStyle w:val="Bangheader"/>
            </w:pPr>
            <w:r w:rsidRPr="00AA4421">
              <w:t>When, Duration</w:t>
            </w:r>
          </w:p>
        </w:tc>
        <w:tc>
          <w:tcPr>
            <w:tcW w:w="1710" w:type="dxa"/>
            <w:tcBorders>
              <w:bottom w:val="dotted" w:sz="2" w:space="0" w:color="808080"/>
            </w:tcBorders>
            <w:shd w:val="clear" w:color="auto" w:fill="D9D9D9"/>
          </w:tcPr>
          <w:p w14:paraId="799B923C" w14:textId="77777777" w:rsidR="008527E4" w:rsidRPr="00AA4421" w:rsidRDefault="008527E4" w:rsidP="00EE421D">
            <w:pPr>
              <w:pStyle w:val="Bangheader"/>
            </w:pPr>
            <w:r w:rsidRPr="00AA4421">
              <w:t>Waiver Criteria</w:t>
            </w:r>
          </w:p>
        </w:tc>
      </w:tr>
      <w:tr w:rsidR="008527E4" w:rsidRPr="00EA1A77" w14:paraId="6B65DD03" w14:textId="77777777" w:rsidTr="00AA4421">
        <w:tc>
          <w:tcPr>
            <w:tcW w:w="9360" w:type="dxa"/>
            <w:gridSpan w:val="4"/>
            <w:vAlign w:val="center"/>
          </w:tcPr>
          <w:p w14:paraId="79DE9778" w14:textId="77777777" w:rsidR="008527E4" w:rsidRPr="00AA4421" w:rsidRDefault="008527E4" w:rsidP="00EE421D">
            <w:pPr>
              <w:pStyle w:val="bang0"/>
            </w:pPr>
            <w:r w:rsidRPr="00AA4421">
              <w:t>Technical</w:t>
            </w:r>
          </w:p>
        </w:tc>
      </w:tr>
      <w:tr w:rsidR="008527E4" w:rsidRPr="00EA1A77" w14:paraId="68BF500A" w14:textId="77777777" w:rsidTr="00AA4421">
        <w:tc>
          <w:tcPr>
            <w:tcW w:w="3420" w:type="dxa"/>
          </w:tcPr>
          <w:p w14:paraId="3DDCB733" w14:textId="77777777" w:rsidR="008527E4" w:rsidRPr="00AA4421" w:rsidRDefault="00C661CA" w:rsidP="00EE421D">
            <w:pPr>
              <w:pStyle w:val="bang0"/>
            </w:pPr>
            <w:r w:rsidRPr="00AA4421">
              <w:t>PHP</w:t>
            </w:r>
            <w:r w:rsidR="008527E4" w:rsidRPr="00AA4421">
              <w:t xml:space="preserve"> Language</w:t>
            </w:r>
          </w:p>
        </w:tc>
        <w:tc>
          <w:tcPr>
            <w:tcW w:w="2610" w:type="dxa"/>
          </w:tcPr>
          <w:p w14:paraId="576CE3C9" w14:textId="77777777" w:rsidR="008527E4" w:rsidRPr="00AA4421" w:rsidRDefault="008527E4" w:rsidP="00EE421D">
            <w:pPr>
              <w:pStyle w:val="bang0"/>
            </w:pPr>
          </w:p>
        </w:tc>
        <w:tc>
          <w:tcPr>
            <w:tcW w:w="1620" w:type="dxa"/>
          </w:tcPr>
          <w:p w14:paraId="076B8212" w14:textId="77777777" w:rsidR="008527E4" w:rsidRPr="00AA4421" w:rsidRDefault="00CB4DE3" w:rsidP="00EE421D">
            <w:pPr>
              <w:pStyle w:val="bang0"/>
            </w:pPr>
            <w:r>
              <w:t>1</w:t>
            </w:r>
            <w:r w:rsidR="005C3D07" w:rsidRPr="00AA4421">
              <w:t xml:space="preserve"> weeks</w:t>
            </w:r>
          </w:p>
        </w:tc>
        <w:tc>
          <w:tcPr>
            <w:tcW w:w="1710" w:type="dxa"/>
          </w:tcPr>
          <w:p w14:paraId="42699D2B" w14:textId="77777777" w:rsidR="008527E4" w:rsidRPr="00AA4421" w:rsidRDefault="00C661CA" w:rsidP="00EE421D">
            <w:pPr>
              <w:pStyle w:val="bang0"/>
            </w:pPr>
            <w:r w:rsidRPr="00AA4421">
              <w:t>Mandatory</w:t>
            </w:r>
          </w:p>
        </w:tc>
      </w:tr>
      <w:tr w:rsidR="008527E4" w:rsidRPr="00EA1A77" w14:paraId="072662C5" w14:textId="77777777" w:rsidTr="00AA4421">
        <w:tc>
          <w:tcPr>
            <w:tcW w:w="3420" w:type="dxa"/>
          </w:tcPr>
          <w:p w14:paraId="0E6E6C2C" w14:textId="77777777" w:rsidR="008527E4" w:rsidRPr="00AA4421" w:rsidRDefault="005C3D07" w:rsidP="00EE421D">
            <w:pPr>
              <w:pStyle w:val="bang0"/>
            </w:pPr>
            <w:r w:rsidRPr="00AA4421">
              <w:t>Codeiginiter</w:t>
            </w:r>
            <w:r w:rsidR="00C661CA" w:rsidRPr="00AA4421">
              <w:t xml:space="preserve"> </w:t>
            </w:r>
            <w:r w:rsidR="009F4EFA" w:rsidRPr="00AA4421">
              <w:t>Framework</w:t>
            </w:r>
            <w:r w:rsidR="00C661CA" w:rsidRPr="00AA4421">
              <w:t xml:space="preserve"> for PHP</w:t>
            </w:r>
          </w:p>
        </w:tc>
        <w:tc>
          <w:tcPr>
            <w:tcW w:w="2610" w:type="dxa"/>
          </w:tcPr>
          <w:p w14:paraId="3D3893F9" w14:textId="77777777" w:rsidR="008527E4" w:rsidRPr="00AA4421" w:rsidRDefault="008527E4" w:rsidP="00EE421D">
            <w:pPr>
              <w:pStyle w:val="bang0"/>
            </w:pPr>
          </w:p>
        </w:tc>
        <w:tc>
          <w:tcPr>
            <w:tcW w:w="1620" w:type="dxa"/>
          </w:tcPr>
          <w:p w14:paraId="3E9195F1" w14:textId="77777777" w:rsidR="008527E4" w:rsidRPr="00AA4421" w:rsidRDefault="005C3D07" w:rsidP="00EE421D">
            <w:pPr>
              <w:pStyle w:val="bang0"/>
            </w:pPr>
            <w:r w:rsidRPr="00AA4421">
              <w:t>1 day</w:t>
            </w:r>
          </w:p>
        </w:tc>
        <w:tc>
          <w:tcPr>
            <w:tcW w:w="1710" w:type="dxa"/>
          </w:tcPr>
          <w:p w14:paraId="72321A43" w14:textId="77777777" w:rsidR="008527E4" w:rsidRPr="00AA4421" w:rsidRDefault="00C661CA" w:rsidP="00EE421D">
            <w:pPr>
              <w:pStyle w:val="bang0"/>
            </w:pPr>
            <w:r w:rsidRPr="00AA4421">
              <w:t>Mandatory</w:t>
            </w:r>
          </w:p>
        </w:tc>
      </w:tr>
      <w:tr w:rsidR="00C661CA" w:rsidRPr="00EA1A77" w14:paraId="6E24453D" w14:textId="77777777" w:rsidTr="00AA4421">
        <w:tc>
          <w:tcPr>
            <w:tcW w:w="3420" w:type="dxa"/>
          </w:tcPr>
          <w:p w14:paraId="66A7DEBB" w14:textId="77777777" w:rsidR="00C661CA" w:rsidRPr="00AA4421" w:rsidRDefault="00C661CA" w:rsidP="00EE421D">
            <w:pPr>
              <w:pStyle w:val="bang0"/>
            </w:pPr>
            <w:r w:rsidRPr="00AA4421">
              <w:t xml:space="preserve">MS Project </w:t>
            </w:r>
            <w:r w:rsidR="00CB4DE3">
              <w:t>Professional 2013</w:t>
            </w:r>
          </w:p>
        </w:tc>
        <w:tc>
          <w:tcPr>
            <w:tcW w:w="2610" w:type="dxa"/>
          </w:tcPr>
          <w:p w14:paraId="51188A7E" w14:textId="77777777" w:rsidR="00C661CA" w:rsidRPr="00AA4421" w:rsidRDefault="00C661CA" w:rsidP="00EE421D">
            <w:pPr>
              <w:pStyle w:val="bang0"/>
            </w:pPr>
          </w:p>
        </w:tc>
        <w:tc>
          <w:tcPr>
            <w:tcW w:w="1620" w:type="dxa"/>
          </w:tcPr>
          <w:p w14:paraId="3585E674" w14:textId="77777777" w:rsidR="00C661CA" w:rsidRPr="00AA4421" w:rsidRDefault="005C3D07" w:rsidP="00EE421D">
            <w:pPr>
              <w:pStyle w:val="bang0"/>
            </w:pPr>
            <w:r w:rsidRPr="00AA4421">
              <w:t>1 hour</w:t>
            </w:r>
          </w:p>
        </w:tc>
        <w:tc>
          <w:tcPr>
            <w:tcW w:w="1710" w:type="dxa"/>
          </w:tcPr>
          <w:p w14:paraId="6CE6D272" w14:textId="77777777" w:rsidR="00C661CA" w:rsidRPr="00AA4421" w:rsidRDefault="00C661CA" w:rsidP="00EE421D">
            <w:pPr>
              <w:pStyle w:val="bang0"/>
            </w:pPr>
          </w:p>
        </w:tc>
      </w:tr>
      <w:tr w:rsidR="008527E4" w:rsidRPr="00EA1A77" w14:paraId="770E8C5C" w14:textId="77777777" w:rsidTr="00AA4421">
        <w:tc>
          <w:tcPr>
            <w:tcW w:w="9360" w:type="dxa"/>
            <w:gridSpan w:val="4"/>
            <w:vAlign w:val="center"/>
          </w:tcPr>
          <w:p w14:paraId="00812FAC" w14:textId="77777777" w:rsidR="008527E4" w:rsidRPr="00AA4421" w:rsidRDefault="008527E4" w:rsidP="00EE421D">
            <w:pPr>
              <w:pStyle w:val="bang0"/>
            </w:pPr>
            <w:r w:rsidRPr="00AA4421">
              <w:t>Process</w:t>
            </w:r>
          </w:p>
        </w:tc>
      </w:tr>
      <w:tr w:rsidR="008527E4" w:rsidRPr="00EA1A77" w14:paraId="434344B9" w14:textId="77777777" w:rsidTr="00AA4421">
        <w:tc>
          <w:tcPr>
            <w:tcW w:w="3420" w:type="dxa"/>
          </w:tcPr>
          <w:p w14:paraId="042B8C14" w14:textId="77777777" w:rsidR="008527E4" w:rsidRPr="00AA4421" w:rsidRDefault="008527E4" w:rsidP="00EE421D">
            <w:pPr>
              <w:pStyle w:val="bang0"/>
            </w:pPr>
            <w:r w:rsidRPr="00AA4421">
              <w:t>Quality system</w:t>
            </w:r>
          </w:p>
        </w:tc>
        <w:tc>
          <w:tcPr>
            <w:tcW w:w="2610" w:type="dxa"/>
          </w:tcPr>
          <w:p w14:paraId="15A99470" w14:textId="77777777" w:rsidR="008527E4" w:rsidRPr="00AA4421" w:rsidRDefault="008527E4" w:rsidP="00EE421D">
            <w:pPr>
              <w:pStyle w:val="bang0"/>
            </w:pPr>
          </w:p>
        </w:tc>
        <w:tc>
          <w:tcPr>
            <w:tcW w:w="1620" w:type="dxa"/>
          </w:tcPr>
          <w:p w14:paraId="25B056DE" w14:textId="77777777" w:rsidR="008527E4" w:rsidRPr="00AA4421" w:rsidRDefault="008527E4" w:rsidP="00EE421D">
            <w:pPr>
              <w:pStyle w:val="bang0"/>
            </w:pPr>
            <w:r w:rsidRPr="00AA4421">
              <w:t>3 hrs</w:t>
            </w:r>
          </w:p>
        </w:tc>
        <w:tc>
          <w:tcPr>
            <w:tcW w:w="1710" w:type="dxa"/>
          </w:tcPr>
          <w:p w14:paraId="790155BE" w14:textId="77777777" w:rsidR="008527E4" w:rsidRPr="00AA4421" w:rsidRDefault="008527E4" w:rsidP="00EE421D">
            <w:pPr>
              <w:pStyle w:val="bang0"/>
            </w:pPr>
            <w:r w:rsidRPr="00AA4421">
              <w:t>If already trained</w:t>
            </w:r>
          </w:p>
        </w:tc>
      </w:tr>
      <w:tr w:rsidR="008527E4" w:rsidRPr="00EA1A77" w14:paraId="7BC0128C" w14:textId="77777777" w:rsidTr="00AA4421">
        <w:tc>
          <w:tcPr>
            <w:tcW w:w="3420" w:type="dxa"/>
          </w:tcPr>
          <w:p w14:paraId="06B039DD" w14:textId="77777777" w:rsidR="008527E4" w:rsidRPr="00AA4421" w:rsidRDefault="008527E4" w:rsidP="00EE421D">
            <w:pPr>
              <w:pStyle w:val="bang0"/>
            </w:pPr>
            <w:r w:rsidRPr="00AA4421">
              <w:t>Configuration management</w:t>
            </w:r>
          </w:p>
        </w:tc>
        <w:tc>
          <w:tcPr>
            <w:tcW w:w="2610" w:type="dxa"/>
          </w:tcPr>
          <w:p w14:paraId="31A87FCB" w14:textId="77777777" w:rsidR="008527E4" w:rsidRPr="00AA4421" w:rsidRDefault="008527E4" w:rsidP="00EE421D">
            <w:pPr>
              <w:pStyle w:val="bang0"/>
            </w:pPr>
          </w:p>
        </w:tc>
        <w:tc>
          <w:tcPr>
            <w:tcW w:w="1620" w:type="dxa"/>
          </w:tcPr>
          <w:p w14:paraId="283B648A" w14:textId="77777777" w:rsidR="008527E4" w:rsidRPr="00AA4421" w:rsidRDefault="008527E4" w:rsidP="00EE421D">
            <w:pPr>
              <w:pStyle w:val="bang0"/>
            </w:pPr>
            <w:r w:rsidRPr="00AA4421">
              <w:t>2 hrs</w:t>
            </w:r>
          </w:p>
        </w:tc>
        <w:tc>
          <w:tcPr>
            <w:tcW w:w="1710" w:type="dxa"/>
          </w:tcPr>
          <w:p w14:paraId="098CDB27" w14:textId="77777777" w:rsidR="008527E4" w:rsidRPr="00AA4421" w:rsidRDefault="008527E4" w:rsidP="00EE421D">
            <w:pPr>
              <w:pStyle w:val="bang0"/>
            </w:pPr>
            <w:r w:rsidRPr="00AA4421">
              <w:t>If already trained for CC. For others, on-the-job training</w:t>
            </w:r>
          </w:p>
        </w:tc>
      </w:tr>
      <w:tr w:rsidR="008527E4" w:rsidRPr="00EA1A77" w14:paraId="7E603244" w14:textId="77777777" w:rsidTr="00AA4421">
        <w:tc>
          <w:tcPr>
            <w:tcW w:w="3420" w:type="dxa"/>
          </w:tcPr>
          <w:p w14:paraId="12948B95" w14:textId="77777777" w:rsidR="008527E4" w:rsidRPr="00AA4421" w:rsidRDefault="008527E4" w:rsidP="00EE421D">
            <w:pPr>
              <w:pStyle w:val="bang0"/>
            </w:pPr>
            <w:r w:rsidRPr="00AA4421">
              <w:t>Group review</w:t>
            </w:r>
          </w:p>
        </w:tc>
        <w:tc>
          <w:tcPr>
            <w:tcW w:w="2610" w:type="dxa"/>
          </w:tcPr>
          <w:p w14:paraId="67BB9D61" w14:textId="77777777" w:rsidR="008527E4" w:rsidRPr="00AA4421" w:rsidRDefault="008527E4" w:rsidP="00EE421D">
            <w:pPr>
              <w:pStyle w:val="bang0"/>
            </w:pPr>
          </w:p>
        </w:tc>
        <w:tc>
          <w:tcPr>
            <w:tcW w:w="1620" w:type="dxa"/>
          </w:tcPr>
          <w:p w14:paraId="239192AB" w14:textId="77777777" w:rsidR="008527E4" w:rsidRPr="00AA4421" w:rsidRDefault="005C3D07" w:rsidP="00EE421D">
            <w:pPr>
              <w:pStyle w:val="BodyTextIndent"/>
            </w:pPr>
            <w:r w:rsidRPr="00AA4421">
              <w:t>2 hours</w:t>
            </w:r>
          </w:p>
        </w:tc>
        <w:tc>
          <w:tcPr>
            <w:tcW w:w="1710" w:type="dxa"/>
          </w:tcPr>
          <w:p w14:paraId="22B46A56" w14:textId="77777777" w:rsidR="008527E4" w:rsidRPr="00AA4421" w:rsidRDefault="008527E4" w:rsidP="00EE421D">
            <w:pPr>
              <w:pStyle w:val="bang0"/>
            </w:pPr>
            <w:r w:rsidRPr="00AA4421">
              <w:t>If already trained</w:t>
            </w:r>
          </w:p>
        </w:tc>
      </w:tr>
      <w:tr w:rsidR="008527E4" w:rsidRPr="00EA1A77" w14:paraId="67132663" w14:textId="77777777" w:rsidTr="00AA4421">
        <w:tc>
          <w:tcPr>
            <w:tcW w:w="3420" w:type="dxa"/>
          </w:tcPr>
          <w:p w14:paraId="4B75506A" w14:textId="77777777" w:rsidR="008527E4" w:rsidRPr="00AA4421" w:rsidRDefault="008527E4" w:rsidP="00EE421D">
            <w:pPr>
              <w:pStyle w:val="bang0"/>
            </w:pPr>
            <w:r w:rsidRPr="00AA4421">
              <w:t>Defect prevention</w:t>
            </w:r>
          </w:p>
        </w:tc>
        <w:tc>
          <w:tcPr>
            <w:tcW w:w="2610" w:type="dxa"/>
          </w:tcPr>
          <w:p w14:paraId="6E9ADA22" w14:textId="77777777" w:rsidR="008527E4" w:rsidRPr="00AA4421" w:rsidRDefault="008527E4" w:rsidP="00EE421D">
            <w:pPr>
              <w:pStyle w:val="bang0"/>
            </w:pPr>
          </w:p>
        </w:tc>
        <w:tc>
          <w:tcPr>
            <w:tcW w:w="1620" w:type="dxa"/>
          </w:tcPr>
          <w:p w14:paraId="45AF2C35" w14:textId="77777777" w:rsidR="008527E4" w:rsidRPr="00AA4421" w:rsidRDefault="005C3D07" w:rsidP="00EE421D">
            <w:pPr>
              <w:pStyle w:val="BodyTextIndent"/>
            </w:pPr>
            <w:r w:rsidRPr="00AA4421">
              <w:t>2 hours</w:t>
            </w:r>
          </w:p>
        </w:tc>
        <w:tc>
          <w:tcPr>
            <w:tcW w:w="1710" w:type="dxa"/>
          </w:tcPr>
          <w:p w14:paraId="6C3FCFC8" w14:textId="77777777" w:rsidR="008527E4" w:rsidRPr="00AA4421" w:rsidRDefault="008527E4" w:rsidP="00EE421D">
            <w:pPr>
              <w:pStyle w:val="bang0"/>
            </w:pPr>
            <w:r w:rsidRPr="00AA4421">
              <w:t>Mandatory</w:t>
            </w:r>
          </w:p>
        </w:tc>
      </w:tr>
    </w:tbl>
    <w:p w14:paraId="64B4922F" w14:textId="77777777" w:rsidR="008527E4" w:rsidRDefault="008527E4" w:rsidP="00EE421D">
      <w:pPr>
        <w:pStyle w:val="Heading2"/>
      </w:pPr>
      <w:bookmarkStart w:id="69" w:name="_Toc368438020"/>
      <w:r>
        <w:lastRenderedPageBreak/>
        <w:t>Finance</w:t>
      </w:r>
      <w:bookmarkEnd w:id="69"/>
    </w:p>
    <w:p w14:paraId="7E58F654" w14:textId="77777777" w:rsidR="00C661CA" w:rsidRPr="00C661CA" w:rsidRDefault="005C3D07" w:rsidP="00EE421D">
      <w:pPr>
        <w:pStyle w:val="NormalIndent"/>
      </w:pPr>
      <w:r>
        <w:t>Because this project is non-business, it is a Capstone Project at FPT University. So we do not estimate about finance.</w:t>
      </w:r>
    </w:p>
    <w:p w14:paraId="35EEEBE1" w14:textId="77777777" w:rsidR="00D25A64" w:rsidRDefault="00E016E0" w:rsidP="00EE421D">
      <w:pPr>
        <w:pStyle w:val="Heading1"/>
      </w:pPr>
      <w:bookmarkStart w:id="70" w:name="_Toc368438021"/>
      <w:r>
        <w:lastRenderedPageBreak/>
        <w:t xml:space="preserve">Project </w:t>
      </w:r>
      <w:r w:rsidR="00E031FE">
        <w:t>O</w:t>
      </w:r>
      <w:r w:rsidR="006431DA">
        <w:t>rganization</w:t>
      </w:r>
      <w:bookmarkEnd w:id="70"/>
    </w:p>
    <w:p w14:paraId="29DBD7DA" w14:textId="77777777" w:rsidR="00D25A64" w:rsidRDefault="00D25A64" w:rsidP="00EE421D">
      <w:pPr>
        <w:pStyle w:val="Heading2"/>
      </w:pPr>
      <w:bookmarkStart w:id="71" w:name="_Toc368438022"/>
      <w:r>
        <w:t>Organization</w:t>
      </w:r>
      <w:bookmarkEnd w:id="59"/>
      <w:r w:rsidR="00074C0B">
        <w:t xml:space="preserve"> St</w:t>
      </w:r>
      <w:r w:rsidR="00425104">
        <w:t>r</w:t>
      </w:r>
      <w:r w:rsidR="00074C0B">
        <w:t>ucture</w:t>
      </w:r>
      <w:bookmarkEnd w:id="71"/>
    </w:p>
    <w:p w14:paraId="71F49A1D" w14:textId="77777777" w:rsidR="00D27344" w:rsidRDefault="00D27344" w:rsidP="00EE421D">
      <w:pPr>
        <w:pStyle w:val="NormalIndent"/>
      </w:pPr>
    </w:p>
    <w:p w14:paraId="4FC93528" w14:textId="77777777" w:rsidR="00D27344" w:rsidRDefault="00D27344" w:rsidP="00EE421D">
      <w:pPr>
        <w:pStyle w:val="NormalIndent"/>
      </w:pPr>
    </w:p>
    <w:p w14:paraId="75092BA6" w14:textId="77777777" w:rsidR="00D27344" w:rsidRDefault="00D27344" w:rsidP="00EE421D">
      <w:pPr>
        <w:pStyle w:val="NormalIndent"/>
      </w:pPr>
    </w:p>
    <w:p w14:paraId="7BDC83A0" w14:textId="77777777" w:rsidR="00FE3167" w:rsidRDefault="005B4E33" w:rsidP="00EE421D">
      <w:pPr>
        <w:pStyle w:val="NormalIndent"/>
      </w:pPr>
      <w:r>
        <w:rPr>
          <w:noProof/>
          <w:lang w:eastAsia="en-US"/>
        </w:rPr>
        <mc:AlternateContent>
          <mc:Choice Requires="wpc">
            <w:drawing>
              <wp:inline distT="0" distB="0" distL="0" distR="0" wp14:anchorId="0C5DC6B7" wp14:editId="049D0E2F">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4D680B0D" w14:textId="77777777" w:rsidR="00EE421D" w:rsidRDefault="00EE421D" w:rsidP="00EE421D">
                              <w:r>
                                <w:t xml:space="preserve">        Supervisor</w:t>
                              </w:r>
                            </w:p>
                            <w:p w14:paraId="2B7CD275" w14:textId="77777777" w:rsidR="00EE421D" w:rsidRDefault="00EE421D" w:rsidP="00EE421D">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6ED7BEE0" w14:textId="77777777" w:rsidR="00EE421D" w:rsidRDefault="00EE421D" w:rsidP="00EE421D">
                              <w:r>
                                <w:t>Project Manager</w:t>
                              </w:r>
                            </w:p>
                            <w:p w14:paraId="65C28824" w14:textId="77777777" w:rsidR="00EE421D" w:rsidRDefault="00EE421D" w:rsidP="00EE421D">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244B7E79" w14:textId="77777777" w:rsidR="00EE421D" w:rsidRDefault="00EE421D" w:rsidP="00EE421D">
                              <w:r>
                                <w:t>Requirement Analysis</w:t>
                              </w:r>
                            </w:p>
                            <w:p w14:paraId="7F3FB19C" w14:textId="77777777" w:rsidR="00EE421D" w:rsidRDefault="00EE421D" w:rsidP="00EE421D">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58C1F9D0" w14:textId="77777777" w:rsidR="00EE421D" w:rsidRDefault="00EE421D" w:rsidP="00EE421D">
                              <w:r>
                                <w:t>Technical Leader</w:t>
                              </w:r>
                            </w:p>
                            <w:p w14:paraId="24997888" w14:textId="77777777" w:rsidR="00EE421D" w:rsidRDefault="00EE421D" w:rsidP="00EE421D">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72AC5B7A" w14:textId="77777777" w:rsidR="00EE421D" w:rsidRDefault="00EE421D" w:rsidP="00EE421D">
                              <w:r>
                                <w:t>QA and Test Team</w:t>
                              </w:r>
                            </w:p>
                            <w:p w14:paraId="593E428B" w14:textId="77777777" w:rsidR="00EE421D" w:rsidRDefault="00EE421D" w:rsidP="00EE421D">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3C5E4192" w14:textId="77777777" w:rsidR="00EE421D" w:rsidRDefault="00EE421D" w:rsidP="00EE421D">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18916DFC" w14:textId="77777777" w:rsidR="00EE421D" w:rsidRDefault="00EE421D" w:rsidP="00EE421D">
                              <w:r>
                                <w:t>Pham Tien Dat</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74588BFD" w14:textId="77777777" w:rsidR="00EE421D" w:rsidRDefault="00EE421D" w:rsidP="00EE421D">
                              <w:r>
                                <w:t>Nguyen Ngoc Tuan</w:t>
                              </w:r>
                            </w:p>
                          </w:txbxContent>
                        </wps:txbx>
                        <wps:bodyPr rot="0" vert="horz" wrap="square" lIns="91440" tIns="45720" rIns="91440" bIns="45720" anchor="t" anchorCtr="0" upright="1">
                          <a:noAutofit/>
                        </wps:bodyPr>
                      </wps:wsp>
                    </wpc:wpc>
                  </a:graphicData>
                </a:graphic>
              </wp:inline>
            </w:drawing>
          </mc:Choice>
          <mc:Fallback>
            <w:pict>
              <v:group w14:anchorId="0C5DC6B7"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14:paraId="4D680B0D" w14:textId="77777777" w:rsidR="00EE421D" w:rsidRDefault="00EE421D" w:rsidP="00EE421D">
                        <w:r>
                          <w:t xml:space="preserve">        Supervisor</w:t>
                        </w:r>
                      </w:p>
                      <w:p w14:paraId="2B7CD275" w14:textId="77777777" w:rsidR="00EE421D" w:rsidRDefault="00EE421D" w:rsidP="00EE421D">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14:paraId="6ED7BEE0" w14:textId="77777777" w:rsidR="00EE421D" w:rsidRDefault="00EE421D" w:rsidP="00EE421D">
                        <w:r>
                          <w:t>Project Manager</w:t>
                        </w:r>
                      </w:p>
                      <w:p w14:paraId="65C28824" w14:textId="77777777" w:rsidR="00EE421D" w:rsidRDefault="00EE421D" w:rsidP="00EE421D">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14:paraId="244B7E79" w14:textId="77777777" w:rsidR="00EE421D" w:rsidRDefault="00EE421D" w:rsidP="00EE421D">
                        <w:r>
                          <w:t>Requirement Analysis</w:t>
                        </w:r>
                      </w:p>
                      <w:p w14:paraId="7F3FB19C" w14:textId="77777777" w:rsidR="00EE421D" w:rsidRDefault="00EE421D" w:rsidP="00EE421D">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14:paraId="58C1F9D0" w14:textId="77777777" w:rsidR="00EE421D" w:rsidRDefault="00EE421D" w:rsidP="00EE421D">
                        <w:r>
                          <w:t>Technical Leader</w:t>
                        </w:r>
                      </w:p>
                      <w:p w14:paraId="24997888" w14:textId="77777777" w:rsidR="00EE421D" w:rsidRDefault="00EE421D" w:rsidP="00EE421D">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14:paraId="72AC5B7A" w14:textId="77777777" w:rsidR="00EE421D" w:rsidRDefault="00EE421D" w:rsidP="00EE421D">
                        <w:r>
                          <w:t>QA and Test Team</w:t>
                        </w:r>
                      </w:p>
                      <w:p w14:paraId="593E428B" w14:textId="77777777" w:rsidR="00EE421D" w:rsidRDefault="00EE421D" w:rsidP="00EE421D">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14:paraId="3C5E4192" w14:textId="77777777" w:rsidR="00EE421D" w:rsidRDefault="00EE421D" w:rsidP="00EE421D">
                        <w:r>
                          <w:t>Pham Thi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14:paraId="18916DFC" w14:textId="77777777" w:rsidR="00EE421D" w:rsidRDefault="00EE421D" w:rsidP="00EE421D">
                        <w:r>
                          <w:t>Pham Tien Dat</w:t>
                        </w:r>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14:paraId="74588BFD" w14:textId="77777777" w:rsidR="00EE421D" w:rsidRDefault="00EE421D" w:rsidP="00EE421D">
                        <w:r>
                          <w:t>Nguyen Ngoc Tuan</w:t>
                        </w:r>
                      </w:p>
                    </w:txbxContent>
                  </v:textbox>
                </v:shape>
                <w10:anchorlock/>
              </v:group>
            </w:pict>
          </mc:Fallback>
        </mc:AlternateContent>
      </w:r>
    </w:p>
    <w:p w14:paraId="55B288EF" w14:textId="77777777" w:rsidR="000F0124" w:rsidRDefault="000F0124" w:rsidP="00EE421D">
      <w:pPr>
        <w:pStyle w:val="NormalIndent"/>
      </w:pPr>
    </w:p>
    <w:p w14:paraId="3D3C23BF" w14:textId="77777777" w:rsidR="000F0124" w:rsidRDefault="000F0124" w:rsidP="00EE421D">
      <w:pPr>
        <w:pStyle w:val="NormalIndent"/>
      </w:pPr>
    </w:p>
    <w:p w14:paraId="473437F1" w14:textId="77777777" w:rsidR="000F0124" w:rsidRDefault="000F0124" w:rsidP="00EE421D">
      <w:pPr>
        <w:pStyle w:val="NormalIndent"/>
      </w:pPr>
    </w:p>
    <w:p w14:paraId="3953056C" w14:textId="77777777" w:rsidR="000F0124" w:rsidRPr="00FE3167" w:rsidRDefault="000F0124" w:rsidP="00EE421D">
      <w:pPr>
        <w:pStyle w:val="NormalIndent"/>
      </w:pPr>
    </w:p>
    <w:p w14:paraId="4103D727" w14:textId="77777777" w:rsidR="000F0124" w:rsidRPr="000F0124" w:rsidRDefault="00E031FE" w:rsidP="00EE421D">
      <w:pPr>
        <w:pStyle w:val="Heading2"/>
      </w:pPr>
      <w:bookmarkStart w:id="72" w:name="_Project_team"/>
      <w:bookmarkStart w:id="73" w:name="_Toc368438023"/>
      <w:bookmarkEnd w:id="72"/>
      <w:r>
        <w:t>Project T</w:t>
      </w:r>
      <w:r w:rsidR="00D25A64">
        <w:t>eam</w:t>
      </w:r>
      <w:bookmarkEnd w:id="73"/>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14:paraId="60B17842" w14:textId="77777777" w:rsidTr="00AA4421">
        <w:trPr>
          <w:trHeight w:val="517"/>
          <w:tblHeader/>
        </w:trPr>
        <w:tc>
          <w:tcPr>
            <w:tcW w:w="1710" w:type="dxa"/>
            <w:shd w:val="clear" w:color="auto" w:fill="D9D9D9"/>
          </w:tcPr>
          <w:p w14:paraId="4B61C19E" w14:textId="77777777" w:rsidR="007D5023" w:rsidRPr="00331C1F" w:rsidRDefault="007D5023" w:rsidP="00EE421D">
            <w:pPr>
              <w:pStyle w:val="Bangheader"/>
            </w:pPr>
            <w:r w:rsidRPr="00331C1F">
              <w:t>Role</w:t>
            </w:r>
          </w:p>
        </w:tc>
        <w:tc>
          <w:tcPr>
            <w:tcW w:w="2340" w:type="dxa"/>
            <w:shd w:val="clear" w:color="auto" w:fill="D9D9D9"/>
            <w:vAlign w:val="center"/>
          </w:tcPr>
          <w:p w14:paraId="004DAB0F" w14:textId="77777777" w:rsidR="007D5023" w:rsidRPr="00331C1F" w:rsidRDefault="007D5023" w:rsidP="00EE421D">
            <w:pPr>
              <w:pStyle w:val="Bangheader"/>
              <w:rPr>
                <w:highlight w:val="yellow"/>
              </w:rPr>
            </w:pPr>
            <w:r w:rsidRPr="00331C1F">
              <w:t>Responsibility</w:t>
            </w:r>
          </w:p>
        </w:tc>
        <w:tc>
          <w:tcPr>
            <w:tcW w:w="1350" w:type="dxa"/>
            <w:shd w:val="clear" w:color="auto" w:fill="D9D9D9"/>
            <w:vAlign w:val="center"/>
          </w:tcPr>
          <w:p w14:paraId="3EA81E10" w14:textId="77777777" w:rsidR="007D5023" w:rsidRPr="00331C1F" w:rsidRDefault="00F075BA" w:rsidP="00EE421D">
            <w:pPr>
              <w:pStyle w:val="Bangheader"/>
            </w:pPr>
            <w:r w:rsidRPr="00331C1F">
              <w:t>Qualification</w:t>
            </w:r>
          </w:p>
        </w:tc>
        <w:tc>
          <w:tcPr>
            <w:tcW w:w="900" w:type="dxa"/>
            <w:shd w:val="clear" w:color="auto" w:fill="D9D9D9"/>
          </w:tcPr>
          <w:p w14:paraId="52962DD2" w14:textId="77777777" w:rsidR="007D5023" w:rsidRPr="00331C1F" w:rsidRDefault="00752BBC" w:rsidP="00EE421D">
            <w:pPr>
              <w:pStyle w:val="Bangheader"/>
            </w:pPr>
            <w:r w:rsidRPr="00331C1F">
              <w:t>Full name</w:t>
            </w:r>
          </w:p>
        </w:tc>
        <w:tc>
          <w:tcPr>
            <w:tcW w:w="810" w:type="dxa"/>
            <w:gridSpan w:val="2"/>
            <w:shd w:val="clear" w:color="auto" w:fill="D9D9D9"/>
          </w:tcPr>
          <w:p w14:paraId="6668A9A1" w14:textId="77777777" w:rsidR="007D5023" w:rsidRPr="00331C1F" w:rsidRDefault="007D5023" w:rsidP="00EE421D">
            <w:pPr>
              <w:pStyle w:val="Bangheader"/>
            </w:pPr>
            <w:r w:rsidRPr="00331C1F">
              <w:t>Type</w:t>
            </w:r>
          </w:p>
        </w:tc>
        <w:tc>
          <w:tcPr>
            <w:tcW w:w="810" w:type="dxa"/>
            <w:shd w:val="clear" w:color="auto" w:fill="D9D9D9"/>
            <w:vAlign w:val="center"/>
          </w:tcPr>
          <w:p w14:paraId="5840653F" w14:textId="77777777" w:rsidR="007D5023" w:rsidRPr="00331C1F" w:rsidRDefault="007D5023" w:rsidP="00EE421D">
            <w:pPr>
              <w:pStyle w:val="Bangheader"/>
            </w:pPr>
            <w:r w:rsidRPr="00331C1F">
              <w:t>Effort</w:t>
            </w:r>
            <w:r w:rsidR="00686C91" w:rsidRPr="00331C1F">
              <w:t>(%)</w:t>
            </w:r>
          </w:p>
        </w:tc>
        <w:tc>
          <w:tcPr>
            <w:tcW w:w="900" w:type="dxa"/>
            <w:shd w:val="clear" w:color="auto" w:fill="D9D9D9"/>
          </w:tcPr>
          <w:p w14:paraId="397900F9" w14:textId="77777777" w:rsidR="007D5023" w:rsidRPr="00331C1F" w:rsidRDefault="007D5023" w:rsidP="00EE421D">
            <w:pPr>
              <w:pStyle w:val="Bangheader"/>
            </w:pPr>
            <w:r w:rsidRPr="00331C1F">
              <w:t>Start date</w:t>
            </w:r>
          </w:p>
        </w:tc>
        <w:tc>
          <w:tcPr>
            <w:tcW w:w="810" w:type="dxa"/>
            <w:shd w:val="clear" w:color="auto" w:fill="D9D9D9"/>
          </w:tcPr>
          <w:p w14:paraId="72271730" w14:textId="77777777" w:rsidR="007D5023" w:rsidRPr="00331C1F" w:rsidRDefault="007D5023" w:rsidP="00EE421D">
            <w:pPr>
              <w:pStyle w:val="Bangheader"/>
            </w:pPr>
            <w:r w:rsidRPr="00331C1F">
              <w:t>End date</w:t>
            </w:r>
          </w:p>
        </w:tc>
      </w:tr>
      <w:tr w:rsidR="007D5023" w:rsidRPr="00CC7543" w14:paraId="7594EE83" w14:textId="77777777" w:rsidTr="00AA4421">
        <w:trPr>
          <w:cantSplit/>
          <w:trHeight w:val="517"/>
        </w:trPr>
        <w:tc>
          <w:tcPr>
            <w:tcW w:w="1710" w:type="dxa"/>
            <w:shd w:val="clear" w:color="auto" w:fill="FFFFFF"/>
          </w:tcPr>
          <w:p w14:paraId="135F6481" w14:textId="77777777" w:rsidR="007D5023" w:rsidRPr="00CC7543" w:rsidRDefault="007D5023" w:rsidP="00EE421D">
            <w:pPr>
              <w:pStyle w:val="bang0"/>
            </w:pPr>
            <w:r w:rsidRPr="00CC7543">
              <w:t>PM</w:t>
            </w:r>
          </w:p>
        </w:tc>
        <w:tc>
          <w:tcPr>
            <w:tcW w:w="2340" w:type="dxa"/>
            <w:shd w:val="clear" w:color="auto" w:fill="FFFFFF"/>
          </w:tcPr>
          <w:p w14:paraId="4D9F6B40" w14:textId="77777777" w:rsidR="007D5023" w:rsidRPr="00CC7543" w:rsidRDefault="00AB35A4" w:rsidP="00EE421D">
            <w:pPr>
              <w:pStyle w:val="bang0"/>
            </w:pPr>
            <w:r w:rsidRPr="00CC7543">
              <w:t>Have o</w:t>
            </w:r>
            <w:r w:rsidR="007D5023" w:rsidRPr="00CC7543">
              <w:t>verall responsibility of the project</w:t>
            </w:r>
            <w:r w:rsidR="000F0124">
              <w:t>:</w:t>
            </w:r>
          </w:p>
          <w:p w14:paraId="77E24D8A" w14:textId="77777777" w:rsidR="00DB76A4" w:rsidRPr="00CC7543" w:rsidRDefault="00057DEA" w:rsidP="00EE421D">
            <w:pPr>
              <w:pStyle w:val="bang0"/>
            </w:pPr>
            <w:r w:rsidRPr="00CC7543">
              <w:t xml:space="preserve">- </w:t>
            </w:r>
            <w:r w:rsidR="00DB76A4" w:rsidRPr="00CC7543">
              <w:t>Proje</w:t>
            </w:r>
            <w:r w:rsidR="00F87BE4">
              <w:t>ct planning</w:t>
            </w:r>
            <w:r w:rsidR="00DB76A4" w:rsidRPr="00CC7543">
              <w:t xml:space="preserve"> and scheduling</w:t>
            </w:r>
          </w:p>
          <w:p w14:paraId="3FC5986D" w14:textId="77777777" w:rsidR="00DB76A4" w:rsidRDefault="00057DEA" w:rsidP="00EE421D">
            <w:pPr>
              <w:pStyle w:val="bang0"/>
            </w:pPr>
            <w:r w:rsidRPr="00CC7543">
              <w:t xml:space="preserve">- </w:t>
            </w:r>
            <w:r w:rsidR="00DB76A4" w:rsidRPr="00CC7543">
              <w:t>Task assignment and tracking</w:t>
            </w:r>
            <w:r w:rsidR="00F87BE4">
              <w:t xml:space="preserve"> processing</w:t>
            </w:r>
          </w:p>
          <w:p w14:paraId="1A7559A7" w14:textId="77777777" w:rsidR="0011269F" w:rsidRPr="00CC7543" w:rsidRDefault="0011269F" w:rsidP="00EE421D">
            <w:pPr>
              <w:pStyle w:val="bang0"/>
            </w:pPr>
            <w:r>
              <w:t>- Review documents</w:t>
            </w:r>
          </w:p>
          <w:p w14:paraId="22FD1D28" w14:textId="77777777" w:rsidR="00DB76A4" w:rsidRPr="00CC7543" w:rsidRDefault="00057DEA" w:rsidP="00EE421D">
            <w:pPr>
              <w:pStyle w:val="bang0"/>
            </w:pPr>
            <w:r w:rsidRPr="00CC7543">
              <w:t xml:space="preserve">- </w:t>
            </w:r>
            <w:r w:rsidR="00F87BE4">
              <w:t>Reporting to supervisor</w:t>
            </w:r>
          </w:p>
          <w:p w14:paraId="635457ED" w14:textId="77777777" w:rsidR="00DB76A4" w:rsidRDefault="00057DEA" w:rsidP="00EE421D">
            <w:pPr>
              <w:pStyle w:val="bang0"/>
            </w:pPr>
            <w:r w:rsidRPr="00CC7543">
              <w:t xml:space="preserve">- </w:t>
            </w:r>
            <w:r w:rsidR="00DB76A4" w:rsidRPr="00CC7543">
              <w:t>Interface with other departments as per need</w:t>
            </w:r>
          </w:p>
          <w:p w14:paraId="35BE1B7B" w14:textId="77777777" w:rsidR="000F0124" w:rsidRPr="00CC7543" w:rsidRDefault="000F0124" w:rsidP="00EE421D">
            <w:pPr>
              <w:pStyle w:val="bang0"/>
            </w:pPr>
          </w:p>
        </w:tc>
        <w:tc>
          <w:tcPr>
            <w:tcW w:w="1350" w:type="dxa"/>
            <w:shd w:val="clear" w:color="auto" w:fill="FFFFFF"/>
          </w:tcPr>
          <w:p w14:paraId="5931053D" w14:textId="77777777" w:rsidR="007D5023" w:rsidRPr="00CC7543" w:rsidRDefault="007D5023" w:rsidP="00EE421D">
            <w:pPr>
              <w:pStyle w:val="bang0"/>
            </w:pPr>
          </w:p>
        </w:tc>
        <w:tc>
          <w:tcPr>
            <w:tcW w:w="900" w:type="dxa"/>
            <w:shd w:val="clear" w:color="auto" w:fill="FFFFFF"/>
          </w:tcPr>
          <w:p w14:paraId="48A2E0E8" w14:textId="77777777" w:rsidR="007D5023" w:rsidRPr="00CC7543" w:rsidRDefault="000F0124" w:rsidP="00EE421D">
            <w:pPr>
              <w:pStyle w:val="bang0"/>
            </w:pPr>
            <w:r>
              <w:t>Le Dinh Nam</w:t>
            </w:r>
          </w:p>
        </w:tc>
        <w:tc>
          <w:tcPr>
            <w:tcW w:w="810" w:type="dxa"/>
            <w:gridSpan w:val="2"/>
            <w:shd w:val="clear" w:color="auto" w:fill="FFFFFF"/>
          </w:tcPr>
          <w:p w14:paraId="2B9B05C4" w14:textId="77777777" w:rsidR="007D5023" w:rsidRPr="00CC7543" w:rsidRDefault="007D5023" w:rsidP="00EE421D">
            <w:pPr>
              <w:pStyle w:val="bang0"/>
            </w:pPr>
          </w:p>
        </w:tc>
        <w:tc>
          <w:tcPr>
            <w:tcW w:w="810" w:type="dxa"/>
            <w:shd w:val="clear" w:color="auto" w:fill="FFFFFF"/>
          </w:tcPr>
          <w:p w14:paraId="7538EFBD" w14:textId="77777777" w:rsidR="007D5023" w:rsidRPr="00CC7543" w:rsidRDefault="00F727FF" w:rsidP="00EE421D">
            <w:pPr>
              <w:pStyle w:val="bang0"/>
            </w:pPr>
            <w:r>
              <w:t>100%</w:t>
            </w:r>
          </w:p>
        </w:tc>
        <w:tc>
          <w:tcPr>
            <w:tcW w:w="900" w:type="dxa"/>
            <w:shd w:val="clear" w:color="auto" w:fill="FFFFFF"/>
          </w:tcPr>
          <w:p w14:paraId="24522710" w14:textId="77777777" w:rsidR="007D5023" w:rsidRPr="00CC7543" w:rsidRDefault="000F0124" w:rsidP="00EE421D">
            <w:pPr>
              <w:pStyle w:val="bang0"/>
            </w:pPr>
            <w:r>
              <w:t>12-</w:t>
            </w:r>
            <w:r w:rsidR="00686C91">
              <w:t>5-20</w:t>
            </w:r>
            <w:r>
              <w:t>14</w:t>
            </w:r>
          </w:p>
        </w:tc>
        <w:tc>
          <w:tcPr>
            <w:tcW w:w="810" w:type="dxa"/>
            <w:shd w:val="clear" w:color="auto" w:fill="FFFFFF"/>
          </w:tcPr>
          <w:p w14:paraId="7EB15EF6" w14:textId="77777777" w:rsidR="007D5023" w:rsidRPr="00CC7543" w:rsidRDefault="000F0124" w:rsidP="00EE421D">
            <w:pPr>
              <w:pStyle w:val="bang0"/>
            </w:pPr>
            <w:r>
              <w:t>22-8-2014</w:t>
            </w:r>
          </w:p>
        </w:tc>
      </w:tr>
      <w:tr w:rsidR="00B53814" w:rsidRPr="00CC7543" w14:paraId="2420A90C" w14:textId="77777777" w:rsidTr="00AA4421">
        <w:trPr>
          <w:cantSplit/>
          <w:trHeight w:val="517"/>
        </w:trPr>
        <w:tc>
          <w:tcPr>
            <w:tcW w:w="9630" w:type="dxa"/>
            <w:gridSpan w:val="9"/>
            <w:shd w:val="clear" w:color="auto" w:fill="FFFFFF"/>
          </w:tcPr>
          <w:p w14:paraId="6D8F0E33" w14:textId="77777777" w:rsidR="00B53814" w:rsidRPr="00CC7543" w:rsidRDefault="00380E56" w:rsidP="00EE421D">
            <w:pPr>
              <w:pStyle w:val="StylebangcategoryWhiteLeft"/>
            </w:pPr>
            <w:r w:rsidRPr="00CC7543">
              <w:t xml:space="preserve">Responsible for </w:t>
            </w:r>
            <w:r w:rsidR="00F232F3">
              <w:t xml:space="preserve">all </w:t>
            </w:r>
            <w:r w:rsidRPr="00CC7543">
              <w:t>modules</w:t>
            </w:r>
          </w:p>
        </w:tc>
      </w:tr>
      <w:tr w:rsidR="00F232F3" w:rsidRPr="00CC7543" w14:paraId="034A3FCB" w14:textId="77777777" w:rsidTr="00AA4421">
        <w:trPr>
          <w:cantSplit/>
          <w:trHeight w:val="517"/>
        </w:trPr>
        <w:tc>
          <w:tcPr>
            <w:tcW w:w="1710" w:type="dxa"/>
            <w:shd w:val="clear" w:color="auto" w:fill="FFFFFF"/>
          </w:tcPr>
          <w:p w14:paraId="14020834" w14:textId="77777777" w:rsidR="00F232F3" w:rsidRPr="00CC7543" w:rsidRDefault="0096164E" w:rsidP="00EE421D">
            <w:pPr>
              <w:pStyle w:val="bang0"/>
            </w:pPr>
            <w:r>
              <w:t>Project Technical Leader (P</w:t>
            </w:r>
            <w:r w:rsidR="000F0124">
              <w:t>TL)</w:t>
            </w:r>
          </w:p>
        </w:tc>
        <w:tc>
          <w:tcPr>
            <w:tcW w:w="2340" w:type="dxa"/>
            <w:shd w:val="clear" w:color="auto" w:fill="FFFFFF"/>
          </w:tcPr>
          <w:p w14:paraId="2D017A60" w14:textId="77777777" w:rsidR="00F232F3" w:rsidRPr="00CC7543" w:rsidRDefault="000F0124" w:rsidP="00EE421D">
            <w:pPr>
              <w:pStyle w:val="bang0"/>
            </w:pPr>
            <w:r>
              <w:t>PTL is</w:t>
            </w:r>
            <w:r w:rsidR="00F232F3" w:rsidRPr="00CC7543">
              <w:t xml:space="preserve"> responsible for the technical project execution</w:t>
            </w:r>
          </w:p>
        </w:tc>
        <w:tc>
          <w:tcPr>
            <w:tcW w:w="1350" w:type="dxa"/>
            <w:shd w:val="clear" w:color="auto" w:fill="FFFFFF"/>
          </w:tcPr>
          <w:p w14:paraId="2CC0734B" w14:textId="77777777" w:rsidR="00F232F3" w:rsidRPr="00CC7543" w:rsidRDefault="00F232F3" w:rsidP="00EE421D">
            <w:pPr>
              <w:pStyle w:val="bang0"/>
            </w:pPr>
          </w:p>
        </w:tc>
        <w:tc>
          <w:tcPr>
            <w:tcW w:w="1260" w:type="dxa"/>
            <w:gridSpan w:val="2"/>
            <w:shd w:val="clear" w:color="auto" w:fill="FFFFFF"/>
          </w:tcPr>
          <w:p w14:paraId="6E13C37C" w14:textId="77777777" w:rsidR="00F232F3" w:rsidRPr="00CC7543" w:rsidRDefault="000F0124" w:rsidP="00EE421D">
            <w:pPr>
              <w:pStyle w:val="bang0"/>
            </w:pPr>
            <w:r>
              <w:t>Le Dinh Nam</w:t>
            </w:r>
          </w:p>
        </w:tc>
        <w:tc>
          <w:tcPr>
            <w:tcW w:w="450" w:type="dxa"/>
            <w:shd w:val="clear" w:color="auto" w:fill="FFFFFF"/>
          </w:tcPr>
          <w:p w14:paraId="073F5194" w14:textId="77777777" w:rsidR="00F232F3" w:rsidRPr="00CC7543" w:rsidRDefault="00F232F3" w:rsidP="00EE421D">
            <w:pPr>
              <w:pStyle w:val="bang0"/>
            </w:pPr>
          </w:p>
        </w:tc>
        <w:tc>
          <w:tcPr>
            <w:tcW w:w="810" w:type="dxa"/>
            <w:shd w:val="clear" w:color="auto" w:fill="FFFFFF"/>
          </w:tcPr>
          <w:p w14:paraId="2329530A" w14:textId="77777777" w:rsidR="00F232F3" w:rsidRPr="00CC7543" w:rsidRDefault="00F727FF" w:rsidP="00EE421D">
            <w:pPr>
              <w:pStyle w:val="bang0"/>
            </w:pPr>
            <w:r>
              <w:t>100%</w:t>
            </w:r>
          </w:p>
        </w:tc>
        <w:tc>
          <w:tcPr>
            <w:tcW w:w="900" w:type="dxa"/>
            <w:shd w:val="clear" w:color="auto" w:fill="FFFFFF"/>
          </w:tcPr>
          <w:p w14:paraId="036369EC" w14:textId="77777777" w:rsidR="00F232F3" w:rsidRPr="00CC7543" w:rsidRDefault="000F0124" w:rsidP="00EE421D">
            <w:pPr>
              <w:pStyle w:val="bang0"/>
            </w:pPr>
            <w:r>
              <w:t>12-</w:t>
            </w:r>
            <w:r w:rsidR="00686C91">
              <w:t>5-20</w:t>
            </w:r>
            <w:r>
              <w:t>14</w:t>
            </w:r>
          </w:p>
        </w:tc>
        <w:tc>
          <w:tcPr>
            <w:tcW w:w="810" w:type="dxa"/>
            <w:shd w:val="clear" w:color="auto" w:fill="FFFFFF"/>
          </w:tcPr>
          <w:p w14:paraId="17E33A8F" w14:textId="77777777" w:rsidR="00F232F3" w:rsidRPr="00CC7543" w:rsidRDefault="000F0124" w:rsidP="00EE421D">
            <w:pPr>
              <w:pStyle w:val="bang0"/>
            </w:pPr>
            <w:r>
              <w:t>22-8-2014</w:t>
            </w:r>
          </w:p>
        </w:tc>
      </w:tr>
      <w:tr w:rsidR="00F232F3" w:rsidRPr="00CC7543" w14:paraId="7E0C0E0E" w14:textId="77777777" w:rsidTr="00AA4421">
        <w:trPr>
          <w:cantSplit/>
          <w:trHeight w:val="517"/>
        </w:trPr>
        <w:tc>
          <w:tcPr>
            <w:tcW w:w="1710" w:type="dxa"/>
            <w:shd w:val="clear" w:color="auto" w:fill="FFFFFF"/>
          </w:tcPr>
          <w:p w14:paraId="527DF8EE" w14:textId="77777777" w:rsidR="00F232F3" w:rsidRPr="00CC7543" w:rsidRDefault="00F232F3" w:rsidP="00EE421D">
            <w:pPr>
              <w:pStyle w:val="bang0"/>
            </w:pPr>
            <w:r w:rsidRPr="00CC7543">
              <w:t>Developer #1</w:t>
            </w:r>
          </w:p>
        </w:tc>
        <w:tc>
          <w:tcPr>
            <w:tcW w:w="2340" w:type="dxa"/>
            <w:shd w:val="clear" w:color="auto" w:fill="FFFFFF"/>
          </w:tcPr>
          <w:p w14:paraId="45C3A66B" w14:textId="77777777" w:rsidR="00F232F3" w:rsidRPr="00CC7543" w:rsidRDefault="00F232F3" w:rsidP="00EE421D">
            <w:pPr>
              <w:pStyle w:val="doclist"/>
            </w:pPr>
            <w:r w:rsidRPr="00F232F3">
              <w:t>Coder</w:t>
            </w:r>
          </w:p>
        </w:tc>
        <w:tc>
          <w:tcPr>
            <w:tcW w:w="1350" w:type="dxa"/>
            <w:shd w:val="clear" w:color="auto" w:fill="FFFFFF"/>
          </w:tcPr>
          <w:p w14:paraId="7DD42D2F" w14:textId="77777777" w:rsidR="00F232F3" w:rsidRPr="00CC7543" w:rsidRDefault="00F232F3" w:rsidP="00EE421D">
            <w:pPr>
              <w:pStyle w:val="bang0"/>
            </w:pPr>
          </w:p>
        </w:tc>
        <w:tc>
          <w:tcPr>
            <w:tcW w:w="1260" w:type="dxa"/>
            <w:gridSpan w:val="2"/>
            <w:shd w:val="clear" w:color="auto" w:fill="FFFFFF"/>
          </w:tcPr>
          <w:p w14:paraId="4FD66DDE" w14:textId="77777777" w:rsidR="00F232F3" w:rsidRPr="00CC7543" w:rsidRDefault="000F0124" w:rsidP="00EE421D">
            <w:pPr>
              <w:pStyle w:val="bang0"/>
            </w:pPr>
            <w:r>
              <w:t>Pham Tien Dat</w:t>
            </w:r>
          </w:p>
        </w:tc>
        <w:tc>
          <w:tcPr>
            <w:tcW w:w="450" w:type="dxa"/>
            <w:shd w:val="clear" w:color="auto" w:fill="FFFFFF"/>
          </w:tcPr>
          <w:p w14:paraId="7041B8FC" w14:textId="77777777" w:rsidR="00F232F3" w:rsidRPr="00CC7543" w:rsidRDefault="00F232F3" w:rsidP="00EE421D">
            <w:pPr>
              <w:pStyle w:val="bang0"/>
            </w:pPr>
          </w:p>
        </w:tc>
        <w:tc>
          <w:tcPr>
            <w:tcW w:w="810" w:type="dxa"/>
            <w:shd w:val="clear" w:color="auto" w:fill="FFFFFF"/>
          </w:tcPr>
          <w:p w14:paraId="2462857F" w14:textId="77777777" w:rsidR="00F232F3" w:rsidRPr="00CC7543" w:rsidRDefault="00F727FF" w:rsidP="00EE421D">
            <w:pPr>
              <w:pStyle w:val="bang0"/>
            </w:pPr>
            <w:r>
              <w:t>100%</w:t>
            </w:r>
          </w:p>
        </w:tc>
        <w:tc>
          <w:tcPr>
            <w:tcW w:w="900" w:type="dxa"/>
            <w:shd w:val="clear" w:color="auto" w:fill="FFFFFF"/>
          </w:tcPr>
          <w:p w14:paraId="72A82CFB" w14:textId="77777777" w:rsidR="00F232F3" w:rsidRPr="00CC7543" w:rsidRDefault="000F0124" w:rsidP="00EE421D">
            <w:pPr>
              <w:pStyle w:val="bang0"/>
            </w:pPr>
            <w:r>
              <w:t>12-</w:t>
            </w:r>
            <w:r w:rsidR="00686C91">
              <w:t>5-20</w:t>
            </w:r>
            <w:r>
              <w:t>14</w:t>
            </w:r>
          </w:p>
        </w:tc>
        <w:tc>
          <w:tcPr>
            <w:tcW w:w="810" w:type="dxa"/>
            <w:shd w:val="clear" w:color="auto" w:fill="FFFFFF"/>
          </w:tcPr>
          <w:p w14:paraId="38D27CD7" w14:textId="77777777" w:rsidR="00F232F3" w:rsidRPr="00CC7543" w:rsidRDefault="000F0124" w:rsidP="00EE421D">
            <w:pPr>
              <w:pStyle w:val="bang0"/>
            </w:pPr>
            <w:r>
              <w:t>22-8-2014</w:t>
            </w:r>
          </w:p>
        </w:tc>
      </w:tr>
      <w:tr w:rsidR="00F232F3" w:rsidRPr="00CC7543" w14:paraId="019D2EB7" w14:textId="77777777" w:rsidTr="00AA4421">
        <w:trPr>
          <w:cantSplit/>
          <w:trHeight w:val="517"/>
        </w:trPr>
        <w:tc>
          <w:tcPr>
            <w:tcW w:w="1710" w:type="dxa"/>
            <w:shd w:val="clear" w:color="auto" w:fill="FFFFFF"/>
          </w:tcPr>
          <w:p w14:paraId="2F843A01" w14:textId="77777777" w:rsidR="00F232F3" w:rsidRPr="00CC7543" w:rsidRDefault="00F232F3" w:rsidP="00EE421D">
            <w:pPr>
              <w:pStyle w:val="bang0"/>
            </w:pPr>
            <w:r w:rsidRPr="00CC7543">
              <w:t>Developer #</w:t>
            </w:r>
            <w:r>
              <w:t>2</w:t>
            </w:r>
          </w:p>
        </w:tc>
        <w:tc>
          <w:tcPr>
            <w:tcW w:w="2340" w:type="dxa"/>
            <w:shd w:val="clear" w:color="auto" w:fill="FFFFFF"/>
          </w:tcPr>
          <w:p w14:paraId="7EB20935" w14:textId="77777777" w:rsidR="00F232F3" w:rsidRPr="00CC7543" w:rsidRDefault="00F232F3" w:rsidP="00EE421D">
            <w:pPr>
              <w:pStyle w:val="bang0"/>
            </w:pPr>
            <w:r>
              <w:t>Coder</w:t>
            </w:r>
          </w:p>
        </w:tc>
        <w:tc>
          <w:tcPr>
            <w:tcW w:w="1350" w:type="dxa"/>
            <w:shd w:val="clear" w:color="auto" w:fill="FFFFFF"/>
          </w:tcPr>
          <w:p w14:paraId="0F183616" w14:textId="77777777" w:rsidR="00F232F3" w:rsidRPr="00CC7543" w:rsidRDefault="00F232F3" w:rsidP="00EE421D">
            <w:pPr>
              <w:pStyle w:val="bang0"/>
            </w:pPr>
          </w:p>
        </w:tc>
        <w:tc>
          <w:tcPr>
            <w:tcW w:w="1260" w:type="dxa"/>
            <w:gridSpan w:val="2"/>
            <w:shd w:val="clear" w:color="auto" w:fill="FFFFFF"/>
          </w:tcPr>
          <w:p w14:paraId="2EDF98F9" w14:textId="77777777" w:rsidR="00F232F3" w:rsidRPr="00CC7543" w:rsidRDefault="000F0124" w:rsidP="00EE421D">
            <w:pPr>
              <w:pStyle w:val="bang0"/>
            </w:pPr>
            <w:r>
              <w:t>Nguyen Ngoc Tuan</w:t>
            </w:r>
          </w:p>
        </w:tc>
        <w:tc>
          <w:tcPr>
            <w:tcW w:w="450" w:type="dxa"/>
            <w:shd w:val="clear" w:color="auto" w:fill="FFFFFF"/>
          </w:tcPr>
          <w:p w14:paraId="52FC5E06" w14:textId="77777777" w:rsidR="00F232F3" w:rsidRPr="00CC7543" w:rsidRDefault="00F232F3" w:rsidP="00EE421D">
            <w:pPr>
              <w:pStyle w:val="bang0"/>
            </w:pPr>
          </w:p>
        </w:tc>
        <w:tc>
          <w:tcPr>
            <w:tcW w:w="810" w:type="dxa"/>
            <w:shd w:val="clear" w:color="auto" w:fill="FFFFFF"/>
          </w:tcPr>
          <w:p w14:paraId="36AFF6A7" w14:textId="77777777" w:rsidR="00F232F3" w:rsidRPr="00CC7543" w:rsidRDefault="00F727FF" w:rsidP="00EE421D">
            <w:pPr>
              <w:pStyle w:val="bang0"/>
            </w:pPr>
            <w:r>
              <w:t>100%</w:t>
            </w:r>
          </w:p>
        </w:tc>
        <w:tc>
          <w:tcPr>
            <w:tcW w:w="900" w:type="dxa"/>
            <w:shd w:val="clear" w:color="auto" w:fill="FFFFFF"/>
          </w:tcPr>
          <w:p w14:paraId="179642C8" w14:textId="77777777" w:rsidR="00F232F3" w:rsidRPr="00CC7543" w:rsidRDefault="000F0124" w:rsidP="00EE421D">
            <w:pPr>
              <w:pStyle w:val="bang0"/>
            </w:pPr>
            <w:r>
              <w:t>12-</w:t>
            </w:r>
            <w:r w:rsidR="00686C91">
              <w:t>5-20</w:t>
            </w:r>
            <w:r>
              <w:t>14</w:t>
            </w:r>
          </w:p>
        </w:tc>
        <w:tc>
          <w:tcPr>
            <w:tcW w:w="810" w:type="dxa"/>
            <w:shd w:val="clear" w:color="auto" w:fill="FFFFFF"/>
          </w:tcPr>
          <w:p w14:paraId="7A8CAB86" w14:textId="77777777" w:rsidR="00F232F3" w:rsidRPr="00CC7543" w:rsidRDefault="000F0124" w:rsidP="00EE421D">
            <w:pPr>
              <w:pStyle w:val="bang0"/>
            </w:pPr>
            <w:r>
              <w:t>22-8-2014</w:t>
            </w:r>
          </w:p>
        </w:tc>
      </w:tr>
      <w:tr w:rsidR="00F232F3" w:rsidRPr="00CC7543" w14:paraId="1039589C" w14:textId="77777777" w:rsidTr="00AA4421">
        <w:trPr>
          <w:cantSplit/>
          <w:trHeight w:val="332"/>
        </w:trPr>
        <w:tc>
          <w:tcPr>
            <w:tcW w:w="9630" w:type="dxa"/>
            <w:gridSpan w:val="9"/>
            <w:shd w:val="clear" w:color="auto" w:fill="FFFFFF"/>
          </w:tcPr>
          <w:p w14:paraId="0615DFDA" w14:textId="77777777" w:rsidR="00F232F3" w:rsidRPr="00CC7543" w:rsidRDefault="00F232F3" w:rsidP="00EE421D">
            <w:pPr>
              <w:pStyle w:val="StylebangcategoryWhiteLeft"/>
            </w:pPr>
            <w:r w:rsidRPr="00CC7543">
              <w:t>Others</w:t>
            </w:r>
          </w:p>
        </w:tc>
      </w:tr>
      <w:tr w:rsidR="00F232F3" w:rsidRPr="00CC7543" w14:paraId="59DB5E75" w14:textId="77777777" w:rsidTr="00AA4421">
        <w:trPr>
          <w:cantSplit/>
          <w:trHeight w:val="517"/>
        </w:trPr>
        <w:tc>
          <w:tcPr>
            <w:tcW w:w="1710" w:type="dxa"/>
            <w:shd w:val="clear" w:color="auto" w:fill="FFFFFF"/>
          </w:tcPr>
          <w:p w14:paraId="0309104E" w14:textId="77777777" w:rsidR="00F232F3" w:rsidRPr="00CC7543" w:rsidRDefault="00F232F3" w:rsidP="00EE421D">
            <w:pPr>
              <w:pStyle w:val="bang0"/>
            </w:pPr>
            <w:r>
              <w:t>Test</w:t>
            </w:r>
            <w:r w:rsidR="000F0124">
              <w:t xml:space="preserve"> Leader</w:t>
            </w:r>
          </w:p>
        </w:tc>
        <w:tc>
          <w:tcPr>
            <w:tcW w:w="2340" w:type="dxa"/>
            <w:shd w:val="clear" w:color="auto" w:fill="FFFFFF"/>
          </w:tcPr>
          <w:p w14:paraId="0DC33A51" w14:textId="77777777" w:rsidR="00F232F3" w:rsidRDefault="00F727FF" w:rsidP="00EE421D">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14:paraId="15A0E105" w14:textId="77777777" w:rsidR="00F232F3" w:rsidRPr="00CC7543" w:rsidRDefault="00F727FF" w:rsidP="00EE421D">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14:paraId="57E54434" w14:textId="77777777" w:rsidR="00F232F3" w:rsidRPr="00CC7543" w:rsidRDefault="00F232F3" w:rsidP="00EE421D">
            <w:pPr>
              <w:pStyle w:val="bang0"/>
              <w:rPr>
                <w:lang w:val="fr-FR"/>
              </w:rPr>
            </w:pPr>
          </w:p>
        </w:tc>
        <w:tc>
          <w:tcPr>
            <w:tcW w:w="1260" w:type="dxa"/>
            <w:gridSpan w:val="2"/>
            <w:shd w:val="clear" w:color="auto" w:fill="FFFFFF"/>
          </w:tcPr>
          <w:p w14:paraId="1176648E" w14:textId="77777777" w:rsidR="00F232F3" w:rsidRPr="00CC7543" w:rsidRDefault="000F0124" w:rsidP="00EE421D">
            <w:pPr>
              <w:pStyle w:val="bang0"/>
              <w:rPr>
                <w:lang w:val="fr-FR"/>
              </w:rPr>
            </w:pPr>
            <w:r>
              <w:rPr>
                <w:lang w:val="fr-FR"/>
              </w:rPr>
              <w:t>Pham Thi Minh</w:t>
            </w:r>
          </w:p>
        </w:tc>
        <w:tc>
          <w:tcPr>
            <w:tcW w:w="450" w:type="dxa"/>
            <w:shd w:val="clear" w:color="auto" w:fill="FFFFFF"/>
          </w:tcPr>
          <w:p w14:paraId="05FC433A" w14:textId="77777777" w:rsidR="00F232F3" w:rsidRPr="00CC7543" w:rsidRDefault="00F232F3" w:rsidP="00EE421D">
            <w:pPr>
              <w:pStyle w:val="bang0"/>
              <w:rPr>
                <w:lang w:val="fr-FR"/>
              </w:rPr>
            </w:pPr>
          </w:p>
        </w:tc>
        <w:tc>
          <w:tcPr>
            <w:tcW w:w="810" w:type="dxa"/>
            <w:shd w:val="clear" w:color="auto" w:fill="FFFFFF"/>
          </w:tcPr>
          <w:p w14:paraId="39ABBEEB" w14:textId="77777777" w:rsidR="00F232F3" w:rsidRPr="00CC7543" w:rsidRDefault="00F727FF" w:rsidP="00EE421D">
            <w:pPr>
              <w:pStyle w:val="bang0"/>
              <w:rPr>
                <w:lang w:val="fr-FR"/>
              </w:rPr>
            </w:pPr>
            <w:r>
              <w:t>100%</w:t>
            </w:r>
          </w:p>
        </w:tc>
        <w:tc>
          <w:tcPr>
            <w:tcW w:w="900" w:type="dxa"/>
            <w:shd w:val="clear" w:color="auto" w:fill="FFFFFF"/>
          </w:tcPr>
          <w:p w14:paraId="0CC815B7" w14:textId="77777777" w:rsidR="00F232F3" w:rsidRPr="00CC7543" w:rsidRDefault="00686C91" w:rsidP="00EE421D">
            <w:pPr>
              <w:pStyle w:val="bang0"/>
              <w:rPr>
                <w:lang w:val="fr-FR"/>
              </w:rPr>
            </w:pPr>
            <w:r>
              <w:t>12-5-2014</w:t>
            </w:r>
          </w:p>
        </w:tc>
        <w:tc>
          <w:tcPr>
            <w:tcW w:w="810" w:type="dxa"/>
            <w:shd w:val="clear" w:color="auto" w:fill="FFFFFF"/>
          </w:tcPr>
          <w:p w14:paraId="72F5C6DF" w14:textId="77777777" w:rsidR="00F232F3" w:rsidRPr="00CC7543" w:rsidRDefault="00686C91" w:rsidP="00EE421D">
            <w:pPr>
              <w:pStyle w:val="bang0"/>
              <w:rPr>
                <w:lang w:val="fr-FR"/>
              </w:rPr>
            </w:pPr>
            <w:r>
              <w:t>22-8-2014</w:t>
            </w:r>
          </w:p>
        </w:tc>
      </w:tr>
      <w:tr w:rsidR="000F0124" w:rsidRPr="00CC7543" w14:paraId="3291ABD0" w14:textId="77777777" w:rsidTr="00AA4421">
        <w:trPr>
          <w:cantSplit/>
          <w:trHeight w:val="517"/>
        </w:trPr>
        <w:tc>
          <w:tcPr>
            <w:tcW w:w="1710" w:type="dxa"/>
            <w:shd w:val="clear" w:color="auto" w:fill="FFFFFF"/>
          </w:tcPr>
          <w:p w14:paraId="4FC39BAC" w14:textId="77777777" w:rsidR="000F0124" w:rsidRDefault="00686C91" w:rsidP="00EE421D">
            <w:pPr>
              <w:pStyle w:val="bang0"/>
            </w:pPr>
            <w:r>
              <w:t>Tester</w:t>
            </w:r>
            <w:r w:rsidR="0011269F">
              <w:t xml:space="preserve"> #1</w:t>
            </w:r>
          </w:p>
        </w:tc>
        <w:tc>
          <w:tcPr>
            <w:tcW w:w="2340" w:type="dxa"/>
            <w:shd w:val="clear" w:color="auto" w:fill="FFFFFF"/>
          </w:tcPr>
          <w:p w14:paraId="1E380847" w14:textId="77777777" w:rsidR="000F0124" w:rsidRDefault="00686C91" w:rsidP="00EE421D">
            <w:pPr>
              <w:pStyle w:val="bang0"/>
              <w:rPr>
                <w:lang w:val="fr-FR"/>
              </w:rPr>
            </w:pPr>
            <w:r>
              <w:rPr>
                <w:lang w:val="fr-FR"/>
              </w:rPr>
              <w:t>-</w:t>
            </w:r>
            <w:r w:rsidRPr="00F727FF">
              <w:t>Execute</w:t>
            </w:r>
            <w:r>
              <w:rPr>
                <w:lang w:val="fr-FR"/>
              </w:rPr>
              <w:t xml:space="preserve"> test.</w:t>
            </w:r>
          </w:p>
        </w:tc>
        <w:tc>
          <w:tcPr>
            <w:tcW w:w="1350" w:type="dxa"/>
            <w:shd w:val="clear" w:color="auto" w:fill="FFFFFF"/>
          </w:tcPr>
          <w:p w14:paraId="66A249C2" w14:textId="77777777" w:rsidR="000F0124" w:rsidRPr="00CC7543" w:rsidRDefault="000F0124" w:rsidP="00EE421D">
            <w:pPr>
              <w:pStyle w:val="bang0"/>
              <w:rPr>
                <w:lang w:val="fr-FR"/>
              </w:rPr>
            </w:pPr>
          </w:p>
        </w:tc>
        <w:tc>
          <w:tcPr>
            <w:tcW w:w="1260" w:type="dxa"/>
            <w:gridSpan w:val="2"/>
            <w:shd w:val="clear" w:color="auto" w:fill="FFFFFF"/>
          </w:tcPr>
          <w:p w14:paraId="7AF479A1" w14:textId="77777777" w:rsidR="000F0124" w:rsidRDefault="00686C91" w:rsidP="00EE421D">
            <w:pPr>
              <w:pStyle w:val="bang0"/>
              <w:rPr>
                <w:lang w:val="fr-FR"/>
              </w:rPr>
            </w:pPr>
            <w:r>
              <w:rPr>
                <w:lang w:val="fr-FR"/>
              </w:rPr>
              <w:t>Pham Tien Dat</w:t>
            </w:r>
          </w:p>
        </w:tc>
        <w:tc>
          <w:tcPr>
            <w:tcW w:w="450" w:type="dxa"/>
            <w:shd w:val="clear" w:color="auto" w:fill="FFFFFF"/>
          </w:tcPr>
          <w:p w14:paraId="0FEB13BF" w14:textId="77777777" w:rsidR="000F0124" w:rsidRPr="00CC7543" w:rsidRDefault="000F0124" w:rsidP="00EE421D">
            <w:pPr>
              <w:pStyle w:val="bang0"/>
              <w:rPr>
                <w:lang w:val="fr-FR"/>
              </w:rPr>
            </w:pPr>
          </w:p>
        </w:tc>
        <w:tc>
          <w:tcPr>
            <w:tcW w:w="810" w:type="dxa"/>
            <w:shd w:val="clear" w:color="auto" w:fill="FFFFFF"/>
          </w:tcPr>
          <w:p w14:paraId="48613C69" w14:textId="77777777" w:rsidR="000F0124" w:rsidRDefault="00686C91" w:rsidP="00EE421D">
            <w:pPr>
              <w:pStyle w:val="bang0"/>
            </w:pPr>
            <w:r>
              <w:t>100%</w:t>
            </w:r>
          </w:p>
        </w:tc>
        <w:tc>
          <w:tcPr>
            <w:tcW w:w="900" w:type="dxa"/>
            <w:shd w:val="clear" w:color="auto" w:fill="FFFFFF"/>
          </w:tcPr>
          <w:p w14:paraId="5557608F" w14:textId="77777777" w:rsidR="000F0124" w:rsidRDefault="00686C91" w:rsidP="00EE421D">
            <w:pPr>
              <w:pStyle w:val="bang0"/>
            </w:pPr>
            <w:r>
              <w:t>12-5-2014</w:t>
            </w:r>
          </w:p>
        </w:tc>
        <w:tc>
          <w:tcPr>
            <w:tcW w:w="810" w:type="dxa"/>
            <w:shd w:val="clear" w:color="auto" w:fill="FFFFFF"/>
          </w:tcPr>
          <w:p w14:paraId="142034AE" w14:textId="77777777" w:rsidR="000F0124" w:rsidRDefault="00686C91" w:rsidP="00EE421D">
            <w:pPr>
              <w:pStyle w:val="bang0"/>
            </w:pPr>
            <w:r>
              <w:t>22-8-2014</w:t>
            </w:r>
          </w:p>
        </w:tc>
      </w:tr>
    </w:tbl>
    <w:p w14:paraId="197911AC" w14:textId="77777777" w:rsidR="0011269F" w:rsidRDefault="0011269F" w:rsidP="00EE421D">
      <w:bookmarkStart w:id="74" w:name="_Toc452446891"/>
    </w:p>
    <w:p w14:paraId="54A7B56C" w14:textId="77777777" w:rsidR="0011269F" w:rsidRDefault="0011269F" w:rsidP="00EE421D"/>
    <w:p w14:paraId="40E7C414" w14:textId="77777777" w:rsidR="0011269F" w:rsidRDefault="0011269F" w:rsidP="00EE421D"/>
    <w:p w14:paraId="165A16EC" w14:textId="77777777" w:rsidR="0011269F" w:rsidRDefault="0011269F" w:rsidP="00EE421D"/>
    <w:p w14:paraId="192E258B" w14:textId="77777777" w:rsidR="0011269F" w:rsidRDefault="0011269F" w:rsidP="00EE421D"/>
    <w:p w14:paraId="1A62F5C1" w14:textId="77777777" w:rsidR="0083141D" w:rsidRDefault="0083141D" w:rsidP="00EE421D"/>
    <w:p w14:paraId="617A9FB0" w14:textId="77777777" w:rsidR="0083141D" w:rsidRDefault="0083141D" w:rsidP="00EE421D"/>
    <w:p w14:paraId="384D1414" w14:textId="77777777" w:rsidR="0011269F" w:rsidRDefault="0011269F" w:rsidP="00EE421D"/>
    <w:p w14:paraId="000827C0" w14:textId="77777777" w:rsidR="0011269F" w:rsidRDefault="0011269F" w:rsidP="00EE421D"/>
    <w:p w14:paraId="53E9941E" w14:textId="77777777" w:rsidR="00380E56" w:rsidRDefault="00380E56" w:rsidP="00EE421D">
      <w:r>
        <w:t>The detail of Human resource budget allocation over the whole project life is in the below table</w:t>
      </w:r>
      <w:r w:rsidR="00CC7543">
        <w:t>:</w:t>
      </w:r>
    </w:p>
    <w:p w14:paraId="42E4128C" w14:textId="77777777" w:rsidR="0011269F" w:rsidRDefault="0011269F" w:rsidP="00EE421D"/>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14:paraId="57D5470F" w14:textId="77777777" w:rsidTr="002A6F70">
        <w:trPr>
          <w:cantSplit/>
          <w:trHeight w:val="525"/>
          <w:tblHeader/>
        </w:trPr>
        <w:tc>
          <w:tcPr>
            <w:tcW w:w="630" w:type="dxa"/>
            <w:shd w:val="clear" w:color="auto" w:fill="D9D9D9"/>
            <w:vAlign w:val="center"/>
          </w:tcPr>
          <w:p w14:paraId="42A86F8F" w14:textId="77777777" w:rsidR="0096164E" w:rsidRPr="00CC7543" w:rsidRDefault="0096164E" w:rsidP="00EE421D">
            <w:pPr>
              <w:pStyle w:val="Bangheader"/>
            </w:pPr>
            <w:r w:rsidRPr="00CC7543">
              <w:t>Role</w:t>
            </w:r>
          </w:p>
        </w:tc>
        <w:tc>
          <w:tcPr>
            <w:tcW w:w="1080" w:type="dxa"/>
            <w:shd w:val="clear" w:color="auto" w:fill="D9D9D9"/>
            <w:vAlign w:val="center"/>
          </w:tcPr>
          <w:p w14:paraId="52CC8D9A" w14:textId="77777777" w:rsidR="0096164E" w:rsidRPr="00CC7543" w:rsidRDefault="0096164E" w:rsidP="00EE421D">
            <w:pPr>
              <w:pStyle w:val="Bangheader"/>
            </w:pPr>
            <w:r w:rsidRPr="00CC7543">
              <w:t>Name</w:t>
            </w:r>
          </w:p>
        </w:tc>
        <w:tc>
          <w:tcPr>
            <w:tcW w:w="540" w:type="dxa"/>
            <w:shd w:val="clear" w:color="auto" w:fill="D9D9D9"/>
          </w:tcPr>
          <w:p w14:paraId="0C611FD2" w14:textId="77777777" w:rsidR="0096164E" w:rsidRDefault="002A6F70" w:rsidP="00EE421D">
            <w:pPr>
              <w:pStyle w:val="Bangheader"/>
            </w:pPr>
            <w:r>
              <w:t>W2-May</w:t>
            </w:r>
          </w:p>
        </w:tc>
        <w:tc>
          <w:tcPr>
            <w:tcW w:w="540" w:type="dxa"/>
            <w:shd w:val="clear" w:color="auto" w:fill="D9D9D9"/>
            <w:vAlign w:val="center"/>
          </w:tcPr>
          <w:p w14:paraId="050E6AB9" w14:textId="77777777" w:rsidR="0096164E" w:rsidRPr="00CC7543" w:rsidRDefault="0096164E" w:rsidP="00EE421D">
            <w:pPr>
              <w:pStyle w:val="Bangheader"/>
            </w:pPr>
            <w:r>
              <w:t>W3-May</w:t>
            </w:r>
          </w:p>
        </w:tc>
        <w:tc>
          <w:tcPr>
            <w:tcW w:w="540" w:type="dxa"/>
            <w:shd w:val="clear" w:color="auto" w:fill="D9D9D9"/>
            <w:vAlign w:val="center"/>
          </w:tcPr>
          <w:p w14:paraId="1520EDDD" w14:textId="77777777" w:rsidR="0096164E" w:rsidRPr="00CC7543" w:rsidRDefault="0096164E" w:rsidP="00EE421D">
            <w:pPr>
              <w:pStyle w:val="Bangheader"/>
            </w:pPr>
            <w:r>
              <w:t>W4-May</w:t>
            </w:r>
          </w:p>
        </w:tc>
        <w:tc>
          <w:tcPr>
            <w:tcW w:w="540" w:type="dxa"/>
            <w:shd w:val="clear" w:color="auto" w:fill="D9D9D9"/>
            <w:vAlign w:val="center"/>
          </w:tcPr>
          <w:p w14:paraId="2B51E2AC" w14:textId="77777777" w:rsidR="0096164E" w:rsidRPr="00CC7543" w:rsidRDefault="0096164E" w:rsidP="00EE421D">
            <w:pPr>
              <w:pStyle w:val="Bangheader"/>
            </w:pPr>
            <w:r>
              <w:t>W1-Jun</w:t>
            </w:r>
          </w:p>
        </w:tc>
        <w:tc>
          <w:tcPr>
            <w:tcW w:w="540" w:type="dxa"/>
            <w:shd w:val="clear" w:color="auto" w:fill="D9D9D9"/>
            <w:vAlign w:val="center"/>
          </w:tcPr>
          <w:p w14:paraId="7F719A7A" w14:textId="77777777" w:rsidR="0096164E" w:rsidRPr="00CC7543" w:rsidRDefault="0096164E" w:rsidP="00EE421D">
            <w:pPr>
              <w:pStyle w:val="Bangheader"/>
            </w:pPr>
            <w:r>
              <w:t>W2-Jun</w:t>
            </w:r>
          </w:p>
        </w:tc>
        <w:tc>
          <w:tcPr>
            <w:tcW w:w="540" w:type="dxa"/>
            <w:shd w:val="clear" w:color="auto" w:fill="D9D9D9"/>
            <w:vAlign w:val="center"/>
          </w:tcPr>
          <w:p w14:paraId="44402ACA" w14:textId="77777777" w:rsidR="0096164E" w:rsidRPr="00CC7543" w:rsidRDefault="0096164E" w:rsidP="00EE421D">
            <w:pPr>
              <w:pStyle w:val="Bangheader"/>
            </w:pPr>
            <w:r>
              <w:t>W3-Jun</w:t>
            </w:r>
          </w:p>
        </w:tc>
        <w:tc>
          <w:tcPr>
            <w:tcW w:w="540" w:type="dxa"/>
            <w:shd w:val="clear" w:color="auto" w:fill="D9D9D9"/>
            <w:vAlign w:val="center"/>
          </w:tcPr>
          <w:p w14:paraId="6CB65395" w14:textId="77777777" w:rsidR="0096164E" w:rsidRPr="00CC7543" w:rsidRDefault="0096164E" w:rsidP="00EE421D">
            <w:pPr>
              <w:pStyle w:val="Bangheader"/>
            </w:pPr>
            <w:r>
              <w:t>W4-Jun</w:t>
            </w:r>
          </w:p>
        </w:tc>
        <w:tc>
          <w:tcPr>
            <w:tcW w:w="540" w:type="dxa"/>
            <w:shd w:val="clear" w:color="auto" w:fill="D9D9D9"/>
            <w:vAlign w:val="center"/>
          </w:tcPr>
          <w:p w14:paraId="29B170EB" w14:textId="77777777" w:rsidR="0096164E" w:rsidRPr="00CC7543" w:rsidRDefault="0096164E" w:rsidP="00EE421D">
            <w:pPr>
              <w:pStyle w:val="Bangheader"/>
            </w:pPr>
            <w:r>
              <w:t>W1-Jul</w:t>
            </w:r>
          </w:p>
        </w:tc>
        <w:tc>
          <w:tcPr>
            <w:tcW w:w="540" w:type="dxa"/>
            <w:shd w:val="clear" w:color="auto" w:fill="D9D9D9"/>
            <w:vAlign w:val="center"/>
          </w:tcPr>
          <w:p w14:paraId="1745AF88" w14:textId="77777777" w:rsidR="0096164E" w:rsidRPr="00CC7543" w:rsidRDefault="0096164E" w:rsidP="00EE421D">
            <w:pPr>
              <w:pStyle w:val="Bangheader"/>
            </w:pPr>
            <w:r>
              <w:t>W2</w:t>
            </w:r>
            <w:r w:rsidRPr="00CC7543">
              <w:t>-</w:t>
            </w:r>
            <w:r>
              <w:t>Jul</w:t>
            </w:r>
          </w:p>
        </w:tc>
        <w:tc>
          <w:tcPr>
            <w:tcW w:w="540" w:type="dxa"/>
            <w:shd w:val="clear" w:color="auto" w:fill="D9D9D9"/>
            <w:vAlign w:val="center"/>
          </w:tcPr>
          <w:p w14:paraId="676BA4CF" w14:textId="77777777" w:rsidR="0096164E" w:rsidRPr="00CC7543" w:rsidRDefault="0096164E" w:rsidP="00EE421D">
            <w:pPr>
              <w:pStyle w:val="Bangheader"/>
            </w:pPr>
            <w:r w:rsidRPr="00CC7543">
              <w:t>W</w:t>
            </w:r>
            <w:r>
              <w:t>3</w:t>
            </w:r>
            <w:r w:rsidRPr="00CC7543">
              <w:t>-</w:t>
            </w:r>
            <w:r>
              <w:t>Jul</w:t>
            </w:r>
          </w:p>
        </w:tc>
        <w:tc>
          <w:tcPr>
            <w:tcW w:w="540" w:type="dxa"/>
            <w:shd w:val="clear" w:color="auto" w:fill="D9D9D9"/>
          </w:tcPr>
          <w:p w14:paraId="279E8014" w14:textId="77777777" w:rsidR="0096164E" w:rsidRPr="00CC7543" w:rsidRDefault="0096164E" w:rsidP="00EE421D">
            <w:pPr>
              <w:pStyle w:val="Bangheader"/>
            </w:pPr>
            <w:r w:rsidRPr="00CC7543">
              <w:t>W</w:t>
            </w:r>
            <w:r>
              <w:t xml:space="preserve">4   </w:t>
            </w:r>
            <w:r w:rsidRPr="00CC7543">
              <w:t>-</w:t>
            </w:r>
            <w:r>
              <w:t>Jul</w:t>
            </w:r>
          </w:p>
        </w:tc>
        <w:tc>
          <w:tcPr>
            <w:tcW w:w="540" w:type="dxa"/>
            <w:shd w:val="clear" w:color="auto" w:fill="D9D9D9"/>
          </w:tcPr>
          <w:p w14:paraId="06A441CE" w14:textId="77777777" w:rsidR="0096164E" w:rsidRPr="00CC7543" w:rsidRDefault="0096164E" w:rsidP="00EE421D">
            <w:pPr>
              <w:pStyle w:val="Bangheader"/>
            </w:pPr>
            <w:r>
              <w:t>W1</w:t>
            </w:r>
            <w:r w:rsidRPr="00CC7543">
              <w:t>-</w:t>
            </w:r>
            <w:r>
              <w:t>Aug</w:t>
            </w:r>
          </w:p>
        </w:tc>
        <w:tc>
          <w:tcPr>
            <w:tcW w:w="540" w:type="dxa"/>
            <w:shd w:val="clear" w:color="auto" w:fill="D9D9D9"/>
            <w:vAlign w:val="center"/>
          </w:tcPr>
          <w:p w14:paraId="667D3AB3" w14:textId="77777777" w:rsidR="0096164E" w:rsidRPr="00CC7543" w:rsidRDefault="0096164E" w:rsidP="00EE421D">
            <w:pPr>
              <w:pStyle w:val="Bangheader"/>
            </w:pPr>
            <w:r>
              <w:t>W2</w:t>
            </w:r>
            <w:r w:rsidRPr="00CC7543">
              <w:t>-</w:t>
            </w:r>
            <w:r>
              <w:t>Aug</w:t>
            </w:r>
          </w:p>
        </w:tc>
        <w:tc>
          <w:tcPr>
            <w:tcW w:w="540" w:type="dxa"/>
            <w:shd w:val="clear" w:color="auto" w:fill="D9D9D9"/>
          </w:tcPr>
          <w:p w14:paraId="6D41CE13" w14:textId="77777777" w:rsidR="0096164E" w:rsidRPr="00CC7543" w:rsidRDefault="0096164E" w:rsidP="00EE421D">
            <w:pPr>
              <w:pStyle w:val="Bangheader"/>
            </w:pPr>
            <w:r>
              <w:t>W3-Aug</w:t>
            </w:r>
          </w:p>
        </w:tc>
        <w:tc>
          <w:tcPr>
            <w:tcW w:w="2340" w:type="dxa"/>
            <w:tcBorders>
              <w:bottom w:val="dotted" w:sz="2" w:space="0" w:color="808080"/>
            </w:tcBorders>
            <w:shd w:val="clear" w:color="auto" w:fill="D9D9D9"/>
            <w:vAlign w:val="center"/>
          </w:tcPr>
          <w:p w14:paraId="108BA212" w14:textId="77777777" w:rsidR="0096164E" w:rsidRPr="00CC7543" w:rsidRDefault="0096164E" w:rsidP="00EE421D">
            <w:pPr>
              <w:pStyle w:val="Bangheader"/>
            </w:pPr>
            <w:r>
              <w:t>Total (p</w:t>
            </w:r>
            <w:r w:rsidRPr="00CC7543">
              <w:t>d)</w:t>
            </w:r>
          </w:p>
        </w:tc>
      </w:tr>
      <w:tr w:rsidR="0096164E" w:rsidRPr="00CC7543" w14:paraId="79A4673D" w14:textId="77777777" w:rsidTr="002A6F70">
        <w:trPr>
          <w:cantSplit/>
          <w:trHeight w:val="525"/>
        </w:trPr>
        <w:tc>
          <w:tcPr>
            <w:tcW w:w="630" w:type="dxa"/>
            <w:vAlign w:val="center"/>
          </w:tcPr>
          <w:p w14:paraId="2C13DEF8" w14:textId="77777777" w:rsidR="0096164E" w:rsidRPr="00CC7543" w:rsidRDefault="0096164E" w:rsidP="00EE421D">
            <w:pPr>
              <w:pStyle w:val="bang0"/>
            </w:pPr>
            <w:r w:rsidRPr="00CC7543">
              <w:t>PM</w:t>
            </w:r>
            <w:r w:rsidR="002A6F70">
              <w:t>,PTL</w:t>
            </w:r>
          </w:p>
        </w:tc>
        <w:tc>
          <w:tcPr>
            <w:tcW w:w="1080" w:type="dxa"/>
            <w:vAlign w:val="center"/>
          </w:tcPr>
          <w:p w14:paraId="115DA5BD" w14:textId="77777777" w:rsidR="0096164E" w:rsidRPr="00CC7543" w:rsidRDefault="0096164E" w:rsidP="00EE421D">
            <w:pPr>
              <w:pStyle w:val="bang0"/>
            </w:pPr>
            <w:r>
              <w:t>Le Dinh Nam</w:t>
            </w:r>
          </w:p>
        </w:tc>
        <w:tc>
          <w:tcPr>
            <w:tcW w:w="540" w:type="dxa"/>
          </w:tcPr>
          <w:p w14:paraId="50AC0EBD" w14:textId="77777777" w:rsidR="0096164E" w:rsidRDefault="002A6F70" w:rsidP="00EE421D">
            <w:pPr>
              <w:pStyle w:val="bang0"/>
            </w:pPr>
            <w:r>
              <w:t>100%</w:t>
            </w:r>
          </w:p>
        </w:tc>
        <w:tc>
          <w:tcPr>
            <w:tcW w:w="540" w:type="dxa"/>
            <w:vAlign w:val="center"/>
          </w:tcPr>
          <w:p w14:paraId="73BE42A5" w14:textId="77777777" w:rsidR="0096164E" w:rsidRPr="00CC7543" w:rsidRDefault="0096164E" w:rsidP="00EE421D">
            <w:pPr>
              <w:pStyle w:val="bang0"/>
            </w:pPr>
            <w:r>
              <w:t>100</w:t>
            </w:r>
            <w:r w:rsidRPr="00CC7543">
              <w:t>%</w:t>
            </w:r>
          </w:p>
        </w:tc>
        <w:tc>
          <w:tcPr>
            <w:tcW w:w="540" w:type="dxa"/>
            <w:vAlign w:val="center"/>
          </w:tcPr>
          <w:p w14:paraId="650FB9E9" w14:textId="77777777" w:rsidR="0096164E" w:rsidRPr="00CC7543" w:rsidRDefault="0096164E" w:rsidP="00EE421D">
            <w:pPr>
              <w:pStyle w:val="bang0"/>
            </w:pPr>
            <w:r>
              <w:t>100</w:t>
            </w:r>
            <w:r w:rsidRPr="00CC7543">
              <w:t>%</w:t>
            </w:r>
          </w:p>
        </w:tc>
        <w:tc>
          <w:tcPr>
            <w:tcW w:w="540" w:type="dxa"/>
            <w:vAlign w:val="center"/>
          </w:tcPr>
          <w:p w14:paraId="275C1728" w14:textId="77777777" w:rsidR="0096164E" w:rsidRPr="00CC7543" w:rsidRDefault="0096164E" w:rsidP="00EE421D">
            <w:pPr>
              <w:pStyle w:val="bang0"/>
            </w:pPr>
            <w:r>
              <w:t>100</w:t>
            </w:r>
            <w:r w:rsidRPr="00CC7543">
              <w:t>%</w:t>
            </w:r>
          </w:p>
        </w:tc>
        <w:tc>
          <w:tcPr>
            <w:tcW w:w="540" w:type="dxa"/>
            <w:vAlign w:val="center"/>
          </w:tcPr>
          <w:p w14:paraId="12F12882" w14:textId="77777777" w:rsidR="0096164E" w:rsidRPr="00CC7543" w:rsidRDefault="0096164E" w:rsidP="00EE421D">
            <w:pPr>
              <w:pStyle w:val="bang0"/>
            </w:pPr>
            <w:r>
              <w:t>100</w:t>
            </w:r>
            <w:r w:rsidRPr="00CC7543">
              <w:t>%</w:t>
            </w:r>
          </w:p>
        </w:tc>
        <w:tc>
          <w:tcPr>
            <w:tcW w:w="540" w:type="dxa"/>
            <w:vAlign w:val="center"/>
          </w:tcPr>
          <w:p w14:paraId="48ABC7F0" w14:textId="77777777" w:rsidR="0096164E" w:rsidRPr="00CC7543" w:rsidRDefault="0096164E" w:rsidP="00EE421D">
            <w:pPr>
              <w:pStyle w:val="bang0"/>
            </w:pPr>
            <w:r>
              <w:t>100</w:t>
            </w:r>
            <w:r w:rsidRPr="00CC7543">
              <w:t>%</w:t>
            </w:r>
          </w:p>
        </w:tc>
        <w:tc>
          <w:tcPr>
            <w:tcW w:w="540" w:type="dxa"/>
            <w:vAlign w:val="center"/>
          </w:tcPr>
          <w:p w14:paraId="01220B52" w14:textId="77777777" w:rsidR="0096164E" w:rsidRPr="00CC7543" w:rsidRDefault="0096164E" w:rsidP="00EE421D">
            <w:pPr>
              <w:pStyle w:val="bang0"/>
            </w:pPr>
            <w:r>
              <w:t>-</w:t>
            </w:r>
          </w:p>
        </w:tc>
        <w:tc>
          <w:tcPr>
            <w:tcW w:w="540" w:type="dxa"/>
            <w:vAlign w:val="center"/>
          </w:tcPr>
          <w:p w14:paraId="1219070F" w14:textId="77777777" w:rsidR="0096164E" w:rsidRPr="00CC7543" w:rsidRDefault="0096164E" w:rsidP="00EE421D">
            <w:pPr>
              <w:pStyle w:val="bang0"/>
            </w:pPr>
            <w:r>
              <w:t>100</w:t>
            </w:r>
            <w:r w:rsidRPr="00CC7543">
              <w:t>%</w:t>
            </w:r>
          </w:p>
        </w:tc>
        <w:tc>
          <w:tcPr>
            <w:tcW w:w="540" w:type="dxa"/>
            <w:vAlign w:val="center"/>
          </w:tcPr>
          <w:p w14:paraId="65307BC0" w14:textId="77777777" w:rsidR="0096164E" w:rsidRPr="00CC7543" w:rsidRDefault="0096164E" w:rsidP="00EE421D">
            <w:pPr>
              <w:pStyle w:val="bang0"/>
            </w:pPr>
            <w:r>
              <w:t>100</w:t>
            </w:r>
            <w:r w:rsidRPr="00CC7543">
              <w:t>%</w:t>
            </w:r>
          </w:p>
        </w:tc>
        <w:tc>
          <w:tcPr>
            <w:tcW w:w="540" w:type="dxa"/>
            <w:vAlign w:val="center"/>
          </w:tcPr>
          <w:p w14:paraId="10086E06" w14:textId="77777777" w:rsidR="0096164E" w:rsidRPr="00CC7543" w:rsidRDefault="0096164E" w:rsidP="00EE421D">
            <w:pPr>
              <w:pStyle w:val="bang0"/>
            </w:pPr>
            <w:r>
              <w:t>100</w:t>
            </w:r>
            <w:r w:rsidRPr="00CC7543">
              <w:t>%</w:t>
            </w:r>
          </w:p>
        </w:tc>
        <w:tc>
          <w:tcPr>
            <w:tcW w:w="540" w:type="dxa"/>
          </w:tcPr>
          <w:p w14:paraId="2E71A250" w14:textId="77777777" w:rsidR="0096164E" w:rsidRPr="00F727FF" w:rsidRDefault="0096164E" w:rsidP="00EE421D">
            <w:pPr>
              <w:pStyle w:val="bang0"/>
            </w:pPr>
            <w:r>
              <w:t>100</w:t>
            </w:r>
            <w:r w:rsidRPr="00CC7543">
              <w:t>%</w:t>
            </w:r>
          </w:p>
        </w:tc>
        <w:tc>
          <w:tcPr>
            <w:tcW w:w="540" w:type="dxa"/>
          </w:tcPr>
          <w:p w14:paraId="586CB180" w14:textId="77777777" w:rsidR="0096164E" w:rsidRPr="00F727FF" w:rsidRDefault="0096164E" w:rsidP="00EE421D">
            <w:pPr>
              <w:pStyle w:val="bang0"/>
            </w:pPr>
            <w:r>
              <w:t>100</w:t>
            </w:r>
            <w:r w:rsidRPr="00CC7543">
              <w:t>%</w:t>
            </w:r>
          </w:p>
        </w:tc>
        <w:tc>
          <w:tcPr>
            <w:tcW w:w="540" w:type="dxa"/>
            <w:vAlign w:val="center"/>
          </w:tcPr>
          <w:p w14:paraId="5CE25E8E" w14:textId="77777777" w:rsidR="0096164E" w:rsidRPr="00CC7543" w:rsidRDefault="0096164E" w:rsidP="00EE421D">
            <w:pPr>
              <w:pStyle w:val="bang0"/>
            </w:pPr>
            <w:r w:rsidRPr="00F727FF">
              <w:t>100%</w:t>
            </w:r>
            <w:r>
              <w:t xml:space="preserve"> </w:t>
            </w:r>
          </w:p>
        </w:tc>
        <w:tc>
          <w:tcPr>
            <w:tcW w:w="540" w:type="dxa"/>
            <w:shd w:val="clear" w:color="auto" w:fill="FFFFFF" w:themeFill="background1"/>
          </w:tcPr>
          <w:p w14:paraId="73524C5E" w14:textId="77777777" w:rsidR="0096164E" w:rsidRPr="0096164E" w:rsidRDefault="0096164E" w:rsidP="00EE421D">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14:paraId="3748A9BC" w14:textId="77777777" w:rsidR="0096164E" w:rsidRPr="00CC7543" w:rsidRDefault="0096164E" w:rsidP="00EE421D">
            <w:pPr>
              <w:pStyle w:val="bang0"/>
            </w:pPr>
            <w:r>
              <w:t>6</w:t>
            </w:r>
            <w:r w:rsidR="002A6F70">
              <w:t>5</w:t>
            </w:r>
          </w:p>
        </w:tc>
      </w:tr>
      <w:tr w:rsidR="0096164E" w:rsidRPr="00CC7543" w14:paraId="4E4591F1" w14:textId="77777777" w:rsidTr="002A6F70">
        <w:trPr>
          <w:cantSplit/>
          <w:trHeight w:val="525"/>
        </w:trPr>
        <w:tc>
          <w:tcPr>
            <w:tcW w:w="630" w:type="dxa"/>
            <w:vAlign w:val="center"/>
          </w:tcPr>
          <w:p w14:paraId="3319761D" w14:textId="77777777" w:rsidR="0096164E" w:rsidRPr="00CC7543" w:rsidRDefault="0096164E" w:rsidP="00EE421D">
            <w:pPr>
              <w:pStyle w:val="bang0"/>
            </w:pPr>
            <w:r w:rsidRPr="00CC7543">
              <w:t>Dev1</w:t>
            </w:r>
            <w:r>
              <w:t>,Tester</w:t>
            </w:r>
          </w:p>
        </w:tc>
        <w:tc>
          <w:tcPr>
            <w:tcW w:w="1080" w:type="dxa"/>
            <w:vAlign w:val="center"/>
          </w:tcPr>
          <w:p w14:paraId="72D50030" w14:textId="77777777" w:rsidR="0096164E" w:rsidRPr="00CC7543" w:rsidRDefault="0096164E" w:rsidP="00EE421D">
            <w:pPr>
              <w:pStyle w:val="bang0"/>
            </w:pPr>
            <w:r>
              <w:t>Pham Tien Dat</w:t>
            </w:r>
          </w:p>
        </w:tc>
        <w:tc>
          <w:tcPr>
            <w:tcW w:w="540" w:type="dxa"/>
          </w:tcPr>
          <w:p w14:paraId="7075207B" w14:textId="77777777" w:rsidR="0096164E" w:rsidRDefault="002A6F70" w:rsidP="00EE421D">
            <w:pPr>
              <w:pStyle w:val="bang0"/>
            </w:pPr>
            <w:r>
              <w:t>100%</w:t>
            </w:r>
          </w:p>
        </w:tc>
        <w:tc>
          <w:tcPr>
            <w:tcW w:w="540" w:type="dxa"/>
            <w:vAlign w:val="center"/>
          </w:tcPr>
          <w:p w14:paraId="586BF004" w14:textId="77777777" w:rsidR="0096164E" w:rsidRPr="00CC7543" w:rsidRDefault="0096164E" w:rsidP="00EE421D">
            <w:pPr>
              <w:pStyle w:val="bang0"/>
            </w:pPr>
            <w:r>
              <w:t>100</w:t>
            </w:r>
            <w:r w:rsidRPr="00CC7543">
              <w:t>%</w:t>
            </w:r>
          </w:p>
        </w:tc>
        <w:tc>
          <w:tcPr>
            <w:tcW w:w="540" w:type="dxa"/>
            <w:vAlign w:val="center"/>
          </w:tcPr>
          <w:p w14:paraId="3FE3A17F" w14:textId="77777777" w:rsidR="0096164E" w:rsidRPr="00CC7543" w:rsidRDefault="0096164E" w:rsidP="00EE421D">
            <w:pPr>
              <w:pStyle w:val="bang0"/>
            </w:pPr>
            <w:r>
              <w:t>100</w:t>
            </w:r>
            <w:r w:rsidRPr="00CC7543">
              <w:t>%</w:t>
            </w:r>
          </w:p>
        </w:tc>
        <w:tc>
          <w:tcPr>
            <w:tcW w:w="540" w:type="dxa"/>
            <w:vAlign w:val="center"/>
          </w:tcPr>
          <w:p w14:paraId="1AB74906" w14:textId="77777777" w:rsidR="0096164E" w:rsidRPr="00CC7543" w:rsidRDefault="0096164E" w:rsidP="00EE421D">
            <w:pPr>
              <w:pStyle w:val="bang0"/>
            </w:pPr>
            <w:r>
              <w:t>100</w:t>
            </w:r>
            <w:r w:rsidRPr="00CC7543">
              <w:t>%</w:t>
            </w:r>
          </w:p>
        </w:tc>
        <w:tc>
          <w:tcPr>
            <w:tcW w:w="540" w:type="dxa"/>
            <w:vAlign w:val="center"/>
          </w:tcPr>
          <w:p w14:paraId="04793463" w14:textId="77777777" w:rsidR="0096164E" w:rsidRPr="00CC7543" w:rsidRDefault="0096164E" w:rsidP="00EE421D">
            <w:pPr>
              <w:pStyle w:val="bang0"/>
            </w:pPr>
            <w:r>
              <w:t>100</w:t>
            </w:r>
            <w:r w:rsidRPr="00CC7543">
              <w:t>%</w:t>
            </w:r>
          </w:p>
        </w:tc>
        <w:tc>
          <w:tcPr>
            <w:tcW w:w="540" w:type="dxa"/>
            <w:vAlign w:val="center"/>
          </w:tcPr>
          <w:p w14:paraId="38DB7F33" w14:textId="77777777" w:rsidR="0096164E" w:rsidRPr="00CC7543" w:rsidRDefault="0096164E" w:rsidP="00EE421D">
            <w:pPr>
              <w:pStyle w:val="bang0"/>
            </w:pPr>
            <w:r>
              <w:t>100</w:t>
            </w:r>
            <w:r w:rsidRPr="00CC7543">
              <w:t>%</w:t>
            </w:r>
          </w:p>
        </w:tc>
        <w:tc>
          <w:tcPr>
            <w:tcW w:w="540" w:type="dxa"/>
            <w:vAlign w:val="center"/>
          </w:tcPr>
          <w:p w14:paraId="57AB9B12" w14:textId="77777777" w:rsidR="0096164E" w:rsidRPr="00CC7543" w:rsidRDefault="0096164E" w:rsidP="00EE421D">
            <w:pPr>
              <w:pStyle w:val="bang0"/>
            </w:pPr>
            <w:r>
              <w:t>-</w:t>
            </w:r>
          </w:p>
        </w:tc>
        <w:tc>
          <w:tcPr>
            <w:tcW w:w="540" w:type="dxa"/>
            <w:vAlign w:val="center"/>
          </w:tcPr>
          <w:p w14:paraId="6D68EFAE" w14:textId="77777777" w:rsidR="0096164E" w:rsidRPr="00CC7543" w:rsidRDefault="0096164E" w:rsidP="00EE421D">
            <w:pPr>
              <w:pStyle w:val="bang0"/>
            </w:pPr>
            <w:r>
              <w:t>100</w:t>
            </w:r>
            <w:r w:rsidRPr="00CC7543">
              <w:t>%</w:t>
            </w:r>
          </w:p>
        </w:tc>
        <w:tc>
          <w:tcPr>
            <w:tcW w:w="540" w:type="dxa"/>
            <w:vAlign w:val="center"/>
          </w:tcPr>
          <w:p w14:paraId="6DBFE6DC" w14:textId="77777777" w:rsidR="0096164E" w:rsidRPr="00CC7543" w:rsidRDefault="0096164E" w:rsidP="00EE421D">
            <w:pPr>
              <w:pStyle w:val="bang0"/>
            </w:pPr>
            <w:r>
              <w:t>100</w:t>
            </w:r>
            <w:r w:rsidRPr="00CC7543">
              <w:t>%</w:t>
            </w:r>
          </w:p>
        </w:tc>
        <w:tc>
          <w:tcPr>
            <w:tcW w:w="540" w:type="dxa"/>
            <w:vAlign w:val="center"/>
          </w:tcPr>
          <w:p w14:paraId="7608817A" w14:textId="77777777" w:rsidR="0096164E" w:rsidRPr="00CC7543" w:rsidRDefault="0096164E" w:rsidP="00EE421D">
            <w:pPr>
              <w:pStyle w:val="bang0"/>
            </w:pPr>
            <w:r>
              <w:t>100</w:t>
            </w:r>
            <w:r w:rsidRPr="00CC7543">
              <w:t>%</w:t>
            </w:r>
          </w:p>
        </w:tc>
        <w:tc>
          <w:tcPr>
            <w:tcW w:w="540" w:type="dxa"/>
          </w:tcPr>
          <w:p w14:paraId="3F5C1364" w14:textId="77777777" w:rsidR="0096164E" w:rsidRPr="00F727FF" w:rsidRDefault="0096164E" w:rsidP="00EE421D">
            <w:pPr>
              <w:pStyle w:val="bang0"/>
            </w:pPr>
            <w:r>
              <w:t>100</w:t>
            </w:r>
            <w:r w:rsidRPr="00CC7543">
              <w:t>%</w:t>
            </w:r>
          </w:p>
        </w:tc>
        <w:tc>
          <w:tcPr>
            <w:tcW w:w="540" w:type="dxa"/>
          </w:tcPr>
          <w:p w14:paraId="4A60B6B9" w14:textId="77777777" w:rsidR="0096164E" w:rsidRPr="00F727FF" w:rsidRDefault="0096164E" w:rsidP="00EE421D">
            <w:pPr>
              <w:pStyle w:val="bang0"/>
            </w:pPr>
            <w:r>
              <w:t>100</w:t>
            </w:r>
            <w:r w:rsidRPr="00CC7543">
              <w:t>%</w:t>
            </w:r>
          </w:p>
        </w:tc>
        <w:tc>
          <w:tcPr>
            <w:tcW w:w="540" w:type="dxa"/>
            <w:vAlign w:val="center"/>
          </w:tcPr>
          <w:p w14:paraId="7B4EB769" w14:textId="77777777" w:rsidR="0096164E" w:rsidRPr="00CC7543" w:rsidRDefault="0096164E" w:rsidP="00EE421D">
            <w:pPr>
              <w:pStyle w:val="bang0"/>
            </w:pPr>
            <w:r w:rsidRPr="00F727FF">
              <w:t>100%</w:t>
            </w:r>
            <w:r>
              <w:t xml:space="preserve"> </w:t>
            </w:r>
          </w:p>
        </w:tc>
        <w:tc>
          <w:tcPr>
            <w:tcW w:w="540" w:type="dxa"/>
            <w:shd w:val="clear" w:color="auto" w:fill="FFFFFF" w:themeFill="background1"/>
          </w:tcPr>
          <w:p w14:paraId="15DF400B" w14:textId="77777777" w:rsidR="0096164E" w:rsidRPr="0096164E" w:rsidRDefault="0096164E" w:rsidP="00EE421D">
            <w:pPr>
              <w:pStyle w:val="bang0"/>
              <w:rPr>
                <w:highlight w:val="yellow"/>
                <w:shd w:val="pct15" w:color="auto" w:fill="FFFFFF"/>
              </w:rPr>
            </w:pPr>
            <w:r w:rsidRPr="0096164E">
              <w:t>100%</w:t>
            </w:r>
          </w:p>
        </w:tc>
        <w:tc>
          <w:tcPr>
            <w:tcW w:w="2340" w:type="dxa"/>
            <w:shd w:val="clear" w:color="auto" w:fill="D9D9D9"/>
            <w:vAlign w:val="center"/>
          </w:tcPr>
          <w:p w14:paraId="30A89414" w14:textId="77777777" w:rsidR="0096164E" w:rsidRPr="00CC7543" w:rsidRDefault="0096164E" w:rsidP="00EE421D">
            <w:pPr>
              <w:pStyle w:val="bang0"/>
            </w:pPr>
            <w:r>
              <w:t>6</w:t>
            </w:r>
            <w:r w:rsidR="002A6F70">
              <w:t>5</w:t>
            </w:r>
          </w:p>
        </w:tc>
      </w:tr>
      <w:tr w:rsidR="0096164E" w:rsidRPr="00CC7543" w14:paraId="7AB3CBA2" w14:textId="77777777" w:rsidTr="002A6F70">
        <w:trPr>
          <w:cantSplit/>
          <w:trHeight w:val="525"/>
        </w:trPr>
        <w:tc>
          <w:tcPr>
            <w:tcW w:w="630" w:type="dxa"/>
            <w:vAlign w:val="center"/>
          </w:tcPr>
          <w:p w14:paraId="5DFC99C0" w14:textId="77777777" w:rsidR="0096164E" w:rsidRPr="00CC7543" w:rsidRDefault="0096164E" w:rsidP="00EE421D">
            <w:pPr>
              <w:pStyle w:val="bang0"/>
            </w:pPr>
            <w:r w:rsidRPr="00CC7543">
              <w:t>Dev</w:t>
            </w:r>
            <w:r>
              <w:t>2</w:t>
            </w:r>
          </w:p>
        </w:tc>
        <w:tc>
          <w:tcPr>
            <w:tcW w:w="1080" w:type="dxa"/>
            <w:vAlign w:val="center"/>
          </w:tcPr>
          <w:p w14:paraId="3EA3345D" w14:textId="77777777" w:rsidR="0096164E" w:rsidRPr="00CC7543" w:rsidRDefault="0096164E" w:rsidP="00EE421D">
            <w:pPr>
              <w:pStyle w:val="bang0"/>
            </w:pPr>
            <w:r>
              <w:t>Nguyen Ngoc Tuan</w:t>
            </w:r>
          </w:p>
        </w:tc>
        <w:tc>
          <w:tcPr>
            <w:tcW w:w="540" w:type="dxa"/>
          </w:tcPr>
          <w:p w14:paraId="161CB6EB" w14:textId="77777777" w:rsidR="0096164E" w:rsidRDefault="002A6F70" w:rsidP="00EE421D">
            <w:pPr>
              <w:pStyle w:val="bang0"/>
            </w:pPr>
            <w:r>
              <w:t>100%</w:t>
            </w:r>
          </w:p>
        </w:tc>
        <w:tc>
          <w:tcPr>
            <w:tcW w:w="540" w:type="dxa"/>
            <w:vAlign w:val="center"/>
          </w:tcPr>
          <w:p w14:paraId="66A214C2" w14:textId="77777777" w:rsidR="0096164E" w:rsidRPr="00CC7543" w:rsidRDefault="0096164E" w:rsidP="00EE421D">
            <w:pPr>
              <w:pStyle w:val="bang0"/>
            </w:pPr>
            <w:r>
              <w:t>100</w:t>
            </w:r>
            <w:r w:rsidRPr="00CC7543">
              <w:t>%</w:t>
            </w:r>
          </w:p>
        </w:tc>
        <w:tc>
          <w:tcPr>
            <w:tcW w:w="540" w:type="dxa"/>
            <w:vAlign w:val="center"/>
          </w:tcPr>
          <w:p w14:paraId="730349F0" w14:textId="77777777" w:rsidR="0096164E" w:rsidRPr="00CC7543" w:rsidRDefault="0096164E" w:rsidP="00EE421D">
            <w:pPr>
              <w:pStyle w:val="bang0"/>
            </w:pPr>
            <w:r>
              <w:t>100</w:t>
            </w:r>
            <w:r w:rsidRPr="00CC7543">
              <w:t>%</w:t>
            </w:r>
          </w:p>
        </w:tc>
        <w:tc>
          <w:tcPr>
            <w:tcW w:w="540" w:type="dxa"/>
            <w:vAlign w:val="center"/>
          </w:tcPr>
          <w:p w14:paraId="603878DE" w14:textId="77777777" w:rsidR="0096164E" w:rsidRPr="00CC7543" w:rsidRDefault="0096164E" w:rsidP="00EE421D">
            <w:pPr>
              <w:pStyle w:val="bang0"/>
            </w:pPr>
            <w:r>
              <w:t>100</w:t>
            </w:r>
            <w:r w:rsidRPr="00CC7543">
              <w:t>%</w:t>
            </w:r>
          </w:p>
        </w:tc>
        <w:tc>
          <w:tcPr>
            <w:tcW w:w="540" w:type="dxa"/>
            <w:vAlign w:val="center"/>
          </w:tcPr>
          <w:p w14:paraId="7181C013" w14:textId="77777777" w:rsidR="0096164E" w:rsidRPr="00CC7543" w:rsidRDefault="0096164E" w:rsidP="00EE421D">
            <w:pPr>
              <w:pStyle w:val="bang0"/>
            </w:pPr>
            <w:r>
              <w:t>100</w:t>
            </w:r>
            <w:r w:rsidRPr="00CC7543">
              <w:t>%</w:t>
            </w:r>
          </w:p>
        </w:tc>
        <w:tc>
          <w:tcPr>
            <w:tcW w:w="540" w:type="dxa"/>
            <w:vAlign w:val="center"/>
          </w:tcPr>
          <w:p w14:paraId="19B29A88" w14:textId="77777777" w:rsidR="0096164E" w:rsidRPr="00CC7543" w:rsidRDefault="0096164E" w:rsidP="00EE421D">
            <w:pPr>
              <w:pStyle w:val="bang0"/>
            </w:pPr>
            <w:r>
              <w:t>100</w:t>
            </w:r>
            <w:r w:rsidRPr="00CC7543">
              <w:t>%</w:t>
            </w:r>
          </w:p>
        </w:tc>
        <w:tc>
          <w:tcPr>
            <w:tcW w:w="540" w:type="dxa"/>
            <w:vAlign w:val="center"/>
          </w:tcPr>
          <w:p w14:paraId="73DF102C" w14:textId="77777777" w:rsidR="0096164E" w:rsidRPr="00CC7543" w:rsidRDefault="0096164E" w:rsidP="00EE421D">
            <w:pPr>
              <w:pStyle w:val="bang0"/>
            </w:pPr>
            <w:r>
              <w:t>-</w:t>
            </w:r>
          </w:p>
        </w:tc>
        <w:tc>
          <w:tcPr>
            <w:tcW w:w="540" w:type="dxa"/>
            <w:vAlign w:val="center"/>
          </w:tcPr>
          <w:p w14:paraId="4F7C4DBD" w14:textId="77777777" w:rsidR="0096164E" w:rsidRPr="00CC7543" w:rsidRDefault="0096164E" w:rsidP="00EE421D">
            <w:pPr>
              <w:pStyle w:val="bang0"/>
            </w:pPr>
            <w:r>
              <w:t>100</w:t>
            </w:r>
            <w:r w:rsidRPr="00CC7543">
              <w:t>%</w:t>
            </w:r>
          </w:p>
        </w:tc>
        <w:tc>
          <w:tcPr>
            <w:tcW w:w="540" w:type="dxa"/>
            <w:vAlign w:val="center"/>
          </w:tcPr>
          <w:p w14:paraId="6EBF18E9" w14:textId="77777777" w:rsidR="0096164E" w:rsidRPr="00CC7543" w:rsidRDefault="0096164E" w:rsidP="00EE421D">
            <w:pPr>
              <w:pStyle w:val="bang0"/>
            </w:pPr>
            <w:r>
              <w:t>100</w:t>
            </w:r>
            <w:r w:rsidRPr="00CC7543">
              <w:t>%</w:t>
            </w:r>
          </w:p>
        </w:tc>
        <w:tc>
          <w:tcPr>
            <w:tcW w:w="540" w:type="dxa"/>
            <w:vAlign w:val="center"/>
          </w:tcPr>
          <w:p w14:paraId="342B86E6" w14:textId="77777777" w:rsidR="0096164E" w:rsidRPr="00CC7543" w:rsidRDefault="0096164E" w:rsidP="00EE421D">
            <w:pPr>
              <w:pStyle w:val="bang0"/>
            </w:pPr>
            <w:r>
              <w:t>100</w:t>
            </w:r>
            <w:r w:rsidRPr="00CC7543">
              <w:t>%</w:t>
            </w:r>
          </w:p>
        </w:tc>
        <w:tc>
          <w:tcPr>
            <w:tcW w:w="540" w:type="dxa"/>
          </w:tcPr>
          <w:p w14:paraId="04E300E5" w14:textId="77777777" w:rsidR="0096164E" w:rsidRPr="00F727FF" w:rsidRDefault="0096164E" w:rsidP="00EE421D">
            <w:pPr>
              <w:pStyle w:val="bang0"/>
            </w:pPr>
            <w:r>
              <w:t>100</w:t>
            </w:r>
            <w:r w:rsidRPr="00CC7543">
              <w:t>%</w:t>
            </w:r>
          </w:p>
        </w:tc>
        <w:tc>
          <w:tcPr>
            <w:tcW w:w="540" w:type="dxa"/>
          </w:tcPr>
          <w:p w14:paraId="13A614C8" w14:textId="77777777" w:rsidR="0096164E" w:rsidRPr="00F727FF" w:rsidRDefault="0096164E" w:rsidP="00EE421D">
            <w:pPr>
              <w:pStyle w:val="bang0"/>
            </w:pPr>
            <w:r>
              <w:t>100</w:t>
            </w:r>
            <w:r w:rsidRPr="00CC7543">
              <w:t>%</w:t>
            </w:r>
          </w:p>
        </w:tc>
        <w:tc>
          <w:tcPr>
            <w:tcW w:w="540" w:type="dxa"/>
            <w:vAlign w:val="center"/>
          </w:tcPr>
          <w:p w14:paraId="6577E9FC" w14:textId="77777777" w:rsidR="0096164E" w:rsidRPr="00CC7543" w:rsidRDefault="0096164E" w:rsidP="00EE421D">
            <w:pPr>
              <w:pStyle w:val="bang0"/>
            </w:pPr>
            <w:r w:rsidRPr="00F727FF">
              <w:t>100%</w:t>
            </w:r>
            <w:r>
              <w:t xml:space="preserve"> </w:t>
            </w:r>
          </w:p>
        </w:tc>
        <w:tc>
          <w:tcPr>
            <w:tcW w:w="540" w:type="dxa"/>
            <w:shd w:val="clear" w:color="auto" w:fill="FFFFFF" w:themeFill="background1"/>
          </w:tcPr>
          <w:p w14:paraId="445864A1" w14:textId="77777777" w:rsidR="0096164E" w:rsidRPr="0096164E" w:rsidRDefault="0096164E" w:rsidP="00EE421D">
            <w:pPr>
              <w:pStyle w:val="bang0"/>
              <w:rPr>
                <w:highlight w:val="yellow"/>
                <w:shd w:val="pct15" w:color="auto" w:fill="FFFFFF"/>
              </w:rPr>
            </w:pPr>
            <w:r w:rsidRPr="0096164E">
              <w:t>100%</w:t>
            </w:r>
          </w:p>
        </w:tc>
        <w:tc>
          <w:tcPr>
            <w:tcW w:w="2340" w:type="dxa"/>
            <w:shd w:val="clear" w:color="auto" w:fill="D9D9D9"/>
            <w:vAlign w:val="center"/>
          </w:tcPr>
          <w:p w14:paraId="0E19468A" w14:textId="77777777" w:rsidR="0096164E" w:rsidRPr="00CC7543" w:rsidRDefault="0096164E" w:rsidP="00EE421D">
            <w:pPr>
              <w:pStyle w:val="bang0"/>
            </w:pPr>
            <w:r>
              <w:t>6</w:t>
            </w:r>
            <w:r w:rsidR="002A6F70">
              <w:t>5</w:t>
            </w:r>
          </w:p>
        </w:tc>
      </w:tr>
      <w:tr w:rsidR="0096164E" w:rsidRPr="00CC7543" w14:paraId="7757D49B" w14:textId="77777777" w:rsidTr="002A6F70">
        <w:trPr>
          <w:cantSplit/>
          <w:trHeight w:val="525"/>
        </w:trPr>
        <w:tc>
          <w:tcPr>
            <w:tcW w:w="630" w:type="dxa"/>
            <w:vAlign w:val="center"/>
          </w:tcPr>
          <w:p w14:paraId="5E980C32" w14:textId="77777777" w:rsidR="0096164E" w:rsidRPr="00CC7543" w:rsidRDefault="0096164E" w:rsidP="00EE421D">
            <w:pPr>
              <w:pStyle w:val="bang0"/>
            </w:pPr>
            <w:r>
              <w:t>Test Leader</w:t>
            </w:r>
          </w:p>
        </w:tc>
        <w:tc>
          <w:tcPr>
            <w:tcW w:w="1080" w:type="dxa"/>
            <w:vAlign w:val="center"/>
          </w:tcPr>
          <w:p w14:paraId="0A18CE3B" w14:textId="77777777" w:rsidR="0096164E" w:rsidRPr="00CC7543" w:rsidRDefault="0096164E" w:rsidP="00EE421D">
            <w:pPr>
              <w:pStyle w:val="bang0"/>
            </w:pPr>
            <w:r>
              <w:t>Pham Thi Minh</w:t>
            </w:r>
          </w:p>
        </w:tc>
        <w:tc>
          <w:tcPr>
            <w:tcW w:w="540" w:type="dxa"/>
          </w:tcPr>
          <w:p w14:paraId="74AC6EC5" w14:textId="77777777" w:rsidR="0096164E" w:rsidRDefault="002A6F70" w:rsidP="00EE421D">
            <w:pPr>
              <w:pStyle w:val="bang0"/>
            </w:pPr>
            <w:r>
              <w:t>100%</w:t>
            </w:r>
          </w:p>
        </w:tc>
        <w:tc>
          <w:tcPr>
            <w:tcW w:w="540" w:type="dxa"/>
            <w:vAlign w:val="center"/>
          </w:tcPr>
          <w:p w14:paraId="16226465" w14:textId="77777777" w:rsidR="0096164E" w:rsidRPr="00CC7543" w:rsidRDefault="0096164E" w:rsidP="00EE421D">
            <w:pPr>
              <w:pStyle w:val="bang0"/>
            </w:pPr>
            <w:r>
              <w:t>100</w:t>
            </w:r>
            <w:r w:rsidRPr="00CC7543">
              <w:t>%</w:t>
            </w:r>
          </w:p>
        </w:tc>
        <w:tc>
          <w:tcPr>
            <w:tcW w:w="540" w:type="dxa"/>
            <w:vAlign w:val="center"/>
          </w:tcPr>
          <w:p w14:paraId="40722EAA" w14:textId="77777777" w:rsidR="0096164E" w:rsidRPr="00CC7543" w:rsidRDefault="0096164E" w:rsidP="00EE421D">
            <w:pPr>
              <w:pStyle w:val="bang0"/>
            </w:pPr>
            <w:r>
              <w:t>100</w:t>
            </w:r>
            <w:r w:rsidRPr="00CC7543">
              <w:t>%</w:t>
            </w:r>
          </w:p>
        </w:tc>
        <w:tc>
          <w:tcPr>
            <w:tcW w:w="540" w:type="dxa"/>
            <w:vAlign w:val="center"/>
          </w:tcPr>
          <w:p w14:paraId="7774FD88" w14:textId="77777777" w:rsidR="0096164E" w:rsidRPr="00CC7543" w:rsidRDefault="0096164E" w:rsidP="00EE421D">
            <w:pPr>
              <w:pStyle w:val="bang0"/>
            </w:pPr>
            <w:r>
              <w:t>100</w:t>
            </w:r>
            <w:r w:rsidRPr="00CC7543">
              <w:t>%</w:t>
            </w:r>
          </w:p>
        </w:tc>
        <w:tc>
          <w:tcPr>
            <w:tcW w:w="540" w:type="dxa"/>
            <w:vAlign w:val="center"/>
          </w:tcPr>
          <w:p w14:paraId="5E2F3913" w14:textId="77777777" w:rsidR="0096164E" w:rsidRPr="00CC7543" w:rsidRDefault="0096164E" w:rsidP="00EE421D">
            <w:pPr>
              <w:pStyle w:val="bang0"/>
            </w:pPr>
            <w:r>
              <w:t>100</w:t>
            </w:r>
            <w:r w:rsidRPr="00CC7543">
              <w:t>%</w:t>
            </w:r>
          </w:p>
        </w:tc>
        <w:tc>
          <w:tcPr>
            <w:tcW w:w="540" w:type="dxa"/>
            <w:vAlign w:val="center"/>
          </w:tcPr>
          <w:p w14:paraId="54AD72AE" w14:textId="77777777" w:rsidR="0096164E" w:rsidRPr="00CC7543" w:rsidRDefault="0096164E" w:rsidP="00EE421D">
            <w:pPr>
              <w:pStyle w:val="bang0"/>
            </w:pPr>
            <w:r>
              <w:t>100</w:t>
            </w:r>
            <w:r w:rsidRPr="00CC7543">
              <w:t>%</w:t>
            </w:r>
          </w:p>
        </w:tc>
        <w:tc>
          <w:tcPr>
            <w:tcW w:w="540" w:type="dxa"/>
            <w:vAlign w:val="center"/>
          </w:tcPr>
          <w:p w14:paraId="1D1562D1" w14:textId="77777777" w:rsidR="0096164E" w:rsidRPr="00CC7543" w:rsidRDefault="0096164E" w:rsidP="00EE421D">
            <w:pPr>
              <w:pStyle w:val="bang0"/>
            </w:pPr>
            <w:r>
              <w:t>-</w:t>
            </w:r>
          </w:p>
        </w:tc>
        <w:tc>
          <w:tcPr>
            <w:tcW w:w="540" w:type="dxa"/>
            <w:vAlign w:val="center"/>
          </w:tcPr>
          <w:p w14:paraId="587CAB17" w14:textId="77777777" w:rsidR="0096164E" w:rsidRPr="00CC7543" w:rsidRDefault="0096164E" w:rsidP="00EE421D">
            <w:pPr>
              <w:pStyle w:val="bang0"/>
            </w:pPr>
            <w:r>
              <w:t>100</w:t>
            </w:r>
            <w:r w:rsidRPr="00CC7543">
              <w:t>%</w:t>
            </w:r>
          </w:p>
        </w:tc>
        <w:tc>
          <w:tcPr>
            <w:tcW w:w="540" w:type="dxa"/>
            <w:vAlign w:val="center"/>
          </w:tcPr>
          <w:p w14:paraId="41BC6FEA" w14:textId="77777777" w:rsidR="0096164E" w:rsidRPr="00CC7543" w:rsidRDefault="0096164E" w:rsidP="00EE421D">
            <w:pPr>
              <w:pStyle w:val="bang0"/>
            </w:pPr>
            <w:r>
              <w:t>100</w:t>
            </w:r>
            <w:r w:rsidRPr="00CC7543">
              <w:t>%</w:t>
            </w:r>
          </w:p>
        </w:tc>
        <w:tc>
          <w:tcPr>
            <w:tcW w:w="540" w:type="dxa"/>
            <w:vAlign w:val="center"/>
          </w:tcPr>
          <w:p w14:paraId="751E46AF" w14:textId="77777777" w:rsidR="0096164E" w:rsidRPr="00CC7543" w:rsidRDefault="0096164E" w:rsidP="00EE421D">
            <w:pPr>
              <w:pStyle w:val="bang0"/>
            </w:pPr>
            <w:r>
              <w:t>100</w:t>
            </w:r>
            <w:r w:rsidRPr="00CC7543">
              <w:t>%</w:t>
            </w:r>
          </w:p>
        </w:tc>
        <w:tc>
          <w:tcPr>
            <w:tcW w:w="540" w:type="dxa"/>
          </w:tcPr>
          <w:p w14:paraId="258AB03F" w14:textId="77777777" w:rsidR="0096164E" w:rsidRPr="00F727FF" w:rsidRDefault="0096164E" w:rsidP="00EE421D">
            <w:pPr>
              <w:pStyle w:val="bang0"/>
            </w:pPr>
            <w:r>
              <w:t>100</w:t>
            </w:r>
            <w:r w:rsidRPr="00CC7543">
              <w:t>%</w:t>
            </w:r>
          </w:p>
        </w:tc>
        <w:tc>
          <w:tcPr>
            <w:tcW w:w="540" w:type="dxa"/>
          </w:tcPr>
          <w:p w14:paraId="5498205A" w14:textId="77777777" w:rsidR="0096164E" w:rsidRPr="00F727FF" w:rsidRDefault="0096164E" w:rsidP="00EE421D">
            <w:pPr>
              <w:pStyle w:val="bang0"/>
            </w:pPr>
            <w:r>
              <w:t>100</w:t>
            </w:r>
            <w:r w:rsidRPr="00CC7543">
              <w:t>%</w:t>
            </w:r>
          </w:p>
        </w:tc>
        <w:tc>
          <w:tcPr>
            <w:tcW w:w="540" w:type="dxa"/>
            <w:vAlign w:val="center"/>
          </w:tcPr>
          <w:p w14:paraId="6B1DF0C3" w14:textId="77777777" w:rsidR="0096164E" w:rsidRPr="00CC7543" w:rsidRDefault="0096164E" w:rsidP="00EE421D">
            <w:pPr>
              <w:pStyle w:val="bang0"/>
            </w:pPr>
            <w:r w:rsidRPr="00F727FF">
              <w:t>100%</w:t>
            </w:r>
            <w:r>
              <w:t xml:space="preserve"> </w:t>
            </w:r>
          </w:p>
        </w:tc>
        <w:tc>
          <w:tcPr>
            <w:tcW w:w="540" w:type="dxa"/>
            <w:shd w:val="clear" w:color="auto" w:fill="FFFFFF" w:themeFill="background1"/>
          </w:tcPr>
          <w:p w14:paraId="76AA6165" w14:textId="77777777" w:rsidR="0096164E" w:rsidRPr="0096164E" w:rsidRDefault="0096164E" w:rsidP="00EE421D">
            <w:pPr>
              <w:pStyle w:val="bang0"/>
              <w:rPr>
                <w:highlight w:val="yellow"/>
                <w:shd w:val="pct15" w:color="auto" w:fill="FFFFFF"/>
              </w:rPr>
            </w:pPr>
            <w:r w:rsidRPr="0096164E">
              <w:t>100%</w:t>
            </w:r>
          </w:p>
        </w:tc>
        <w:tc>
          <w:tcPr>
            <w:tcW w:w="2340" w:type="dxa"/>
            <w:shd w:val="clear" w:color="auto" w:fill="D9D9D9"/>
            <w:vAlign w:val="center"/>
          </w:tcPr>
          <w:p w14:paraId="016769F0" w14:textId="77777777" w:rsidR="0096164E" w:rsidRPr="00CC7543" w:rsidRDefault="0096164E" w:rsidP="00EE421D">
            <w:pPr>
              <w:pStyle w:val="bang0"/>
            </w:pPr>
            <w:r>
              <w:t>6</w:t>
            </w:r>
            <w:r w:rsidR="002A6F70">
              <w:t>5</w:t>
            </w:r>
          </w:p>
        </w:tc>
      </w:tr>
      <w:tr w:rsidR="0096164E" w:rsidRPr="00CC7543" w14:paraId="1D03A1AB" w14:textId="77777777" w:rsidTr="002A6F70">
        <w:trPr>
          <w:cantSplit/>
          <w:trHeight w:val="465"/>
        </w:trPr>
        <w:tc>
          <w:tcPr>
            <w:tcW w:w="630" w:type="dxa"/>
            <w:shd w:val="clear" w:color="auto" w:fill="D9D9D9"/>
            <w:vAlign w:val="center"/>
          </w:tcPr>
          <w:p w14:paraId="7F8435E4" w14:textId="77777777" w:rsidR="0096164E" w:rsidRPr="00CC7543" w:rsidRDefault="0096164E" w:rsidP="00EE421D">
            <w:pPr>
              <w:pStyle w:val="bang0"/>
            </w:pPr>
            <w:r w:rsidRPr="00CC7543">
              <w:t>Total</w:t>
            </w:r>
          </w:p>
        </w:tc>
        <w:tc>
          <w:tcPr>
            <w:tcW w:w="1080" w:type="dxa"/>
            <w:shd w:val="clear" w:color="auto" w:fill="D9D9D9"/>
            <w:vAlign w:val="center"/>
          </w:tcPr>
          <w:p w14:paraId="0E1473AD" w14:textId="77777777" w:rsidR="0096164E" w:rsidRPr="00CC7543" w:rsidRDefault="0096164E" w:rsidP="00EE421D">
            <w:pPr>
              <w:pStyle w:val="bang0"/>
            </w:pPr>
          </w:p>
        </w:tc>
        <w:tc>
          <w:tcPr>
            <w:tcW w:w="540" w:type="dxa"/>
            <w:shd w:val="clear" w:color="auto" w:fill="D9D9D9"/>
          </w:tcPr>
          <w:p w14:paraId="41A67376" w14:textId="77777777" w:rsidR="0096164E" w:rsidRPr="00CC7543" w:rsidRDefault="0096164E" w:rsidP="00EE421D">
            <w:pPr>
              <w:pStyle w:val="bang0"/>
            </w:pPr>
          </w:p>
        </w:tc>
        <w:tc>
          <w:tcPr>
            <w:tcW w:w="540" w:type="dxa"/>
            <w:shd w:val="clear" w:color="auto" w:fill="D9D9D9"/>
            <w:vAlign w:val="center"/>
          </w:tcPr>
          <w:p w14:paraId="29A857E0" w14:textId="77777777" w:rsidR="0096164E" w:rsidRPr="00CC7543" w:rsidRDefault="0096164E" w:rsidP="00EE421D">
            <w:pPr>
              <w:pStyle w:val="bang0"/>
            </w:pPr>
          </w:p>
        </w:tc>
        <w:tc>
          <w:tcPr>
            <w:tcW w:w="540" w:type="dxa"/>
            <w:shd w:val="clear" w:color="auto" w:fill="D9D9D9"/>
            <w:vAlign w:val="center"/>
          </w:tcPr>
          <w:p w14:paraId="3A3FF654" w14:textId="77777777" w:rsidR="0096164E" w:rsidRPr="00CC7543" w:rsidRDefault="0096164E" w:rsidP="00EE421D">
            <w:pPr>
              <w:pStyle w:val="bang0"/>
            </w:pPr>
          </w:p>
        </w:tc>
        <w:tc>
          <w:tcPr>
            <w:tcW w:w="540" w:type="dxa"/>
            <w:shd w:val="clear" w:color="auto" w:fill="D9D9D9"/>
            <w:vAlign w:val="center"/>
          </w:tcPr>
          <w:p w14:paraId="42D9D912" w14:textId="77777777" w:rsidR="0096164E" w:rsidRPr="00CC7543" w:rsidRDefault="0096164E" w:rsidP="00EE421D">
            <w:pPr>
              <w:pStyle w:val="bang0"/>
            </w:pPr>
          </w:p>
        </w:tc>
        <w:tc>
          <w:tcPr>
            <w:tcW w:w="540" w:type="dxa"/>
            <w:shd w:val="clear" w:color="auto" w:fill="D9D9D9"/>
            <w:vAlign w:val="center"/>
          </w:tcPr>
          <w:p w14:paraId="3A69583D" w14:textId="77777777" w:rsidR="0096164E" w:rsidRPr="00CC7543" w:rsidRDefault="0096164E" w:rsidP="00EE421D">
            <w:pPr>
              <w:pStyle w:val="bang0"/>
            </w:pPr>
          </w:p>
        </w:tc>
        <w:tc>
          <w:tcPr>
            <w:tcW w:w="540" w:type="dxa"/>
            <w:shd w:val="clear" w:color="auto" w:fill="D9D9D9"/>
            <w:vAlign w:val="center"/>
          </w:tcPr>
          <w:p w14:paraId="766AE7AF" w14:textId="77777777" w:rsidR="0096164E" w:rsidRPr="00CC7543" w:rsidRDefault="0096164E" w:rsidP="00EE421D">
            <w:pPr>
              <w:pStyle w:val="bang0"/>
            </w:pPr>
          </w:p>
        </w:tc>
        <w:tc>
          <w:tcPr>
            <w:tcW w:w="540" w:type="dxa"/>
            <w:shd w:val="clear" w:color="auto" w:fill="D9D9D9"/>
            <w:vAlign w:val="center"/>
          </w:tcPr>
          <w:p w14:paraId="7E47285F" w14:textId="77777777" w:rsidR="0096164E" w:rsidRPr="00CC7543" w:rsidRDefault="0096164E" w:rsidP="00EE421D">
            <w:pPr>
              <w:pStyle w:val="bang0"/>
            </w:pPr>
          </w:p>
        </w:tc>
        <w:tc>
          <w:tcPr>
            <w:tcW w:w="540" w:type="dxa"/>
            <w:shd w:val="clear" w:color="auto" w:fill="D9D9D9"/>
            <w:vAlign w:val="center"/>
          </w:tcPr>
          <w:p w14:paraId="0AE4B1D6" w14:textId="77777777" w:rsidR="0096164E" w:rsidRPr="00CC7543" w:rsidRDefault="0096164E" w:rsidP="00EE421D">
            <w:pPr>
              <w:pStyle w:val="bang0"/>
            </w:pPr>
          </w:p>
        </w:tc>
        <w:tc>
          <w:tcPr>
            <w:tcW w:w="540" w:type="dxa"/>
            <w:shd w:val="clear" w:color="auto" w:fill="D9D9D9"/>
            <w:vAlign w:val="center"/>
          </w:tcPr>
          <w:p w14:paraId="028712D2" w14:textId="77777777" w:rsidR="0096164E" w:rsidRPr="00CC7543" w:rsidRDefault="0096164E" w:rsidP="00EE421D">
            <w:pPr>
              <w:pStyle w:val="bang0"/>
            </w:pPr>
          </w:p>
        </w:tc>
        <w:tc>
          <w:tcPr>
            <w:tcW w:w="540" w:type="dxa"/>
            <w:shd w:val="clear" w:color="auto" w:fill="D9D9D9"/>
            <w:vAlign w:val="center"/>
          </w:tcPr>
          <w:p w14:paraId="12E9BEFC" w14:textId="77777777" w:rsidR="0096164E" w:rsidRPr="00CC7543" w:rsidRDefault="0096164E" w:rsidP="00EE421D">
            <w:pPr>
              <w:pStyle w:val="bang0"/>
            </w:pPr>
          </w:p>
        </w:tc>
        <w:tc>
          <w:tcPr>
            <w:tcW w:w="540" w:type="dxa"/>
            <w:shd w:val="clear" w:color="auto" w:fill="D9D9D9"/>
          </w:tcPr>
          <w:p w14:paraId="2C5081F9" w14:textId="77777777" w:rsidR="0096164E" w:rsidRPr="00CC7543" w:rsidRDefault="0096164E" w:rsidP="00EE421D">
            <w:pPr>
              <w:pStyle w:val="bang0"/>
            </w:pPr>
          </w:p>
        </w:tc>
        <w:tc>
          <w:tcPr>
            <w:tcW w:w="540" w:type="dxa"/>
            <w:shd w:val="clear" w:color="auto" w:fill="D9D9D9"/>
          </w:tcPr>
          <w:p w14:paraId="2796EF52" w14:textId="77777777" w:rsidR="0096164E" w:rsidRPr="00CC7543" w:rsidRDefault="0096164E" w:rsidP="00EE421D">
            <w:pPr>
              <w:pStyle w:val="bang0"/>
            </w:pPr>
          </w:p>
        </w:tc>
        <w:tc>
          <w:tcPr>
            <w:tcW w:w="540" w:type="dxa"/>
            <w:shd w:val="clear" w:color="auto" w:fill="D9D9D9"/>
            <w:vAlign w:val="center"/>
          </w:tcPr>
          <w:p w14:paraId="6467E9AA" w14:textId="77777777" w:rsidR="0096164E" w:rsidRPr="00CC7543" w:rsidRDefault="0096164E" w:rsidP="00EE421D">
            <w:pPr>
              <w:pStyle w:val="bang0"/>
            </w:pPr>
          </w:p>
        </w:tc>
        <w:tc>
          <w:tcPr>
            <w:tcW w:w="540" w:type="dxa"/>
            <w:shd w:val="clear" w:color="auto" w:fill="D9D9D9"/>
          </w:tcPr>
          <w:p w14:paraId="017C068A" w14:textId="77777777" w:rsidR="0096164E" w:rsidRDefault="0096164E" w:rsidP="00EE421D">
            <w:pPr>
              <w:pStyle w:val="bang0"/>
            </w:pPr>
          </w:p>
        </w:tc>
        <w:tc>
          <w:tcPr>
            <w:tcW w:w="2340" w:type="dxa"/>
            <w:shd w:val="clear" w:color="auto" w:fill="D9D9D9"/>
            <w:vAlign w:val="center"/>
          </w:tcPr>
          <w:p w14:paraId="0E137F34" w14:textId="77777777" w:rsidR="0096164E" w:rsidRPr="00CC7543" w:rsidRDefault="002A6F70" w:rsidP="00EE421D">
            <w:pPr>
              <w:pStyle w:val="bang0"/>
            </w:pPr>
            <w:r>
              <w:t>260</w:t>
            </w:r>
          </w:p>
        </w:tc>
      </w:tr>
    </w:tbl>
    <w:p w14:paraId="2F5DEFCE" w14:textId="77777777" w:rsidR="00D25A64" w:rsidRDefault="00E031FE" w:rsidP="00EE421D">
      <w:pPr>
        <w:pStyle w:val="Heading2"/>
      </w:pPr>
      <w:bookmarkStart w:id="75" w:name="_Toc368438024"/>
      <w:r>
        <w:t>External I</w:t>
      </w:r>
      <w:r w:rsidR="00D25A64">
        <w:t>nterfaces</w:t>
      </w:r>
      <w:bookmarkEnd w:id="74"/>
      <w:bookmarkEnd w:id="75"/>
    </w:p>
    <w:p w14:paraId="41C58964" w14:textId="77777777" w:rsidR="00D25A64" w:rsidRDefault="00FD6C16" w:rsidP="00EE421D">
      <w:pPr>
        <w:pStyle w:val="Heading3"/>
      </w:pPr>
      <w:bookmarkStart w:id="76" w:name="OLE_LINK1"/>
      <w:bookmarkStart w:id="77" w:name="OLE_LINK2"/>
      <w:r>
        <w:t>Fsoft</w:t>
      </w:r>
      <w:r w:rsidR="00C52BDF">
        <w:t xml:space="preserve"> </w:t>
      </w:r>
      <w:r w:rsidR="00E031FE">
        <w:t>I</w:t>
      </w:r>
      <w:r w:rsidR="00D25A64">
        <w:t>nterfaces</w:t>
      </w:r>
      <w:bookmarkEnd w:id="76"/>
      <w:bookmarkEnd w:id="77"/>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14:paraId="6B2DC9FD" w14:textId="77777777" w:rsidTr="004A27C6">
        <w:trPr>
          <w:tblHeader/>
        </w:trPr>
        <w:tc>
          <w:tcPr>
            <w:tcW w:w="2160" w:type="dxa"/>
            <w:tcBorders>
              <w:bottom w:val="dotted" w:sz="2" w:space="0" w:color="808080"/>
            </w:tcBorders>
            <w:shd w:val="clear" w:color="auto" w:fill="D9D9D9"/>
          </w:tcPr>
          <w:p w14:paraId="52349177" w14:textId="77777777" w:rsidR="007F23D1" w:rsidRPr="007F23D1" w:rsidRDefault="007F23D1" w:rsidP="00EE421D">
            <w:pPr>
              <w:pStyle w:val="Bangheader"/>
            </w:pPr>
            <w:r w:rsidRPr="007F23D1">
              <w:t>Department</w:t>
            </w:r>
          </w:p>
        </w:tc>
        <w:tc>
          <w:tcPr>
            <w:tcW w:w="1980" w:type="dxa"/>
            <w:tcBorders>
              <w:bottom w:val="dotted" w:sz="2" w:space="0" w:color="808080"/>
            </w:tcBorders>
            <w:shd w:val="clear" w:color="auto" w:fill="D9D9D9"/>
          </w:tcPr>
          <w:p w14:paraId="45BD5301" w14:textId="77777777" w:rsidR="007F23D1" w:rsidRPr="007F23D1" w:rsidRDefault="007F23D1" w:rsidP="00EE421D">
            <w:pPr>
              <w:pStyle w:val="Bangheader"/>
            </w:pPr>
            <w:r w:rsidRPr="007F23D1">
              <w:t>Contact Person</w:t>
            </w:r>
          </w:p>
          <w:p w14:paraId="0B261FDD" w14:textId="77777777" w:rsidR="007F23D1" w:rsidRPr="007F23D1" w:rsidRDefault="007F23D1" w:rsidP="00EE421D">
            <w:pPr>
              <w:pStyle w:val="Bangheader"/>
            </w:pPr>
            <w:r w:rsidRPr="007F23D1">
              <w:t>(name-position)</w:t>
            </w:r>
          </w:p>
        </w:tc>
        <w:tc>
          <w:tcPr>
            <w:tcW w:w="2160" w:type="dxa"/>
            <w:tcBorders>
              <w:bottom w:val="dotted" w:sz="2" w:space="0" w:color="808080"/>
            </w:tcBorders>
            <w:shd w:val="clear" w:color="auto" w:fill="D9D9D9"/>
          </w:tcPr>
          <w:p w14:paraId="50A1143C" w14:textId="77777777" w:rsidR="007F23D1" w:rsidRPr="007F23D1" w:rsidRDefault="007F23D1" w:rsidP="00EE421D">
            <w:pPr>
              <w:pStyle w:val="Bangheader"/>
            </w:pPr>
            <w:r w:rsidRPr="007F23D1">
              <w:t>Contact address</w:t>
            </w:r>
          </w:p>
          <w:p w14:paraId="4E922F6B" w14:textId="77777777" w:rsidR="007F23D1" w:rsidRPr="007F23D1" w:rsidRDefault="007F23D1" w:rsidP="00EE421D">
            <w:pPr>
              <w:pStyle w:val="Bangheader"/>
            </w:pPr>
            <w:r w:rsidRPr="007F23D1">
              <w:t>(email, telephone)</w:t>
            </w:r>
          </w:p>
        </w:tc>
        <w:tc>
          <w:tcPr>
            <w:tcW w:w="2520" w:type="dxa"/>
            <w:tcBorders>
              <w:bottom w:val="dotted" w:sz="2" w:space="0" w:color="808080"/>
            </w:tcBorders>
            <w:shd w:val="clear" w:color="auto" w:fill="D9D9D9"/>
          </w:tcPr>
          <w:p w14:paraId="5931EBBE" w14:textId="77777777" w:rsidR="007F23D1" w:rsidRPr="007F23D1" w:rsidRDefault="007F23D1" w:rsidP="00EE421D">
            <w:pPr>
              <w:pStyle w:val="Bangheader"/>
            </w:pPr>
            <w:r w:rsidRPr="007F23D1">
              <w:t>Responsibility</w:t>
            </w:r>
          </w:p>
        </w:tc>
      </w:tr>
      <w:tr w:rsidR="007F23D1" w:rsidRPr="00CC7543" w14:paraId="3723D238" w14:textId="77777777" w:rsidTr="004A27C6">
        <w:tc>
          <w:tcPr>
            <w:tcW w:w="2160" w:type="dxa"/>
            <w:vAlign w:val="center"/>
          </w:tcPr>
          <w:p w14:paraId="56AAD350" w14:textId="77777777" w:rsidR="007F23D1" w:rsidRPr="007F23D1" w:rsidRDefault="007F23D1" w:rsidP="00EE421D">
            <w:pPr>
              <w:pStyle w:val="bang0"/>
            </w:pPr>
            <w:r w:rsidRPr="007F23D1">
              <w:t>Teacher</w:t>
            </w:r>
          </w:p>
        </w:tc>
        <w:tc>
          <w:tcPr>
            <w:tcW w:w="1980" w:type="dxa"/>
            <w:vAlign w:val="center"/>
          </w:tcPr>
          <w:p w14:paraId="72798D2F" w14:textId="77777777" w:rsidR="007F23D1" w:rsidRPr="007F23D1" w:rsidRDefault="007F23D1" w:rsidP="00EE421D">
            <w:pPr>
              <w:pStyle w:val="bang0"/>
            </w:pPr>
            <w:r w:rsidRPr="007F23D1">
              <w:t>Pham Ngoc Ha</w:t>
            </w:r>
          </w:p>
        </w:tc>
        <w:tc>
          <w:tcPr>
            <w:tcW w:w="2160" w:type="dxa"/>
          </w:tcPr>
          <w:p w14:paraId="3C2A3E35" w14:textId="77777777" w:rsidR="007F23D1" w:rsidRPr="007F23D1" w:rsidRDefault="00D40B9C" w:rsidP="00EE421D">
            <w:pPr>
              <w:pStyle w:val="bang0"/>
              <w:rPr>
                <w:sz w:val="22"/>
                <w:szCs w:val="22"/>
              </w:rPr>
            </w:pPr>
            <w:hyperlink r:id="rId12" w:history="1">
              <w:r w:rsidR="007F23D1" w:rsidRPr="007F23D1">
                <w:rPr>
                  <w:rStyle w:val="Hyperlink"/>
                  <w:sz w:val="22"/>
                  <w:szCs w:val="22"/>
                </w:rPr>
                <w:t>hapn@fsoft.com.vn</w:t>
              </w:r>
            </w:hyperlink>
          </w:p>
        </w:tc>
        <w:tc>
          <w:tcPr>
            <w:tcW w:w="2520" w:type="dxa"/>
            <w:vAlign w:val="center"/>
          </w:tcPr>
          <w:p w14:paraId="3BA15417" w14:textId="77777777" w:rsidR="007F23D1" w:rsidRPr="007F23D1" w:rsidRDefault="007F23D1" w:rsidP="00EE421D">
            <w:pPr>
              <w:pStyle w:val="bang0"/>
            </w:pPr>
            <w:r w:rsidRPr="007F23D1">
              <w:t>Explain whole questions about JS course</w:t>
            </w:r>
          </w:p>
        </w:tc>
      </w:tr>
    </w:tbl>
    <w:p w14:paraId="74447C57" w14:textId="77777777" w:rsidR="007F23D1" w:rsidRPr="007F23D1" w:rsidRDefault="007F23D1">
      <w:pPr>
        <w:pPrChange w:id="78" w:author="sangnv" w:date="2014-08-14T20:55:00Z">
          <w:pPr>
            <w:ind w:left="540"/>
          </w:pPr>
        </w:pPrChange>
      </w:pPr>
    </w:p>
    <w:p w14:paraId="0263192F" w14:textId="77777777" w:rsidR="00E60D3B" w:rsidRPr="00E60D3B" w:rsidRDefault="00DE4651" w:rsidP="00EE421D">
      <w:pPr>
        <w:pStyle w:val="Heading3"/>
      </w:pPr>
      <w:r>
        <w:lastRenderedPageBreak/>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14:paraId="52EF8435" w14:textId="77777777" w:rsidTr="00F453FA">
        <w:trPr>
          <w:tblHeader/>
        </w:trPr>
        <w:tc>
          <w:tcPr>
            <w:tcW w:w="2160" w:type="dxa"/>
            <w:tcBorders>
              <w:bottom w:val="dotted" w:sz="2" w:space="0" w:color="808080"/>
            </w:tcBorders>
            <w:shd w:val="clear" w:color="auto" w:fill="D9D9D9"/>
          </w:tcPr>
          <w:p w14:paraId="2EC9D20E" w14:textId="77777777" w:rsidR="00E60D3B" w:rsidRPr="00F63B73" w:rsidRDefault="00E60D3B" w:rsidP="00EE421D">
            <w:pPr>
              <w:pStyle w:val="Bangheader"/>
            </w:pPr>
            <w:bookmarkStart w:id="79" w:name="_Toc452446894"/>
            <w:r w:rsidRPr="00F63B73">
              <w:t>Department</w:t>
            </w:r>
          </w:p>
        </w:tc>
        <w:tc>
          <w:tcPr>
            <w:tcW w:w="1980" w:type="dxa"/>
            <w:tcBorders>
              <w:bottom w:val="dotted" w:sz="2" w:space="0" w:color="808080"/>
            </w:tcBorders>
            <w:shd w:val="clear" w:color="auto" w:fill="D9D9D9"/>
          </w:tcPr>
          <w:p w14:paraId="0F8C1C7D" w14:textId="77777777" w:rsidR="00E60D3B" w:rsidRPr="00F63B73" w:rsidRDefault="00E60D3B" w:rsidP="00EE421D">
            <w:pPr>
              <w:pStyle w:val="Bangheader"/>
            </w:pPr>
            <w:r w:rsidRPr="00F63B73">
              <w:t>Contact Person</w:t>
            </w:r>
          </w:p>
          <w:p w14:paraId="0D2D90C6" w14:textId="77777777" w:rsidR="00E60D3B" w:rsidRPr="00F63B73" w:rsidRDefault="00E60D3B" w:rsidP="00EE421D">
            <w:pPr>
              <w:pStyle w:val="Bangheader"/>
            </w:pPr>
            <w:r w:rsidRPr="00F63B73">
              <w:t>(name-position)</w:t>
            </w:r>
          </w:p>
        </w:tc>
        <w:tc>
          <w:tcPr>
            <w:tcW w:w="2160" w:type="dxa"/>
            <w:tcBorders>
              <w:bottom w:val="dotted" w:sz="2" w:space="0" w:color="808080"/>
            </w:tcBorders>
            <w:shd w:val="clear" w:color="auto" w:fill="D9D9D9"/>
          </w:tcPr>
          <w:p w14:paraId="2817B999" w14:textId="77777777" w:rsidR="00E60D3B" w:rsidRPr="00F63B73" w:rsidRDefault="00E60D3B" w:rsidP="00EE421D">
            <w:pPr>
              <w:pStyle w:val="Bangheader"/>
            </w:pPr>
            <w:r w:rsidRPr="00F63B73">
              <w:t>Contact address</w:t>
            </w:r>
          </w:p>
          <w:p w14:paraId="3137E8DE" w14:textId="77777777" w:rsidR="00E60D3B" w:rsidRPr="00F63B73" w:rsidRDefault="00E60D3B" w:rsidP="00EE421D">
            <w:pPr>
              <w:pStyle w:val="Bangheader"/>
            </w:pPr>
            <w:r w:rsidRPr="00F63B73">
              <w:t>(email, telephone)</w:t>
            </w:r>
          </w:p>
        </w:tc>
        <w:tc>
          <w:tcPr>
            <w:tcW w:w="2520" w:type="dxa"/>
            <w:tcBorders>
              <w:bottom w:val="dotted" w:sz="2" w:space="0" w:color="808080"/>
            </w:tcBorders>
            <w:shd w:val="clear" w:color="auto" w:fill="D9D9D9"/>
          </w:tcPr>
          <w:p w14:paraId="48ED4EA9" w14:textId="77777777" w:rsidR="00E60D3B" w:rsidRPr="00F63B73" w:rsidRDefault="00E60D3B" w:rsidP="00EE421D">
            <w:pPr>
              <w:pStyle w:val="Bangheader"/>
            </w:pPr>
            <w:r w:rsidRPr="00F63B73">
              <w:t>Responsibility</w:t>
            </w:r>
          </w:p>
        </w:tc>
      </w:tr>
      <w:tr w:rsidR="00E60D3B" w:rsidRPr="00CC7543" w14:paraId="6A20AE0F" w14:textId="77777777" w:rsidTr="00F453FA">
        <w:tc>
          <w:tcPr>
            <w:tcW w:w="2160" w:type="dxa"/>
            <w:vAlign w:val="center"/>
          </w:tcPr>
          <w:p w14:paraId="49AFC4CA" w14:textId="77777777" w:rsidR="00E60D3B" w:rsidRPr="00AA4421" w:rsidRDefault="00DE4651" w:rsidP="00EE421D">
            <w:pPr>
              <w:pStyle w:val="bang0"/>
            </w:pPr>
            <w:r w:rsidRPr="00AA4421">
              <w:t>Teacher</w:t>
            </w:r>
          </w:p>
        </w:tc>
        <w:tc>
          <w:tcPr>
            <w:tcW w:w="1980" w:type="dxa"/>
            <w:vAlign w:val="center"/>
          </w:tcPr>
          <w:p w14:paraId="771D438F" w14:textId="77777777" w:rsidR="00E60D3B" w:rsidRPr="00AA4421" w:rsidRDefault="00151C06" w:rsidP="00EE421D">
            <w:pPr>
              <w:pStyle w:val="bang0"/>
            </w:pPr>
            <w:r w:rsidRPr="00AA4421">
              <w:t>Nguyen Van Sang</w:t>
            </w:r>
          </w:p>
        </w:tc>
        <w:tc>
          <w:tcPr>
            <w:tcW w:w="2160" w:type="dxa"/>
          </w:tcPr>
          <w:p w14:paraId="38B5BE69" w14:textId="77777777" w:rsidR="00151C06" w:rsidRPr="00AA4421" w:rsidRDefault="00151C06" w:rsidP="00EE421D">
            <w:pPr>
              <w:pStyle w:val="bang0"/>
            </w:pPr>
          </w:p>
          <w:p w14:paraId="2F56868E" w14:textId="77777777" w:rsidR="00151C06" w:rsidRPr="00AA4421" w:rsidRDefault="00151C06" w:rsidP="00EE421D">
            <w:pPr>
              <w:pStyle w:val="bang0"/>
            </w:pPr>
          </w:p>
          <w:p w14:paraId="2574C935" w14:textId="77777777" w:rsidR="00E60D3B" w:rsidRPr="00AA4421" w:rsidRDefault="00151C06" w:rsidP="00EE421D">
            <w:pPr>
              <w:pStyle w:val="bang0"/>
            </w:pPr>
            <w:r w:rsidRPr="00AA4421">
              <w:t>sangnv</w:t>
            </w:r>
            <w:r w:rsidR="00DE4651" w:rsidRPr="00AA4421">
              <w:t>@fpt.edu.vn</w:t>
            </w:r>
          </w:p>
        </w:tc>
        <w:tc>
          <w:tcPr>
            <w:tcW w:w="2520" w:type="dxa"/>
            <w:vAlign w:val="center"/>
          </w:tcPr>
          <w:p w14:paraId="0C57C502" w14:textId="77777777" w:rsidR="00151C06" w:rsidRPr="00AA4421" w:rsidRDefault="00151C06" w:rsidP="00EE421D">
            <w:pPr>
              <w:pStyle w:val="bang0"/>
            </w:pPr>
            <w:r w:rsidRPr="00AA4421">
              <w:t>- Review and accept documents during project</w:t>
            </w:r>
          </w:p>
          <w:p w14:paraId="1E2D8D89" w14:textId="77777777" w:rsidR="00DE4651" w:rsidRPr="00AA4421" w:rsidRDefault="00151C06" w:rsidP="00EE421D">
            <w:pPr>
              <w:pStyle w:val="bang0"/>
            </w:pPr>
            <w:r w:rsidRPr="00AA4421">
              <w:t xml:space="preserve">- </w:t>
            </w:r>
            <w:r w:rsidR="00DE4651" w:rsidRPr="00AA4421">
              <w:t>R</w:t>
            </w:r>
            <w:r w:rsidRPr="00AA4421">
              <w:t xml:space="preserve">eview and </w:t>
            </w:r>
            <w:r w:rsidR="00DE4651" w:rsidRPr="00AA4421">
              <w:t>accept products of the project.</w:t>
            </w:r>
          </w:p>
          <w:p w14:paraId="549B6FE6" w14:textId="77777777" w:rsidR="00E60D3B" w:rsidRPr="00AA4421" w:rsidRDefault="00151C06" w:rsidP="00EE421D">
            <w:pPr>
              <w:pStyle w:val="bang0"/>
            </w:pPr>
            <w:r w:rsidRPr="00AA4421">
              <w:t xml:space="preserve">- </w:t>
            </w:r>
            <w:r w:rsidR="00DE4651" w:rsidRPr="00AA4421">
              <w:t>Resolve escalated issues and receive project reports.</w:t>
            </w:r>
          </w:p>
        </w:tc>
      </w:tr>
      <w:tr w:rsidR="007F23D1" w:rsidRPr="00CC7543" w14:paraId="76EE81BC" w14:textId="77777777" w:rsidTr="00F453FA">
        <w:tc>
          <w:tcPr>
            <w:tcW w:w="2160" w:type="dxa"/>
            <w:vAlign w:val="center"/>
          </w:tcPr>
          <w:p w14:paraId="02C257AF" w14:textId="77777777" w:rsidR="007F23D1" w:rsidRPr="007F23D1" w:rsidRDefault="007F23D1" w:rsidP="00EE421D">
            <w:pPr>
              <w:pStyle w:val="bang0"/>
            </w:pPr>
            <w:r w:rsidRPr="007F23D1">
              <w:t>Training Department</w:t>
            </w:r>
          </w:p>
        </w:tc>
        <w:tc>
          <w:tcPr>
            <w:tcW w:w="1980" w:type="dxa"/>
            <w:vAlign w:val="center"/>
          </w:tcPr>
          <w:p w14:paraId="74AA8D11" w14:textId="77777777" w:rsidR="007F23D1" w:rsidRPr="007F23D1" w:rsidRDefault="007F23D1" w:rsidP="00EE421D">
            <w:pPr>
              <w:pStyle w:val="bang0"/>
            </w:pPr>
          </w:p>
        </w:tc>
        <w:tc>
          <w:tcPr>
            <w:tcW w:w="2160" w:type="dxa"/>
          </w:tcPr>
          <w:p w14:paraId="4DF2C3BB" w14:textId="77777777" w:rsidR="007F23D1" w:rsidRPr="00AA4421" w:rsidRDefault="007F23D1" w:rsidP="00EE421D">
            <w:pPr>
              <w:pStyle w:val="bang0"/>
            </w:pPr>
            <w:r w:rsidRPr="00AA4421">
              <w:rPr>
                <w:shd w:val="clear" w:color="auto" w:fill="FFFFFF"/>
              </w:rPr>
              <w:t>acad.hn@fpt.edu.vn</w:t>
            </w:r>
          </w:p>
        </w:tc>
        <w:tc>
          <w:tcPr>
            <w:tcW w:w="2520" w:type="dxa"/>
            <w:vAlign w:val="center"/>
          </w:tcPr>
          <w:p w14:paraId="754BC5C1" w14:textId="77777777" w:rsidR="007F23D1" w:rsidRPr="007F23D1" w:rsidRDefault="007F23D1" w:rsidP="00EE421D">
            <w:pPr>
              <w:pStyle w:val="bang0"/>
            </w:pPr>
            <w:r w:rsidRPr="007F23D1">
              <w:t>Management course of student</w:t>
            </w:r>
          </w:p>
        </w:tc>
      </w:tr>
    </w:tbl>
    <w:p w14:paraId="36F3F69E" w14:textId="77777777" w:rsidR="00E60D3B" w:rsidRDefault="00E60D3B" w:rsidP="00EE421D">
      <w:pPr>
        <w:pStyle w:val="HelpText"/>
      </w:pPr>
    </w:p>
    <w:p w14:paraId="4848E5D6" w14:textId="77777777" w:rsidR="00D25A64" w:rsidRDefault="00E031FE" w:rsidP="00EE421D">
      <w:pPr>
        <w:pStyle w:val="Heading1"/>
      </w:pPr>
      <w:bookmarkStart w:id="80" w:name="_Toc368438025"/>
      <w:bookmarkStart w:id="81" w:name="_Toc452446914"/>
      <w:bookmarkEnd w:id="79"/>
      <w:r>
        <w:lastRenderedPageBreak/>
        <w:t>C</w:t>
      </w:r>
      <w:r w:rsidR="00D25A64">
        <w:t>ommunication</w:t>
      </w:r>
      <w:r w:rsidR="00FA149F">
        <w:t xml:space="preserve"> &amp; Reporting</w:t>
      </w:r>
      <w:bookmarkEnd w:id="80"/>
    </w:p>
    <w:p w14:paraId="2FA625CC" w14:textId="77777777" w:rsidR="00B87A2C" w:rsidRDefault="00B87A2C" w:rsidP="00EE421D"/>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14:paraId="02A635CC" w14:textId="77777777" w:rsidTr="0011269F">
        <w:trPr>
          <w:cantSplit/>
          <w:tblHeader/>
        </w:trPr>
        <w:tc>
          <w:tcPr>
            <w:tcW w:w="1890" w:type="dxa"/>
            <w:shd w:val="clear" w:color="auto" w:fill="D9D9D9"/>
          </w:tcPr>
          <w:p w14:paraId="1404E1E6" w14:textId="77777777" w:rsidR="00DB6B6C" w:rsidRPr="00F63B73" w:rsidRDefault="00DB6B6C" w:rsidP="00EE421D">
            <w:pPr>
              <w:pStyle w:val="Bangheader"/>
            </w:pPr>
            <w:r w:rsidRPr="00F63B73">
              <w:t>Communication Type</w:t>
            </w:r>
          </w:p>
        </w:tc>
        <w:tc>
          <w:tcPr>
            <w:tcW w:w="1440" w:type="dxa"/>
            <w:shd w:val="clear" w:color="auto" w:fill="D9D9D9"/>
          </w:tcPr>
          <w:p w14:paraId="1A5ADF6B" w14:textId="77777777" w:rsidR="00DB6B6C" w:rsidRPr="00F63B73" w:rsidRDefault="00DB6B6C" w:rsidP="00EE421D">
            <w:pPr>
              <w:pStyle w:val="Bangheader"/>
            </w:pPr>
            <w:r w:rsidRPr="00F63B73">
              <w:t>Method / Tool</w:t>
            </w:r>
          </w:p>
        </w:tc>
        <w:tc>
          <w:tcPr>
            <w:tcW w:w="1530" w:type="dxa"/>
            <w:shd w:val="clear" w:color="auto" w:fill="D9D9D9"/>
          </w:tcPr>
          <w:p w14:paraId="2B39BB74" w14:textId="77777777" w:rsidR="00DB6B6C" w:rsidRPr="00F63B73" w:rsidRDefault="00DB6B6C" w:rsidP="00EE421D">
            <w:pPr>
              <w:pStyle w:val="Bangheader"/>
            </w:pPr>
            <w:r w:rsidRPr="00F63B73">
              <w:t>When</w:t>
            </w:r>
          </w:p>
        </w:tc>
        <w:tc>
          <w:tcPr>
            <w:tcW w:w="2700" w:type="dxa"/>
            <w:shd w:val="clear" w:color="auto" w:fill="D9D9D9"/>
          </w:tcPr>
          <w:p w14:paraId="60D911BA" w14:textId="77777777" w:rsidR="00DB6B6C" w:rsidRPr="00F63B73" w:rsidRDefault="00DB6B6C" w:rsidP="00EE421D">
            <w:pPr>
              <w:pStyle w:val="Bangheader"/>
            </w:pPr>
            <w:r w:rsidRPr="00F63B73">
              <w:t>Information</w:t>
            </w:r>
          </w:p>
        </w:tc>
        <w:tc>
          <w:tcPr>
            <w:tcW w:w="1440" w:type="dxa"/>
            <w:shd w:val="clear" w:color="auto" w:fill="D9D9D9"/>
          </w:tcPr>
          <w:p w14:paraId="0289FC71" w14:textId="77777777" w:rsidR="00DB6B6C" w:rsidRPr="00F63B73" w:rsidRDefault="00DB6B6C" w:rsidP="00EE421D">
            <w:pPr>
              <w:pStyle w:val="Bangheader"/>
            </w:pPr>
            <w:r w:rsidRPr="00F63B73">
              <w:t>Participants / Responsible</w:t>
            </w:r>
          </w:p>
        </w:tc>
      </w:tr>
      <w:tr w:rsidR="00DB6B6C" w:rsidRPr="00CC7543" w14:paraId="3D0FF643" w14:textId="77777777" w:rsidTr="0011269F">
        <w:trPr>
          <w:cantSplit/>
        </w:trPr>
        <w:tc>
          <w:tcPr>
            <w:tcW w:w="9000" w:type="dxa"/>
            <w:gridSpan w:val="5"/>
            <w:shd w:val="clear" w:color="auto" w:fill="auto"/>
          </w:tcPr>
          <w:p w14:paraId="3D6A962C" w14:textId="77777777" w:rsidR="00DB6B6C" w:rsidRPr="00CC7543" w:rsidRDefault="00DB6B6C" w:rsidP="00EE421D">
            <w:pPr>
              <w:pStyle w:val="StylebangcategoryWhiteLeft"/>
            </w:pPr>
            <w:r w:rsidRPr="00CC7543">
              <w:t>Project Task Tracking</w:t>
            </w:r>
          </w:p>
        </w:tc>
      </w:tr>
      <w:tr w:rsidR="00DB6B6C" w:rsidRPr="00CC7543" w14:paraId="7F402F43" w14:textId="77777777" w:rsidTr="0011269F">
        <w:trPr>
          <w:cantSplit/>
        </w:trPr>
        <w:tc>
          <w:tcPr>
            <w:tcW w:w="1890" w:type="dxa"/>
          </w:tcPr>
          <w:p w14:paraId="28674A33" w14:textId="77777777" w:rsidR="00DB6B6C" w:rsidRPr="00CC7543" w:rsidRDefault="00DB6B6C" w:rsidP="00EE421D">
            <w:pPr>
              <w:pStyle w:val="bang0"/>
            </w:pPr>
            <w:r w:rsidRPr="00CC7543">
              <w:t>Task scheduling</w:t>
            </w:r>
          </w:p>
        </w:tc>
        <w:tc>
          <w:tcPr>
            <w:tcW w:w="1440" w:type="dxa"/>
          </w:tcPr>
          <w:p w14:paraId="1D96428C" w14:textId="77777777" w:rsidR="00DB6B6C" w:rsidRPr="00CC7543" w:rsidRDefault="00DB6B6C" w:rsidP="00EE421D">
            <w:pPr>
              <w:pStyle w:val="bang0"/>
            </w:pPr>
            <w:r w:rsidRPr="00CC7543">
              <w:t>MS Project</w:t>
            </w:r>
            <w:r w:rsidR="00D3512F">
              <w:t xml:space="preserve"> Professional 2013</w:t>
            </w:r>
          </w:p>
        </w:tc>
        <w:tc>
          <w:tcPr>
            <w:tcW w:w="1530" w:type="dxa"/>
          </w:tcPr>
          <w:p w14:paraId="2883BB4B" w14:textId="77777777" w:rsidR="00DB6B6C" w:rsidRPr="00CC7543" w:rsidRDefault="00DB6B6C" w:rsidP="00EE421D">
            <w:pPr>
              <w:pStyle w:val="bang0"/>
            </w:pPr>
            <w:r w:rsidRPr="00CC7543">
              <w:t>At the beginning of every stage, and weekly</w:t>
            </w:r>
          </w:p>
          <w:p w14:paraId="60B4FC31" w14:textId="77777777" w:rsidR="00DB6B6C" w:rsidRPr="00CC7543" w:rsidRDefault="00DB6B6C" w:rsidP="00EE421D">
            <w:pPr>
              <w:pStyle w:val="bang0"/>
            </w:pPr>
            <w:r w:rsidRPr="00CC7543">
              <w:t>Refinement and rescheduling as necessary</w:t>
            </w:r>
          </w:p>
        </w:tc>
        <w:tc>
          <w:tcPr>
            <w:tcW w:w="2700" w:type="dxa"/>
          </w:tcPr>
          <w:p w14:paraId="1A3BDCBD" w14:textId="77777777" w:rsidR="00DB6B6C" w:rsidRPr="00CC7543" w:rsidRDefault="00DB6B6C" w:rsidP="00EE421D">
            <w:pPr>
              <w:pStyle w:val="bang0"/>
            </w:pPr>
          </w:p>
        </w:tc>
        <w:tc>
          <w:tcPr>
            <w:tcW w:w="1440" w:type="dxa"/>
          </w:tcPr>
          <w:p w14:paraId="058FF895" w14:textId="77777777" w:rsidR="00DB6B6C" w:rsidRPr="00CC7543" w:rsidRDefault="00DB6B6C" w:rsidP="00EE421D">
            <w:pPr>
              <w:pStyle w:val="bang0"/>
            </w:pPr>
            <w:r>
              <w:t>PM</w:t>
            </w:r>
          </w:p>
        </w:tc>
      </w:tr>
      <w:tr w:rsidR="00DB6B6C" w:rsidRPr="00CC7543" w14:paraId="32EF53B8" w14:textId="77777777" w:rsidTr="0011269F">
        <w:trPr>
          <w:cantSplit/>
        </w:trPr>
        <w:tc>
          <w:tcPr>
            <w:tcW w:w="1890" w:type="dxa"/>
          </w:tcPr>
          <w:p w14:paraId="5C6213F3" w14:textId="77777777" w:rsidR="00DB6B6C" w:rsidRPr="00CC7543" w:rsidRDefault="00DB6B6C" w:rsidP="00EE421D">
            <w:pPr>
              <w:pStyle w:val="bang0"/>
            </w:pPr>
            <w:r w:rsidRPr="00CC7543">
              <w:t>Task assignment</w:t>
            </w:r>
          </w:p>
          <w:p w14:paraId="39A43FCC" w14:textId="77777777" w:rsidR="00DB6B6C" w:rsidRPr="00CC7543" w:rsidRDefault="00DB6B6C" w:rsidP="00EE421D">
            <w:pPr>
              <w:pStyle w:val="bang0"/>
            </w:pPr>
          </w:p>
        </w:tc>
        <w:tc>
          <w:tcPr>
            <w:tcW w:w="1440" w:type="dxa"/>
          </w:tcPr>
          <w:p w14:paraId="6D304BE0" w14:textId="77777777" w:rsidR="00DB6B6C" w:rsidRPr="00CC7543" w:rsidRDefault="00DB6B6C" w:rsidP="00EE421D">
            <w:pPr>
              <w:pStyle w:val="bang0"/>
            </w:pPr>
            <w:r w:rsidRPr="00CC7543">
              <w:t>MS Project</w:t>
            </w:r>
            <w:r w:rsidR="00D3512F">
              <w:t xml:space="preserve"> Professional 2013</w:t>
            </w:r>
          </w:p>
        </w:tc>
        <w:tc>
          <w:tcPr>
            <w:tcW w:w="1530" w:type="dxa"/>
          </w:tcPr>
          <w:p w14:paraId="70DBB740" w14:textId="77777777" w:rsidR="00DB6B6C" w:rsidRPr="00CC7543" w:rsidRDefault="00DB6B6C" w:rsidP="00EE421D">
            <w:pPr>
              <w:pStyle w:val="bang0"/>
            </w:pPr>
            <w:r w:rsidRPr="00CC7543">
              <w:t>Weekly</w:t>
            </w:r>
          </w:p>
        </w:tc>
        <w:tc>
          <w:tcPr>
            <w:tcW w:w="2700" w:type="dxa"/>
          </w:tcPr>
          <w:p w14:paraId="3811FB3A" w14:textId="77777777" w:rsidR="00DB6B6C" w:rsidRPr="00CC7543" w:rsidRDefault="00DB6B6C" w:rsidP="00EE421D"/>
        </w:tc>
        <w:tc>
          <w:tcPr>
            <w:tcW w:w="1440" w:type="dxa"/>
          </w:tcPr>
          <w:p w14:paraId="24DFA5FB" w14:textId="77777777" w:rsidR="00DB6B6C" w:rsidRPr="00CC7543" w:rsidRDefault="00DB6B6C" w:rsidP="00EE421D">
            <w:pPr>
              <w:pStyle w:val="bang0"/>
            </w:pPr>
            <w:r>
              <w:t>PTL</w:t>
            </w:r>
          </w:p>
        </w:tc>
      </w:tr>
      <w:tr w:rsidR="00DB6B6C" w:rsidRPr="00CC7543" w14:paraId="6C1581E2" w14:textId="77777777" w:rsidTr="0011269F">
        <w:trPr>
          <w:cantSplit/>
        </w:trPr>
        <w:tc>
          <w:tcPr>
            <w:tcW w:w="1890" w:type="dxa"/>
          </w:tcPr>
          <w:p w14:paraId="226B82E7" w14:textId="77777777" w:rsidR="00DB6B6C" w:rsidRPr="00CC7543" w:rsidRDefault="00DB6B6C" w:rsidP="00EE421D">
            <w:pPr>
              <w:pStyle w:val="bang0"/>
            </w:pPr>
            <w:r w:rsidRPr="00CC7543">
              <w:t>Task status reporting</w:t>
            </w:r>
          </w:p>
          <w:p w14:paraId="11898F38" w14:textId="77777777" w:rsidR="00DB6B6C" w:rsidRPr="00CC7543" w:rsidRDefault="00DB6B6C" w:rsidP="00EE421D">
            <w:pPr>
              <w:pStyle w:val="bang0"/>
            </w:pPr>
          </w:p>
        </w:tc>
        <w:tc>
          <w:tcPr>
            <w:tcW w:w="1440" w:type="dxa"/>
          </w:tcPr>
          <w:p w14:paraId="65480CC4" w14:textId="77777777" w:rsidR="00DB6B6C" w:rsidRPr="00CC7543" w:rsidRDefault="00DB6B6C" w:rsidP="00EE421D">
            <w:pPr>
              <w:pStyle w:val="bang0"/>
            </w:pPr>
            <w:r>
              <w:t>Daily Report</w:t>
            </w:r>
          </w:p>
        </w:tc>
        <w:tc>
          <w:tcPr>
            <w:tcW w:w="1530" w:type="dxa"/>
          </w:tcPr>
          <w:p w14:paraId="181EA89A" w14:textId="77777777" w:rsidR="00DB6B6C" w:rsidRPr="00CC7543" w:rsidRDefault="00DB6B6C" w:rsidP="00EE421D">
            <w:pPr>
              <w:pStyle w:val="bang0"/>
            </w:pPr>
            <w:commentRangeStart w:id="82"/>
            <w:r>
              <w:t>Daily</w:t>
            </w:r>
            <w:commentRangeEnd w:id="82"/>
            <w:r w:rsidR="006252BE">
              <w:rPr>
                <w:rStyle w:val="CommentReference"/>
                <w:rFonts w:ascii=".VnTime" w:eastAsiaTheme="minorEastAsia" w:hAnsi=".VnTime" w:cs="Times New Roman"/>
              </w:rPr>
              <w:commentReference w:id="82"/>
            </w:r>
          </w:p>
        </w:tc>
        <w:tc>
          <w:tcPr>
            <w:tcW w:w="2700" w:type="dxa"/>
          </w:tcPr>
          <w:p w14:paraId="6B36D6E9" w14:textId="77777777" w:rsidR="00DB6B6C" w:rsidRPr="00CC7543" w:rsidRDefault="00DB6B6C" w:rsidP="00EE421D"/>
        </w:tc>
        <w:tc>
          <w:tcPr>
            <w:tcW w:w="1440" w:type="dxa"/>
          </w:tcPr>
          <w:p w14:paraId="31DFA6FA" w14:textId="77777777" w:rsidR="00DB6B6C" w:rsidRPr="00CC7543" w:rsidRDefault="00DB6B6C" w:rsidP="00EE421D">
            <w:pPr>
              <w:pStyle w:val="bang0"/>
            </w:pPr>
            <w:r w:rsidRPr="00CC7543">
              <w:t>Project Team Members</w:t>
            </w:r>
          </w:p>
        </w:tc>
      </w:tr>
      <w:tr w:rsidR="00DB6B6C" w:rsidRPr="00CC7543" w14:paraId="6C690EB3" w14:textId="77777777" w:rsidTr="0011269F">
        <w:trPr>
          <w:cantSplit/>
        </w:trPr>
        <w:tc>
          <w:tcPr>
            <w:tcW w:w="9000" w:type="dxa"/>
            <w:gridSpan w:val="5"/>
            <w:shd w:val="clear" w:color="auto" w:fill="auto"/>
          </w:tcPr>
          <w:p w14:paraId="1024BCBB" w14:textId="77777777" w:rsidR="00DB6B6C" w:rsidRPr="00CC7543" w:rsidRDefault="00DB6B6C" w:rsidP="00EE421D">
            <w:pPr>
              <w:pStyle w:val="StylebangcategoryWhiteLeft"/>
            </w:pPr>
            <w:r w:rsidRPr="00CC7543">
              <w:t>Project Meeting</w:t>
            </w:r>
          </w:p>
        </w:tc>
      </w:tr>
      <w:tr w:rsidR="00DB6B6C" w:rsidRPr="00CC7543" w14:paraId="19E5550B" w14:textId="77777777" w:rsidTr="0011269F">
        <w:trPr>
          <w:cantSplit/>
        </w:trPr>
        <w:tc>
          <w:tcPr>
            <w:tcW w:w="1890" w:type="dxa"/>
          </w:tcPr>
          <w:p w14:paraId="1565CEC8" w14:textId="77777777" w:rsidR="00DB6B6C" w:rsidRPr="00CC7543" w:rsidRDefault="00DB6B6C" w:rsidP="00EE421D">
            <w:pPr>
              <w:pStyle w:val="bang0"/>
            </w:pPr>
            <w:r w:rsidRPr="00CC7543">
              <w:t>Kick-off Meeting</w:t>
            </w:r>
          </w:p>
        </w:tc>
        <w:tc>
          <w:tcPr>
            <w:tcW w:w="1440" w:type="dxa"/>
          </w:tcPr>
          <w:p w14:paraId="7DBA9BE7" w14:textId="77777777" w:rsidR="00DB6B6C" w:rsidRPr="00CC7543" w:rsidRDefault="00DB6B6C" w:rsidP="00EE421D">
            <w:pPr>
              <w:pStyle w:val="bang0"/>
            </w:pPr>
            <w:r w:rsidRPr="00CC7543">
              <w:t>Face to face</w:t>
            </w:r>
          </w:p>
        </w:tc>
        <w:tc>
          <w:tcPr>
            <w:tcW w:w="1530" w:type="dxa"/>
          </w:tcPr>
          <w:p w14:paraId="7AFBF788" w14:textId="77777777" w:rsidR="00DB6B6C" w:rsidRPr="00CC7543" w:rsidRDefault="00DB6B6C" w:rsidP="00EE421D">
            <w:pPr>
              <w:pStyle w:val="bang0"/>
            </w:pPr>
            <w:r w:rsidRPr="00CC7543">
              <w:t>Initiation stage</w:t>
            </w:r>
          </w:p>
        </w:tc>
        <w:tc>
          <w:tcPr>
            <w:tcW w:w="2700" w:type="dxa"/>
          </w:tcPr>
          <w:p w14:paraId="2F541E1C" w14:textId="77777777" w:rsidR="00DB6B6C" w:rsidRPr="00CC7543" w:rsidRDefault="00DB6B6C" w:rsidP="00EE421D">
            <w:pPr>
              <w:pStyle w:val="bang0"/>
            </w:pPr>
            <w:r w:rsidRPr="00CC7543">
              <w:t>Project introduction; Project plan review; Risk identification; stakeholders</w:t>
            </w:r>
            <w:r>
              <w:t xml:space="preserve"> identify.</w:t>
            </w:r>
          </w:p>
        </w:tc>
        <w:tc>
          <w:tcPr>
            <w:tcW w:w="1440" w:type="dxa"/>
          </w:tcPr>
          <w:p w14:paraId="4913DBD5" w14:textId="77777777" w:rsidR="00DB6B6C" w:rsidRPr="00CC7543" w:rsidRDefault="00DB6B6C" w:rsidP="00EE421D">
            <w:pPr>
              <w:pStyle w:val="bang0"/>
            </w:pPr>
            <w:r>
              <w:t xml:space="preserve">PM, </w:t>
            </w:r>
            <w:r w:rsidRPr="00CC7543">
              <w:t>Project Team Members</w:t>
            </w:r>
          </w:p>
        </w:tc>
      </w:tr>
      <w:tr w:rsidR="00DB6B6C" w:rsidRPr="00CC7543" w14:paraId="51C9DB6B" w14:textId="77777777" w:rsidTr="0011269F">
        <w:trPr>
          <w:cantSplit/>
        </w:trPr>
        <w:tc>
          <w:tcPr>
            <w:tcW w:w="1890" w:type="dxa"/>
          </w:tcPr>
          <w:p w14:paraId="0DFC5899" w14:textId="77777777" w:rsidR="00DB6B6C" w:rsidRPr="00CC7543" w:rsidRDefault="00DB6B6C" w:rsidP="00EE421D">
            <w:pPr>
              <w:pStyle w:val="bang0"/>
            </w:pPr>
            <w:r w:rsidRPr="00CC7543">
              <w:t>Project Progress Review Meetings</w:t>
            </w:r>
          </w:p>
        </w:tc>
        <w:tc>
          <w:tcPr>
            <w:tcW w:w="1440" w:type="dxa"/>
          </w:tcPr>
          <w:p w14:paraId="24DF91A4" w14:textId="77777777" w:rsidR="00DB6B6C" w:rsidRPr="00CC7543" w:rsidRDefault="00DB6B6C" w:rsidP="00EE421D">
            <w:pPr>
              <w:pStyle w:val="bang0"/>
            </w:pPr>
            <w:r w:rsidRPr="00CC7543">
              <w:t>Face to face</w:t>
            </w:r>
          </w:p>
        </w:tc>
        <w:tc>
          <w:tcPr>
            <w:tcW w:w="1530" w:type="dxa"/>
          </w:tcPr>
          <w:p w14:paraId="2FE312ED" w14:textId="77777777" w:rsidR="00DB6B6C" w:rsidRPr="00CC7543" w:rsidRDefault="00DB6B6C" w:rsidP="00EE421D">
            <w:pPr>
              <w:pStyle w:val="bang0"/>
            </w:pPr>
            <w:r w:rsidRPr="00CC7543">
              <w:t>Weekly and on event</w:t>
            </w:r>
          </w:p>
        </w:tc>
        <w:tc>
          <w:tcPr>
            <w:tcW w:w="2700" w:type="dxa"/>
          </w:tcPr>
          <w:p w14:paraId="3559D97A" w14:textId="77777777" w:rsidR="00DB6B6C" w:rsidRPr="00CC7543" w:rsidRDefault="00DB6B6C" w:rsidP="00EE421D">
            <w:pPr>
              <w:pStyle w:val="bang0"/>
            </w:pPr>
            <w:r w:rsidRPr="00CC7543">
              <w:t>Communicate project status</w:t>
            </w:r>
          </w:p>
          <w:p w14:paraId="52F8ECD2" w14:textId="77777777" w:rsidR="00DB6B6C" w:rsidRPr="00CC7543" w:rsidRDefault="00DB6B6C" w:rsidP="00EE421D">
            <w:pPr>
              <w:pStyle w:val="bang0"/>
            </w:pPr>
            <w:r w:rsidRPr="00CC7543">
              <w:t>Communicate and resolve any open issue, risks, and changes</w:t>
            </w:r>
          </w:p>
          <w:p w14:paraId="32A2036A" w14:textId="77777777" w:rsidR="00DB6B6C" w:rsidRPr="00CC7543" w:rsidRDefault="00DB6B6C" w:rsidP="00EE421D">
            <w:pPr>
              <w:pStyle w:val="bang0"/>
            </w:pPr>
            <w:r w:rsidRPr="00CC7543">
              <w:t xml:space="preserve"> Discuss any suggested improvement</w:t>
            </w:r>
          </w:p>
        </w:tc>
        <w:tc>
          <w:tcPr>
            <w:tcW w:w="1440" w:type="dxa"/>
          </w:tcPr>
          <w:p w14:paraId="0C69CC28" w14:textId="77777777" w:rsidR="00DB6B6C" w:rsidRPr="00CC7543" w:rsidRDefault="00DB6B6C" w:rsidP="00EE421D">
            <w:pPr>
              <w:pStyle w:val="bang0"/>
            </w:pPr>
            <w:r>
              <w:t>PM</w:t>
            </w:r>
            <w:r w:rsidRPr="00CC7543">
              <w:t>, Project Team Members</w:t>
            </w:r>
          </w:p>
        </w:tc>
      </w:tr>
      <w:tr w:rsidR="00DB6B6C" w:rsidRPr="00CC7543" w14:paraId="4E762217" w14:textId="77777777" w:rsidTr="0011269F">
        <w:trPr>
          <w:cantSplit/>
        </w:trPr>
        <w:tc>
          <w:tcPr>
            <w:tcW w:w="1890" w:type="dxa"/>
          </w:tcPr>
          <w:p w14:paraId="47F37D40" w14:textId="77777777" w:rsidR="00DB6B6C" w:rsidRPr="00CC7543" w:rsidRDefault="00DB6B6C" w:rsidP="00EE421D">
            <w:pPr>
              <w:pStyle w:val="bang0"/>
            </w:pPr>
            <w:r w:rsidRPr="00CC7543">
              <w:t>Milestone Meetings</w:t>
            </w:r>
          </w:p>
        </w:tc>
        <w:tc>
          <w:tcPr>
            <w:tcW w:w="1440" w:type="dxa"/>
          </w:tcPr>
          <w:p w14:paraId="6318D0DF" w14:textId="77777777" w:rsidR="00DB6B6C" w:rsidRPr="00CC7543" w:rsidRDefault="00DB6B6C" w:rsidP="00EE421D">
            <w:pPr>
              <w:pStyle w:val="bang0"/>
            </w:pPr>
            <w:r w:rsidRPr="00CC7543">
              <w:t>Face to face</w:t>
            </w:r>
          </w:p>
        </w:tc>
        <w:tc>
          <w:tcPr>
            <w:tcW w:w="1530" w:type="dxa"/>
          </w:tcPr>
          <w:p w14:paraId="4A11E5EF" w14:textId="77777777" w:rsidR="00DB6B6C" w:rsidRPr="00CC7543" w:rsidRDefault="00DB6B6C" w:rsidP="00EE421D">
            <w:pPr>
              <w:pStyle w:val="bang0"/>
            </w:pPr>
            <w:r w:rsidRPr="00CC7543">
              <w:t>5 days After the completion of stages: Definition, Solution &amp; Construction</w:t>
            </w:r>
          </w:p>
        </w:tc>
        <w:tc>
          <w:tcPr>
            <w:tcW w:w="2700" w:type="dxa"/>
          </w:tcPr>
          <w:p w14:paraId="2BAEE362" w14:textId="77777777" w:rsidR="00DB6B6C" w:rsidRPr="00CC7543" w:rsidRDefault="00DB6B6C" w:rsidP="00EE421D">
            <w:pPr>
              <w:pStyle w:val="bang0"/>
            </w:pPr>
            <w:r w:rsidRPr="00CC7543">
              <w:t>Project objective review, evaluate project performance (quality, schedule, effort), Causal analysis, update project plan for next stage</w:t>
            </w:r>
          </w:p>
        </w:tc>
        <w:tc>
          <w:tcPr>
            <w:tcW w:w="1440" w:type="dxa"/>
          </w:tcPr>
          <w:p w14:paraId="6F55ED1B" w14:textId="77777777" w:rsidR="00DB6B6C" w:rsidRPr="00CC7543" w:rsidRDefault="00DB6B6C" w:rsidP="00EE421D">
            <w:pPr>
              <w:pStyle w:val="bang0"/>
            </w:pPr>
            <w:r>
              <w:t>PM</w:t>
            </w:r>
            <w:r w:rsidRPr="00CC7543">
              <w:t>, Project Team Members, QA</w:t>
            </w:r>
            <w:r>
              <w:t>, Supervisor</w:t>
            </w:r>
          </w:p>
        </w:tc>
      </w:tr>
      <w:tr w:rsidR="00DB6B6C" w:rsidRPr="00CC7543" w14:paraId="31D4CF84" w14:textId="77777777" w:rsidTr="0011269F">
        <w:trPr>
          <w:cantSplit/>
        </w:trPr>
        <w:tc>
          <w:tcPr>
            <w:tcW w:w="1890" w:type="dxa"/>
          </w:tcPr>
          <w:p w14:paraId="25069ACF" w14:textId="77777777" w:rsidR="00DB6B6C" w:rsidRPr="00CC7543" w:rsidRDefault="00DB6B6C" w:rsidP="00EE421D">
            <w:pPr>
              <w:pStyle w:val="bang0"/>
            </w:pPr>
          </w:p>
        </w:tc>
        <w:tc>
          <w:tcPr>
            <w:tcW w:w="1440" w:type="dxa"/>
          </w:tcPr>
          <w:p w14:paraId="096DB17F" w14:textId="77777777" w:rsidR="00DB6B6C" w:rsidRPr="00CC7543" w:rsidRDefault="00DB6B6C" w:rsidP="00EE421D">
            <w:pPr>
              <w:pStyle w:val="bang0"/>
            </w:pPr>
          </w:p>
        </w:tc>
        <w:tc>
          <w:tcPr>
            <w:tcW w:w="1530" w:type="dxa"/>
          </w:tcPr>
          <w:p w14:paraId="503F14C0" w14:textId="77777777" w:rsidR="00DB6B6C" w:rsidRPr="00CC7543" w:rsidRDefault="00DB6B6C" w:rsidP="00EE421D">
            <w:pPr>
              <w:pStyle w:val="bang0"/>
            </w:pPr>
          </w:p>
        </w:tc>
        <w:tc>
          <w:tcPr>
            <w:tcW w:w="2700" w:type="dxa"/>
          </w:tcPr>
          <w:p w14:paraId="1F0BEBC2" w14:textId="77777777" w:rsidR="00DB6B6C" w:rsidRPr="00CC7543" w:rsidRDefault="00DB6B6C" w:rsidP="00EE421D">
            <w:pPr>
              <w:pStyle w:val="bang0"/>
            </w:pPr>
          </w:p>
        </w:tc>
        <w:tc>
          <w:tcPr>
            <w:tcW w:w="1440" w:type="dxa"/>
          </w:tcPr>
          <w:p w14:paraId="27603B6F" w14:textId="77777777" w:rsidR="00DB6B6C" w:rsidRPr="00CC7543" w:rsidRDefault="00DB6B6C" w:rsidP="00EE421D">
            <w:pPr>
              <w:pStyle w:val="bang0"/>
            </w:pPr>
          </w:p>
        </w:tc>
      </w:tr>
      <w:tr w:rsidR="00DB6B6C" w:rsidRPr="00CC7543" w14:paraId="32DF903F" w14:textId="77777777" w:rsidTr="0011269F">
        <w:trPr>
          <w:cantSplit/>
        </w:trPr>
        <w:tc>
          <w:tcPr>
            <w:tcW w:w="1890" w:type="dxa"/>
          </w:tcPr>
          <w:p w14:paraId="4C29CBA7" w14:textId="77777777" w:rsidR="00DB6B6C" w:rsidRPr="00CC7543" w:rsidRDefault="00DB6B6C" w:rsidP="00EE421D">
            <w:pPr>
              <w:pStyle w:val="bang0"/>
            </w:pPr>
            <w:r w:rsidRPr="00CC7543">
              <w:t>Transfer/Sharing of project documentation/information</w:t>
            </w:r>
          </w:p>
        </w:tc>
        <w:tc>
          <w:tcPr>
            <w:tcW w:w="1440" w:type="dxa"/>
          </w:tcPr>
          <w:p w14:paraId="7A769131" w14:textId="77777777" w:rsidR="00DB6B6C" w:rsidRPr="00CC7543" w:rsidRDefault="00DB6B6C" w:rsidP="00EE421D">
            <w:pPr>
              <w:pStyle w:val="bang0"/>
            </w:pPr>
            <w:r>
              <w:t>Tortoise SVN</w:t>
            </w:r>
          </w:p>
        </w:tc>
        <w:tc>
          <w:tcPr>
            <w:tcW w:w="1530" w:type="dxa"/>
          </w:tcPr>
          <w:p w14:paraId="31AD089A" w14:textId="77777777" w:rsidR="00DB6B6C" w:rsidRPr="00CC7543" w:rsidRDefault="00DB6B6C" w:rsidP="00EE421D">
            <w:pPr>
              <w:pStyle w:val="bang0"/>
            </w:pPr>
            <w:r w:rsidRPr="00CC7543">
              <w:t>When available</w:t>
            </w:r>
          </w:p>
        </w:tc>
        <w:tc>
          <w:tcPr>
            <w:tcW w:w="2700" w:type="dxa"/>
          </w:tcPr>
          <w:p w14:paraId="562FC2E7" w14:textId="77777777" w:rsidR="00DB6B6C" w:rsidRPr="00CC7543" w:rsidRDefault="00DB6B6C" w:rsidP="00EE421D">
            <w:pPr>
              <w:pStyle w:val="bang0"/>
            </w:pPr>
            <w:r w:rsidRPr="00CC7543">
              <w:t>All project documentation and information</w:t>
            </w:r>
          </w:p>
        </w:tc>
        <w:tc>
          <w:tcPr>
            <w:tcW w:w="1440" w:type="dxa"/>
          </w:tcPr>
          <w:p w14:paraId="0154F249" w14:textId="77777777" w:rsidR="00DB6B6C" w:rsidRPr="00CC7543" w:rsidRDefault="00DB6B6C" w:rsidP="00EE421D">
            <w:pPr>
              <w:pStyle w:val="bang0"/>
            </w:pPr>
            <w:r>
              <w:t xml:space="preserve">PM, </w:t>
            </w:r>
            <w:r w:rsidRPr="00CC7543">
              <w:t>Project Team Members, QA</w:t>
            </w:r>
          </w:p>
        </w:tc>
      </w:tr>
      <w:tr w:rsidR="00DB6B6C" w:rsidRPr="00CC7543" w14:paraId="2BB1C150" w14:textId="77777777" w:rsidTr="0011269F">
        <w:trPr>
          <w:cantSplit/>
        </w:trPr>
        <w:tc>
          <w:tcPr>
            <w:tcW w:w="9000" w:type="dxa"/>
            <w:gridSpan w:val="5"/>
            <w:shd w:val="clear" w:color="auto" w:fill="auto"/>
          </w:tcPr>
          <w:p w14:paraId="45AD7D6E" w14:textId="77777777" w:rsidR="00DB6B6C" w:rsidRPr="00CC7543" w:rsidRDefault="00DB6B6C" w:rsidP="00EE421D">
            <w:pPr>
              <w:pStyle w:val="StylebangcategoryWhiteLeft"/>
            </w:pPr>
            <w:r>
              <w:t>Supervisor</w:t>
            </w:r>
            <w:r w:rsidRPr="00CC7543">
              <w:t xml:space="preserve"> Communication and Reporting:</w:t>
            </w:r>
          </w:p>
        </w:tc>
      </w:tr>
      <w:tr w:rsidR="00DB6B6C" w:rsidRPr="00CC7543" w14:paraId="172080E5" w14:textId="77777777" w:rsidTr="0011269F">
        <w:trPr>
          <w:cantSplit/>
        </w:trPr>
        <w:tc>
          <w:tcPr>
            <w:tcW w:w="1890" w:type="dxa"/>
          </w:tcPr>
          <w:p w14:paraId="5D51DBD9" w14:textId="77777777" w:rsidR="00DB6B6C" w:rsidRPr="00CC7543" w:rsidRDefault="00DB6B6C" w:rsidP="00EE421D">
            <w:pPr>
              <w:pStyle w:val="bang0"/>
            </w:pPr>
            <w:r w:rsidRPr="00CC7543">
              <w:lastRenderedPageBreak/>
              <w:t>Project Report</w:t>
            </w:r>
          </w:p>
        </w:tc>
        <w:tc>
          <w:tcPr>
            <w:tcW w:w="1440" w:type="dxa"/>
          </w:tcPr>
          <w:p w14:paraId="286C001B" w14:textId="77777777" w:rsidR="00DB6B6C" w:rsidRPr="00CC7543" w:rsidRDefault="00DB6B6C" w:rsidP="00EE421D">
            <w:pPr>
              <w:pStyle w:val="bang0"/>
              <w:rPr>
                <w:rFonts w:cs="Times New Roman"/>
              </w:rPr>
            </w:pPr>
            <w:r w:rsidRPr="00CC7543">
              <w:t>Agreed</w:t>
            </w:r>
            <w:r>
              <w:t xml:space="preserve"> Fsoft and FU</w:t>
            </w:r>
            <w:r w:rsidRPr="00CC7543">
              <w:t xml:space="preserve"> standard format </w:t>
            </w:r>
          </w:p>
        </w:tc>
        <w:tc>
          <w:tcPr>
            <w:tcW w:w="1530" w:type="dxa"/>
          </w:tcPr>
          <w:p w14:paraId="524CD157" w14:textId="77777777" w:rsidR="00DB6B6C" w:rsidRPr="00CC7543" w:rsidRDefault="00DB6B6C" w:rsidP="00EE421D">
            <w:pPr>
              <w:pStyle w:val="bang0"/>
            </w:pPr>
            <w:r w:rsidRPr="00CC7543">
              <w:t>5pm Monday, Weekly</w:t>
            </w:r>
          </w:p>
        </w:tc>
        <w:tc>
          <w:tcPr>
            <w:tcW w:w="2700" w:type="dxa"/>
          </w:tcPr>
          <w:p w14:paraId="6807E606" w14:textId="77777777" w:rsidR="00DB6B6C" w:rsidRPr="00CC7543" w:rsidRDefault="00DB6B6C" w:rsidP="00EE421D">
            <w:pPr>
              <w:pStyle w:val="bang0"/>
            </w:pPr>
            <w:r w:rsidRPr="00CC7543">
              <w:t>Project status report, Issue requiring clarifications, escalation, if any</w:t>
            </w:r>
          </w:p>
        </w:tc>
        <w:tc>
          <w:tcPr>
            <w:tcW w:w="1440" w:type="dxa"/>
          </w:tcPr>
          <w:p w14:paraId="121051D8" w14:textId="77777777" w:rsidR="00DB6B6C" w:rsidRPr="00CC7543" w:rsidRDefault="00DB6B6C" w:rsidP="00EE421D">
            <w:pPr>
              <w:pStyle w:val="bang0"/>
            </w:pPr>
            <w:r>
              <w:t>PM</w:t>
            </w:r>
          </w:p>
        </w:tc>
      </w:tr>
      <w:tr w:rsidR="00DB6B6C" w:rsidRPr="00CC7543" w14:paraId="20FC71C4" w14:textId="77777777" w:rsidTr="0011269F">
        <w:trPr>
          <w:cantSplit/>
        </w:trPr>
        <w:tc>
          <w:tcPr>
            <w:tcW w:w="1890" w:type="dxa"/>
          </w:tcPr>
          <w:p w14:paraId="54FD9839" w14:textId="77777777" w:rsidR="00DB6B6C" w:rsidRPr="00CC7543" w:rsidRDefault="00DB6B6C" w:rsidP="00EE421D">
            <w:pPr>
              <w:pStyle w:val="bang0"/>
            </w:pPr>
            <w:r w:rsidRPr="00CC7543">
              <w:t xml:space="preserve">Project Meetings with </w:t>
            </w:r>
            <w:r>
              <w:t>sup</w:t>
            </w:r>
            <w:r w:rsidR="007F23D1">
              <w:t>ervisor</w:t>
            </w:r>
          </w:p>
        </w:tc>
        <w:tc>
          <w:tcPr>
            <w:tcW w:w="1440" w:type="dxa"/>
          </w:tcPr>
          <w:p w14:paraId="1FC5A40B" w14:textId="77777777" w:rsidR="00DB6B6C" w:rsidRPr="00CC7543" w:rsidRDefault="00DB6B6C" w:rsidP="00EE421D">
            <w:pPr>
              <w:pStyle w:val="bang0"/>
            </w:pPr>
            <w:r>
              <w:t>Face to face</w:t>
            </w:r>
          </w:p>
        </w:tc>
        <w:tc>
          <w:tcPr>
            <w:tcW w:w="1530" w:type="dxa"/>
          </w:tcPr>
          <w:p w14:paraId="7C32EB98" w14:textId="77777777" w:rsidR="00DB6B6C" w:rsidRPr="00CC7543" w:rsidRDefault="00DB6B6C" w:rsidP="00EE421D">
            <w:pPr>
              <w:pStyle w:val="bang0"/>
            </w:pPr>
            <w:r>
              <w:t>12h45 Friday</w:t>
            </w:r>
            <w:r w:rsidRPr="00CC7543">
              <w:t>, Weekly</w:t>
            </w:r>
          </w:p>
        </w:tc>
        <w:tc>
          <w:tcPr>
            <w:tcW w:w="2700" w:type="dxa"/>
          </w:tcPr>
          <w:p w14:paraId="48852FDD" w14:textId="77777777" w:rsidR="00DB6B6C" w:rsidRPr="00CC7543" w:rsidRDefault="00DB6B6C" w:rsidP="00EE421D">
            <w:pPr>
              <w:pStyle w:val="bang0"/>
            </w:pPr>
            <w:r w:rsidRPr="00CC7543">
              <w:t>As above</w:t>
            </w:r>
          </w:p>
        </w:tc>
        <w:tc>
          <w:tcPr>
            <w:tcW w:w="1440" w:type="dxa"/>
          </w:tcPr>
          <w:p w14:paraId="3889FEB0" w14:textId="77777777" w:rsidR="00DB6B6C" w:rsidRPr="00CC7543" w:rsidRDefault="00DB6B6C" w:rsidP="00EE421D">
            <w:pPr>
              <w:pStyle w:val="bang0"/>
            </w:pPr>
            <w:r>
              <w:t>PM</w:t>
            </w:r>
          </w:p>
        </w:tc>
      </w:tr>
      <w:tr w:rsidR="00DB6B6C" w:rsidRPr="00CC7543" w14:paraId="1A87D5CC" w14:textId="77777777" w:rsidTr="0011269F">
        <w:trPr>
          <w:cantSplit/>
        </w:trPr>
        <w:tc>
          <w:tcPr>
            <w:tcW w:w="1890" w:type="dxa"/>
          </w:tcPr>
          <w:p w14:paraId="0FA53F27" w14:textId="77777777" w:rsidR="00DB6B6C" w:rsidRPr="00CC7543" w:rsidRDefault="00DB6B6C" w:rsidP="00EE421D">
            <w:pPr>
              <w:pStyle w:val="bang0"/>
            </w:pPr>
            <w:r w:rsidRPr="00CC7543">
              <w:t>Requirement gathering/clarification</w:t>
            </w:r>
          </w:p>
        </w:tc>
        <w:tc>
          <w:tcPr>
            <w:tcW w:w="1440" w:type="dxa"/>
          </w:tcPr>
          <w:p w14:paraId="51747191" w14:textId="77777777" w:rsidR="00DB6B6C" w:rsidRPr="00CC7543" w:rsidRDefault="00DB6B6C" w:rsidP="00EE421D">
            <w:pPr>
              <w:pStyle w:val="bang0"/>
            </w:pPr>
            <w:r w:rsidRPr="00CC7543">
              <w:t>Face to face meeting</w:t>
            </w:r>
          </w:p>
        </w:tc>
        <w:tc>
          <w:tcPr>
            <w:tcW w:w="1530" w:type="dxa"/>
          </w:tcPr>
          <w:p w14:paraId="7B359C91" w14:textId="77777777" w:rsidR="00DB6B6C" w:rsidRPr="00CC7543" w:rsidRDefault="00DB6B6C" w:rsidP="00EE421D">
            <w:pPr>
              <w:pStyle w:val="bang0"/>
            </w:pPr>
            <w:r w:rsidRPr="00CC7543">
              <w:t>During requirement analysis phase</w:t>
            </w:r>
          </w:p>
        </w:tc>
        <w:tc>
          <w:tcPr>
            <w:tcW w:w="2700" w:type="dxa"/>
          </w:tcPr>
          <w:p w14:paraId="52C45F29" w14:textId="77777777" w:rsidR="00DB6B6C" w:rsidRPr="00CC7543" w:rsidRDefault="00DB6B6C" w:rsidP="00EE421D">
            <w:pPr>
              <w:pStyle w:val="bang0"/>
            </w:pPr>
            <w:r w:rsidRPr="00CC7543">
              <w:t>As in Q&amp;A list</w:t>
            </w:r>
          </w:p>
        </w:tc>
        <w:tc>
          <w:tcPr>
            <w:tcW w:w="1440" w:type="dxa"/>
          </w:tcPr>
          <w:p w14:paraId="528384BB" w14:textId="77777777" w:rsidR="00DB6B6C" w:rsidRPr="00CC7543" w:rsidRDefault="00DB6B6C" w:rsidP="00EE421D">
            <w:pPr>
              <w:pStyle w:val="bang0"/>
            </w:pPr>
            <w:r>
              <w:t>PM</w:t>
            </w:r>
            <w:r w:rsidRPr="00CC7543">
              <w:t xml:space="preserve"> </w:t>
            </w:r>
          </w:p>
        </w:tc>
      </w:tr>
      <w:tr w:rsidR="00DB6B6C" w:rsidRPr="00CC7543" w14:paraId="71FA2C61" w14:textId="77777777" w:rsidTr="0011269F">
        <w:trPr>
          <w:cantSplit/>
        </w:trPr>
        <w:tc>
          <w:tcPr>
            <w:tcW w:w="9000" w:type="dxa"/>
            <w:gridSpan w:val="5"/>
            <w:shd w:val="clear" w:color="auto" w:fill="auto"/>
          </w:tcPr>
          <w:p w14:paraId="6821C11C" w14:textId="77777777" w:rsidR="00DB6B6C" w:rsidRPr="00CC7543" w:rsidRDefault="00DB6B6C" w:rsidP="00EE421D">
            <w:pPr>
              <w:pStyle w:val="StylebangcategoryWhiteLeft"/>
            </w:pPr>
            <w:r w:rsidRPr="00CC7543">
              <w:t xml:space="preserve">Communication with </w:t>
            </w:r>
            <w:r>
              <w:t>Supervisor</w:t>
            </w:r>
          </w:p>
        </w:tc>
      </w:tr>
      <w:tr w:rsidR="00DB6B6C" w:rsidRPr="00CC7543" w14:paraId="6A6917DB" w14:textId="77777777" w:rsidTr="0011269F">
        <w:trPr>
          <w:cantSplit/>
        </w:trPr>
        <w:tc>
          <w:tcPr>
            <w:tcW w:w="1890" w:type="dxa"/>
          </w:tcPr>
          <w:p w14:paraId="258583F2" w14:textId="77777777" w:rsidR="00DB6B6C" w:rsidRPr="00CC7543" w:rsidRDefault="00DB6B6C" w:rsidP="00EE421D">
            <w:pPr>
              <w:pStyle w:val="bang0"/>
            </w:pPr>
            <w:r w:rsidRPr="00CC7543">
              <w:t>Review Project Plan &amp; Project schedule</w:t>
            </w:r>
          </w:p>
        </w:tc>
        <w:tc>
          <w:tcPr>
            <w:tcW w:w="1440" w:type="dxa"/>
          </w:tcPr>
          <w:p w14:paraId="0E239463" w14:textId="77777777" w:rsidR="00DB6B6C" w:rsidRPr="00CC7543" w:rsidRDefault="00DB6B6C" w:rsidP="00EE421D">
            <w:pPr>
              <w:pStyle w:val="bang0"/>
            </w:pPr>
            <w:r>
              <w:t xml:space="preserve">By </w:t>
            </w:r>
            <w:r w:rsidRPr="00CC7543">
              <w:t>attend project meeting</w:t>
            </w:r>
          </w:p>
        </w:tc>
        <w:tc>
          <w:tcPr>
            <w:tcW w:w="1530" w:type="dxa"/>
          </w:tcPr>
          <w:p w14:paraId="060059A8" w14:textId="77777777" w:rsidR="00DB6B6C" w:rsidRPr="00CC7543" w:rsidRDefault="00DB6B6C" w:rsidP="00EE421D">
            <w:pPr>
              <w:pStyle w:val="bang0"/>
            </w:pPr>
            <w:r w:rsidRPr="00CC7543">
              <w:t xml:space="preserve">Significant changes to </w:t>
            </w:r>
            <w:commentRangeStart w:id="83"/>
            <w:r w:rsidRPr="00CC7543">
              <w:t>WO</w:t>
            </w:r>
            <w:commentRangeEnd w:id="83"/>
            <w:r w:rsidR="00722B04">
              <w:rPr>
                <w:rStyle w:val="CommentReference"/>
                <w:rFonts w:ascii=".VnTime" w:eastAsiaTheme="minorEastAsia" w:hAnsi=".VnTime" w:cs="Times New Roman"/>
              </w:rPr>
              <w:commentReference w:id="83"/>
            </w:r>
            <w:r w:rsidRPr="00CC7543">
              <w:t>, PP and Project schedule (scope, objectives Organization, HR, major milestone, deliverables )</w:t>
            </w:r>
          </w:p>
        </w:tc>
        <w:tc>
          <w:tcPr>
            <w:tcW w:w="2700" w:type="dxa"/>
          </w:tcPr>
          <w:p w14:paraId="567C44A4" w14:textId="77777777" w:rsidR="00DB6B6C" w:rsidRPr="00CC7543" w:rsidRDefault="00DB6B6C" w:rsidP="00EE421D">
            <w:pPr>
              <w:pStyle w:val="bang0"/>
            </w:pPr>
          </w:p>
        </w:tc>
        <w:tc>
          <w:tcPr>
            <w:tcW w:w="1440" w:type="dxa"/>
          </w:tcPr>
          <w:p w14:paraId="786233C5" w14:textId="77777777" w:rsidR="00DB6B6C" w:rsidRPr="00CC7543" w:rsidRDefault="00DB6B6C" w:rsidP="00EE421D">
            <w:pPr>
              <w:pStyle w:val="bang0"/>
            </w:pPr>
            <w:r>
              <w:t>PM</w:t>
            </w:r>
          </w:p>
        </w:tc>
      </w:tr>
      <w:tr w:rsidR="00DB6B6C" w:rsidRPr="00CC7543" w14:paraId="7933B13F" w14:textId="77777777" w:rsidTr="0011269F">
        <w:trPr>
          <w:cantSplit/>
        </w:trPr>
        <w:tc>
          <w:tcPr>
            <w:tcW w:w="1890" w:type="dxa"/>
          </w:tcPr>
          <w:p w14:paraId="5CC5202C" w14:textId="77777777" w:rsidR="00DB6B6C" w:rsidRPr="00CC7543" w:rsidRDefault="00DB6B6C" w:rsidP="00EE421D">
            <w:pPr>
              <w:pStyle w:val="bang0"/>
            </w:pPr>
            <w:r w:rsidRPr="00CC7543">
              <w:t>Project Progress Review</w:t>
            </w:r>
          </w:p>
        </w:tc>
        <w:tc>
          <w:tcPr>
            <w:tcW w:w="1440" w:type="dxa"/>
          </w:tcPr>
          <w:p w14:paraId="11701C3E" w14:textId="77777777" w:rsidR="00DB6B6C" w:rsidRPr="00CC7543" w:rsidRDefault="00DB6B6C" w:rsidP="00EE421D">
            <w:pPr>
              <w:pStyle w:val="bang0"/>
            </w:pPr>
            <w:r w:rsidRPr="00CC7543">
              <w:t xml:space="preserve">By email and/or </w:t>
            </w:r>
            <w:commentRangeStart w:id="84"/>
            <w:r w:rsidRPr="00CC7543">
              <w:t>via Operation meeting at Group/Division level</w:t>
            </w:r>
            <w:commentRangeEnd w:id="84"/>
            <w:r w:rsidR="00722B04">
              <w:rPr>
                <w:rStyle w:val="CommentReference"/>
                <w:rFonts w:ascii=".VnTime" w:eastAsiaTheme="minorEastAsia" w:hAnsi=".VnTime" w:cs="Times New Roman"/>
              </w:rPr>
              <w:commentReference w:id="84"/>
            </w:r>
          </w:p>
        </w:tc>
        <w:tc>
          <w:tcPr>
            <w:tcW w:w="1530" w:type="dxa"/>
          </w:tcPr>
          <w:p w14:paraId="14F82B5A" w14:textId="77777777" w:rsidR="00DB6B6C" w:rsidRPr="00CC7543" w:rsidRDefault="00DB6B6C" w:rsidP="00EE421D">
            <w:pPr>
              <w:pStyle w:val="bang0"/>
            </w:pPr>
            <w:r w:rsidRPr="00CC7543">
              <w:t>Weekly</w:t>
            </w:r>
          </w:p>
        </w:tc>
        <w:tc>
          <w:tcPr>
            <w:tcW w:w="2700" w:type="dxa"/>
          </w:tcPr>
          <w:p w14:paraId="0FA3D159" w14:textId="77777777" w:rsidR="00DB6B6C" w:rsidRPr="00CC7543" w:rsidRDefault="00DB6B6C" w:rsidP="00EE421D">
            <w:pPr>
              <w:pStyle w:val="bang0"/>
            </w:pPr>
            <w:r w:rsidRPr="00CC7543">
              <w:t>Project status report, Issue requiring clarifications, escalation, if any</w:t>
            </w:r>
            <w:bookmarkStart w:id="85" w:name="_GoBack"/>
            <w:bookmarkEnd w:id="85"/>
          </w:p>
        </w:tc>
        <w:tc>
          <w:tcPr>
            <w:tcW w:w="1440" w:type="dxa"/>
          </w:tcPr>
          <w:p w14:paraId="1AA2F8E9" w14:textId="77777777" w:rsidR="00DB6B6C" w:rsidRPr="00CC7543" w:rsidRDefault="00DB6B6C" w:rsidP="00EE421D">
            <w:pPr>
              <w:pStyle w:val="bang0"/>
            </w:pPr>
            <w:r>
              <w:t>PM</w:t>
            </w:r>
          </w:p>
        </w:tc>
      </w:tr>
      <w:tr w:rsidR="00DB6B6C" w:rsidRPr="00CC7543" w14:paraId="004D09DC" w14:textId="77777777" w:rsidTr="0011269F">
        <w:trPr>
          <w:cantSplit/>
        </w:trPr>
        <w:tc>
          <w:tcPr>
            <w:tcW w:w="1890" w:type="dxa"/>
          </w:tcPr>
          <w:p w14:paraId="4F23BD57" w14:textId="77777777" w:rsidR="00DB6B6C" w:rsidRPr="00CC7543" w:rsidRDefault="00DB6B6C" w:rsidP="00EE421D">
            <w:pPr>
              <w:pStyle w:val="bang0"/>
            </w:pPr>
            <w:r w:rsidRPr="00CC7543">
              <w:t>Project Milestone Review</w:t>
            </w:r>
          </w:p>
          <w:p w14:paraId="29238B66" w14:textId="77777777" w:rsidR="00DB6B6C" w:rsidRPr="00CC7543" w:rsidRDefault="00DB6B6C" w:rsidP="00EE421D">
            <w:pPr>
              <w:pStyle w:val="bang0"/>
            </w:pPr>
          </w:p>
        </w:tc>
        <w:tc>
          <w:tcPr>
            <w:tcW w:w="1440" w:type="dxa"/>
          </w:tcPr>
          <w:p w14:paraId="53A784E5" w14:textId="77777777" w:rsidR="00DB6B6C" w:rsidRPr="00CC7543" w:rsidRDefault="00DB6B6C" w:rsidP="00EE421D">
            <w:pPr>
              <w:pStyle w:val="bang0"/>
            </w:pPr>
            <w:r w:rsidRPr="00CC7543">
              <w:t>By email and via project milestone review meeting</w:t>
            </w:r>
          </w:p>
        </w:tc>
        <w:tc>
          <w:tcPr>
            <w:tcW w:w="1530" w:type="dxa"/>
          </w:tcPr>
          <w:p w14:paraId="5CA231E9" w14:textId="77777777" w:rsidR="00DB6B6C" w:rsidRPr="00CC7543" w:rsidRDefault="00DB6B6C" w:rsidP="00EE421D">
            <w:pPr>
              <w:pStyle w:val="bang0"/>
            </w:pPr>
            <w:r w:rsidRPr="00CC7543">
              <w:t>End of every stage</w:t>
            </w:r>
          </w:p>
        </w:tc>
        <w:tc>
          <w:tcPr>
            <w:tcW w:w="2700" w:type="dxa"/>
          </w:tcPr>
          <w:p w14:paraId="5561A6FD" w14:textId="77777777" w:rsidR="00DB6B6C" w:rsidRPr="00CC7543" w:rsidRDefault="00DB6B6C" w:rsidP="00EE421D">
            <w:pPr>
              <w:pStyle w:val="bang0"/>
            </w:pPr>
            <w:r w:rsidRPr="00CC7543">
              <w:t>Project objective review, evaluate project performance (quality, schedule, effort), Causal analysis, update project plan for next stage</w:t>
            </w:r>
          </w:p>
        </w:tc>
        <w:tc>
          <w:tcPr>
            <w:tcW w:w="1440" w:type="dxa"/>
          </w:tcPr>
          <w:p w14:paraId="1E500E9B" w14:textId="77777777" w:rsidR="00DB6B6C" w:rsidRPr="00CC7543" w:rsidRDefault="00DB6B6C" w:rsidP="00EE421D">
            <w:pPr>
              <w:pStyle w:val="bang0"/>
            </w:pPr>
            <w:r>
              <w:t>PM</w:t>
            </w:r>
          </w:p>
        </w:tc>
      </w:tr>
    </w:tbl>
    <w:p w14:paraId="267FDD38" w14:textId="77777777" w:rsidR="00DB6B6C" w:rsidRDefault="00DB6B6C" w:rsidP="00EE421D"/>
    <w:p w14:paraId="12566BD7" w14:textId="77777777" w:rsidR="00D25A64" w:rsidRDefault="00E031FE" w:rsidP="00EE421D">
      <w:pPr>
        <w:pStyle w:val="Heading1"/>
      </w:pPr>
      <w:bookmarkStart w:id="86" w:name="_Toc368438026"/>
      <w:bookmarkEnd w:id="81"/>
      <w:r>
        <w:lastRenderedPageBreak/>
        <w:t>Configuration M</w:t>
      </w:r>
      <w:r w:rsidR="00D25A64">
        <w:t>anagement</w:t>
      </w:r>
      <w:bookmarkEnd w:id="86"/>
    </w:p>
    <w:p w14:paraId="1873C557" w14:textId="77777777" w:rsidR="00F80C19" w:rsidRDefault="00F80C19" w:rsidP="00EE421D">
      <w:bookmarkStart w:id="87" w:name="_Toc447380910"/>
      <w:bookmarkStart w:id="88" w:name="_Toc493946074"/>
      <w:bookmarkStart w:id="89" w:name="_Toc523796238"/>
      <w:bookmarkStart w:id="90" w:name="_Toc524347177"/>
      <w:bookmarkStart w:id="91" w:name="_Toc91412645"/>
      <w:bookmarkStart w:id="9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14:paraId="2C6650DB" w14:textId="77777777" w:rsidR="00DB6B6C" w:rsidRDefault="00DB6B6C">
      <w:pPr>
        <w:pPrChange w:id="93" w:author="sangnv" w:date="2014-08-14T20:55:00Z">
          <w:pPr>
            <w:spacing w:before="60" w:line="240" w:lineRule="auto"/>
            <w:jc w:val="both"/>
          </w:pPr>
        </w:pPrChange>
      </w:pPr>
    </w:p>
    <w:bookmarkEnd w:id="87"/>
    <w:bookmarkEnd w:id="88"/>
    <w:bookmarkEnd w:id="89"/>
    <w:bookmarkEnd w:id="90"/>
    <w:bookmarkEnd w:id="91"/>
    <w:bookmarkEnd w:id="92"/>
    <w:p w14:paraId="6C38A883" w14:textId="77777777" w:rsidR="00D25A64" w:rsidRDefault="00D25A64" w:rsidP="00EE421D"/>
    <w:sectPr w:rsidR="00D25A64" w:rsidSect="00103F6E">
      <w:headerReference w:type="even" r:id="rId13"/>
      <w:headerReference w:type="default" r:id="rId14"/>
      <w:footerReference w:type="even" r:id="rId15"/>
      <w:footerReference w:type="default" r:id="rId16"/>
      <w:type w:val="continuous"/>
      <w:pgSz w:w="11909" w:h="16834" w:code="9"/>
      <w:pgMar w:top="1418" w:right="1134" w:bottom="1418" w:left="1985" w:header="432" w:footer="576" w:gutter="0"/>
      <w:cols w:space="709"/>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sangnv" w:date="2014-08-14T16:40:00Z" w:initials="s">
    <w:p w14:paraId="1835E14A" w14:textId="77777777" w:rsidR="00EE421D" w:rsidRDefault="00EE421D" w:rsidP="00EE421D">
      <w:pPr>
        <w:pStyle w:val="CommentText"/>
      </w:pPr>
      <w:r>
        <w:rPr>
          <w:rStyle w:val="CommentReference"/>
        </w:rPr>
        <w:annotationRef/>
      </w:r>
      <w:r>
        <w:t>Kiểm tra lại so với schedule</w:t>
      </w:r>
    </w:p>
  </w:comment>
  <w:comment w:id="19" w:author="sangnv" w:date="2014-08-14T16:41:00Z" w:initials="s">
    <w:p w14:paraId="6610A0E8" w14:textId="77777777" w:rsidR="00EE421D" w:rsidRDefault="00EE421D" w:rsidP="00EE421D">
      <w:pPr>
        <w:pStyle w:val="CommentText"/>
      </w:pPr>
      <w:r>
        <w:rPr>
          <w:rStyle w:val="CommentReference"/>
        </w:rPr>
        <w:annotationRef/>
      </w:r>
      <w:r>
        <w:t>Kiểm tra lại so với schedule</w:t>
      </w:r>
    </w:p>
  </w:comment>
  <w:comment w:id="20" w:author="sangnv" w:date="2014-08-14T16:41:00Z" w:initials="s">
    <w:p w14:paraId="26F9D9FF" w14:textId="77777777" w:rsidR="00EE421D" w:rsidRDefault="00EE421D" w:rsidP="00EE421D">
      <w:pPr>
        <w:pStyle w:val="CommentText"/>
      </w:pPr>
      <w:r>
        <w:rPr>
          <w:rStyle w:val="CommentReference"/>
        </w:rPr>
        <w:annotationRef/>
      </w:r>
      <w:r>
        <w:t>Kiem tra so voi schedule</w:t>
      </w:r>
    </w:p>
  </w:comment>
  <w:comment w:id="23" w:author="sangnv" w:date="2014-08-14T16:42:00Z" w:initials="s">
    <w:p w14:paraId="5A2CCCD3" w14:textId="77777777" w:rsidR="00EE421D" w:rsidRDefault="00EE421D" w:rsidP="00EE421D">
      <w:pPr>
        <w:pStyle w:val="CommentText"/>
      </w:pPr>
      <w:r>
        <w:rPr>
          <w:rStyle w:val="CommentReference"/>
        </w:rPr>
        <w:annotationRef/>
      </w:r>
      <w:r>
        <w:t>Kiem tra so voi schedule</w:t>
      </w:r>
    </w:p>
  </w:comment>
  <w:comment w:id="22" w:author="sangnv" w:date="2014-08-14T16:42:00Z" w:initials="s">
    <w:p w14:paraId="03BA958B" w14:textId="77777777" w:rsidR="00EE421D" w:rsidRDefault="00EE421D" w:rsidP="00EE421D">
      <w:pPr>
        <w:pStyle w:val="CommentText"/>
      </w:pPr>
      <w:r>
        <w:rPr>
          <w:rStyle w:val="CommentReference"/>
        </w:rPr>
        <w:annotationRef/>
      </w:r>
    </w:p>
  </w:comment>
  <w:comment w:id="26" w:author="sangnv" w:date="2014-08-14T20:39:00Z" w:initials="s">
    <w:p w14:paraId="2807B5A3" w14:textId="77777777" w:rsidR="00EE421D" w:rsidRDefault="00EE421D" w:rsidP="00EE421D">
      <w:pPr>
        <w:pStyle w:val="CommentText"/>
      </w:pPr>
      <w:r>
        <w:rPr>
          <w:rStyle w:val="CommentReference"/>
        </w:rPr>
        <w:annotationRef/>
      </w:r>
      <w:r>
        <w:t>Xóa dòng này</w:t>
      </w:r>
    </w:p>
  </w:comment>
  <w:comment w:id="27" w:author="sangnv" w:date="2014-08-14T20:40:00Z" w:initials="s">
    <w:p w14:paraId="4ACFF446" w14:textId="77777777" w:rsidR="00EE421D" w:rsidRDefault="00EE421D" w:rsidP="00EE421D">
      <w:pPr>
        <w:pStyle w:val="CommentText"/>
      </w:pPr>
      <w:r>
        <w:rPr>
          <w:rStyle w:val="CommentReference"/>
        </w:rPr>
        <w:annotationRef/>
      </w:r>
      <w:r>
        <w:t>Nên để số (defect), không để Wdef</w:t>
      </w:r>
    </w:p>
  </w:comment>
  <w:comment w:id="28" w:author="sangnv" w:date="2014-08-14T20:39:00Z" w:initials="s">
    <w:p w14:paraId="26DAF4E7" w14:textId="77777777" w:rsidR="00EE421D" w:rsidRDefault="00EE421D" w:rsidP="00EE421D">
      <w:pPr>
        <w:pStyle w:val="CommentText"/>
      </w:pPr>
      <w:r>
        <w:rPr>
          <w:rStyle w:val="CommentReference"/>
        </w:rPr>
        <w:annotationRef/>
      </w:r>
      <w:r>
        <w:t>Xóa dòng này</w:t>
      </w:r>
    </w:p>
  </w:comment>
  <w:comment w:id="34" w:author="sangnv" w:date="2014-08-14T20:41:00Z" w:initials="s">
    <w:p w14:paraId="38F202BB" w14:textId="77777777" w:rsidR="00EE421D" w:rsidRDefault="00EE421D" w:rsidP="00EE421D">
      <w:pPr>
        <w:pStyle w:val="CommentText"/>
      </w:pPr>
      <w:r>
        <w:rPr>
          <w:rStyle w:val="CommentReference"/>
        </w:rPr>
        <w:annotationRef/>
      </w:r>
      <w:r>
        <w:t>Align text</w:t>
      </w:r>
    </w:p>
  </w:comment>
  <w:comment w:id="36" w:author="sangnv" w:date="2014-08-14T20:42:00Z" w:initials="s">
    <w:p w14:paraId="375F9E58" w14:textId="77777777" w:rsidR="00EE421D" w:rsidRDefault="00EE421D" w:rsidP="00EE421D">
      <w:pPr>
        <w:pStyle w:val="CommentText"/>
      </w:pPr>
      <w:r>
        <w:rPr>
          <w:rStyle w:val="CommentReference"/>
        </w:rPr>
        <w:annotationRef/>
      </w:r>
      <w:r>
        <w:t>Không thấy tài liệu quản lý rủi ro. Cần đưa tài risk vào thư mục Plan và cập nhật các rủi ro của dự án</w:t>
      </w:r>
    </w:p>
  </w:comment>
  <w:comment w:id="43" w:author="sangnv" w:date="2014-08-14T20:44:00Z" w:initials="s">
    <w:p w14:paraId="6A4A6AB6" w14:textId="77777777" w:rsidR="00EE421D" w:rsidRDefault="00EE421D" w:rsidP="00EE421D">
      <w:pPr>
        <w:pStyle w:val="CommentText"/>
      </w:pPr>
      <w:r>
        <w:rPr>
          <w:rStyle w:val="CommentReference"/>
        </w:rPr>
        <w:annotationRef/>
      </w:r>
      <w:r>
        <w:t>6 phase chứ không phải 4 phase</w:t>
      </w:r>
    </w:p>
  </w:comment>
  <w:comment w:id="48" w:author="sangnv" w:date="2014-08-14T20:45:00Z" w:initials="s">
    <w:p w14:paraId="43ECB2AA" w14:textId="77777777" w:rsidR="00EE421D" w:rsidRDefault="00EE421D" w:rsidP="00EE421D">
      <w:pPr>
        <w:pStyle w:val="CommentText"/>
      </w:pPr>
      <w:r>
        <w:rPr>
          <w:rStyle w:val="CommentReference"/>
        </w:rPr>
        <w:annotationRef/>
      </w:r>
      <w:r>
        <w:t>Cập nhật cho đúng theo schedule</w:t>
      </w:r>
    </w:p>
  </w:comment>
  <w:comment w:id="53" w:author="sangnv" w:date="2014-08-14T20:45:00Z" w:initials="s">
    <w:p w14:paraId="6A8F08D5" w14:textId="77777777" w:rsidR="00EE421D" w:rsidRDefault="00EE421D" w:rsidP="00EE421D">
      <w:pPr>
        <w:pStyle w:val="CommentText"/>
      </w:pPr>
      <w:r>
        <w:rPr>
          <w:rStyle w:val="CommentReference"/>
        </w:rPr>
        <w:annotationRef/>
      </w:r>
      <w:r>
        <w:t>Căn text</w:t>
      </w:r>
    </w:p>
  </w:comment>
  <w:comment w:id="55" w:author="sangnv" w:date="2014-08-14T20:47:00Z" w:initials="s">
    <w:p w14:paraId="0C52D4DC" w14:textId="77777777" w:rsidR="00EE421D" w:rsidRDefault="00EE421D" w:rsidP="00EE421D">
      <w:pPr>
        <w:pStyle w:val="CommentText"/>
      </w:pPr>
      <w:r>
        <w:rPr>
          <w:rStyle w:val="CommentReference"/>
        </w:rPr>
        <w:annotationRef/>
      </w:r>
      <w:r>
        <w:t>Xem lại số UT/1KLOC</w:t>
      </w:r>
    </w:p>
  </w:comment>
  <w:comment w:id="56" w:author="sangnv" w:date="2014-08-14T20:48:00Z" w:initials="s">
    <w:p w14:paraId="60BCAA9A" w14:textId="77777777" w:rsidR="00EE421D" w:rsidRDefault="00EE421D" w:rsidP="00EE421D">
      <w:pPr>
        <w:pStyle w:val="CommentText"/>
      </w:pPr>
      <w:r>
        <w:rPr>
          <w:rStyle w:val="CommentReference"/>
        </w:rPr>
        <w:annotationRef/>
      </w:r>
      <w:r>
        <w:t>Bổ xung completion criteria, techniques choc ac kiểu test</w:t>
      </w:r>
    </w:p>
    <w:p w14:paraId="40E9B601" w14:textId="77777777" w:rsidR="00EE421D" w:rsidRDefault="00EE421D" w:rsidP="00EE421D">
      <w:pPr>
        <w:pStyle w:val="CommentText"/>
      </w:pPr>
    </w:p>
    <w:p w14:paraId="60F818F5" w14:textId="77777777" w:rsidR="00EE421D" w:rsidRDefault="00EE421D" w:rsidP="00EE421D">
      <w:pPr>
        <w:pStyle w:val="CommentText"/>
      </w:pPr>
      <w:r>
        <w:t>Có thể sử dụng kỹ thuật Checklist, Boundary, Scenarios-based testing,</w:t>
      </w:r>
    </w:p>
  </w:comment>
  <w:comment w:id="57" w:author="sangnv" w:date="2014-08-14T20:51:00Z" w:initials="s">
    <w:p w14:paraId="28E24B9E" w14:textId="77777777" w:rsidR="00EE421D" w:rsidRDefault="00EE421D" w:rsidP="00EE421D">
      <w:pPr>
        <w:pStyle w:val="CommentText"/>
      </w:pPr>
      <w:r>
        <w:rPr>
          <w:rStyle w:val="CommentReference"/>
        </w:rPr>
        <w:annotationRef/>
      </w:r>
      <w:r>
        <w:t>Ghi rõ ABC là gì, PCB là gì?</w:t>
      </w:r>
    </w:p>
  </w:comment>
  <w:comment w:id="63" w:author="sangnv" w:date="2014-08-14T20:54:00Z" w:initials="s">
    <w:p w14:paraId="0C7BB35C" w14:textId="77777777" w:rsidR="00EE421D" w:rsidRDefault="00EE421D" w:rsidP="00EE421D">
      <w:pPr>
        <w:pStyle w:val="CommentText"/>
      </w:pPr>
      <w:r>
        <w:rPr>
          <w:rStyle w:val="CommentReference"/>
        </w:rPr>
        <w:annotationRef/>
      </w:r>
      <w:r>
        <w:t>Review và cập nhật theo schedule</w:t>
      </w:r>
    </w:p>
  </w:comment>
  <w:comment w:id="65" w:author="sangnv" w:date="2014-08-14T20:55:00Z" w:initials="s">
    <w:p w14:paraId="009C846D" w14:textId="77777777" w:rsidR="00EE421D" w:rsidRDefault="00EE421D" w:rsidP="00EE421D">
      <w:pPr>
        <w:pStyle w:val="CommentText"/>
      </w:pPr>
      <w:r>
        <w:rPr>
          <w:rStyle w:val="CommentReference"/>
        </w:rPr>
        <w:annotationRef/>
      </w:r>
      <w:r>
        <w:t>Hiện tại chưa có báo cáo final inspection report cần bổ xung</w:t>
      </w:r>
    </w:p>
  </w:comment>
  <w:comment w:id="82" w:author="sangnv" w:date="2014-08-14T21:06:00Z" w:initials="s">
    <w:p w14:paraId="0F90FF53" w14:textId="77777777" w:rsidR="006252BE" w:rsidRDefault="006252BE">
      <w:pPr>
        <w:pStyle w:val="CommentText"/>
      </w:pPr>
      <w:r>
        <w:rPr>
          <w:rStyle w:val="CommentReference"/>
        </w:rPr>
        <w:annotationRef/>
      </w:r>
      <w:r>
        <w:t>Team có báo cáo công việc hang ngày thì cần có bằng chứng</w:t>
      </w:r>
    </w:p>
    <w:p w14:paraId="489FCFB2" w14:textId="77777777" w:rsidR="006252BE" w:rsidRDefault="006252BE">
      <w:pPr>
        <w:pStyle w:val="CommentText"/>
      </w:pPr>
      <w:r>
        <w:t>Ví dụ email báo cáo công việc,</w:t>
      </w:r>
    </w:p>
  </w:comment>
  <w:comment w:id="83" w:author="sangnv" w:date="2014-08-14T21:09:00Z" w:initials="s">
    <w:p w14:paraId="634238A7" w14:textId="73BEECE2" w:rsidR="00722B04" w:rsidRDefault="00722B04">
      <w:pPr>
        <w:pStyle w:val="CommentText"/>
      </w:pPr>
      <w:r>
        <w:rPr>
          <w:rStyle w:val="CommentReference"/>
        </w:rPr>
        <w:annotationRef/>
      </w:r>
      <w:r>
        <w:t>Cần nói rõ WO là gì vì là đồ án – có thể coi bản Examination Report là WO?</w:t>
      </w:r>
    </w:p>
  </w:comment>
  <w:comment w:id="84" w:author="sangnv" w:date="2014-08-14T21:09:00Z" w:initials="s">
    <w:p w14:paraId="19D2EBCF" w14:textId="496C854A" w:rsidR="00722B04" w:rsidRDefault="00722B04">
      <w:pPr>
        <w:pStyle w:val="CommentText"/>
      </w:pPr>
      <w:r>
        <w:rPr>
          <w:rStyle w:val="CommentReference"/>
        </w:rPr>
        <w:annotationRef/>
      </w:r>
      <w:r>
        <w:t>Cập nhật vì không phải dự án của Fsoft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35E14A" w15:done="0"/>
  <w15:commentEx w15:paraId="6610A0E8" w15:done="0"/>
  <w15:commentEx w15:paraId="26F9D9FF" w15:done="0"/>
  <w15:commentEx w15:paraId="5A2CCCD3" w15:done="0"/>
  <w15:commentEx w15:paraId="03BA958B" w15:done="0"/>
  <w15:commentEx w15:paraId="2807B5A3" w15:done="0"/>
  <w15:commentEx w15:paraId="4ACFF446" w15:done="0"/>
  <w15:commentEx w15:paraId="26DAF4E7" w15:done="0"/>
  <w15:commentEx w15:paraId="38F202BB" w15:done="0"/>
  <w15:commentEx w15:paraId="375F9E58" w15:done="0"/>
  <w15:commentEx w15:paraId="6A4A6AB6" w15:done="0"/>
  <w15:commentEx w15:paraId="43ECB2AA" w15:done="0"/>
  <w15:commentEx w15:paraId="6A8F08D5" w15:done="0"/>
  <w15:commentEx w15:paraId="0C52D4DC" w15:done="0"/>
  <w15:commentEx w15:paraId="60F818F5" w15:done="0"/>
  <w15:commentEx w15:paraId="28E24B9E" w15:done="0"/>
  <w15:commentEx w15:paraId="0C7BB35C" w15:done="0"/>
  <w15:commentEx w15:paraId="009C846D" w15:done="0"/>
  <w15:commentEx w15:paraId="489FCFB2" w15:done="0"/>
  <w15:commentEx w15:paraId="634238A7" w15:done="0"/>
  <w15:commentEx w15:paraId="19D2EB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10697" w14:textId="77777777" w:rsidR="00D40B9C" w:rsidRDefault="00D40B9C" w:rsidP="00EE421D">
      <w:r>
        <w:separator/>
      </w:r>
    </w:p>
    <w:p w14:paraId="44A6B0A3" w14:textId="77777777" w:rsidR="00D40B9C" w:rsidRDefault="00D40B9C" w:rsidP="00EE421D"/>
    <w:p w14:paraId="49D338A1" w14:textId="77777777" w:rsidR="00D40B9C" w:rsidRDefault="00D40B9C" w:rsidP="00EE421D"/>
    <w:p w14:paraId="4730430B" w14:textId="77777777" w:rsidR="00D40B9C" w:rsidRDefault="00D40B9C" w:rsidP="00EE421D"/>
    <w:p w14:paraId="2188CC92" w14:textId="77777777" w:rsidR="00D40B9C" w:rsidRDefault="00D40B9C" w:rsidP="00EE421D"/>
    <w:p w14:paraId="181CD322" w14:textId="77777777" w:rsidR="00D40B9C" w:rsidRDefault="00D40B9C" w:rsidP="00EE421D"/>
    <w:p w14:paraId="24DC8DE1" w14:textId="77777777" w:rsidR="00D40B9C" w:rsidRDefault="00D40B9C" w:rsidP="00EE421D"/>
    <w:p w14:paraId="3C3BB200" w14:textId="77777777" w:rsidR="00D40B9C" w:rsidRDefault="00D40B9C" w:rsidP="00EE421D"/>
    <w:p w14:paraId="59288BDB" w14:textId="77777777" w:rsidR="00D40B9C" w:rsidRDefault="00D40B9C" w:rsidP="00EE421D"/>
    <w:p w14:paraId="038A32F2" w14:textId="77777777" w:rsidR="00D40B9C" w:rsidRDefault="00D40B9C" w:rsidP="00EE421D"/>
    <w:p w14:paraId="67D10DFB" w14:textId="77777777" w:rsidR="00D40B9C" w:rsidRDefault="00D40B9C" w:rsidP="00EE421D"/>
    <w:p w14:paraId="5A124C7E" w14:textId="77777777" w:rsidR="00D40B9C" w:rsidRDefault="00D40B9C" w:rsidP="00EE421D"/>
    <w:p w14:paraId="0B0D76B6" w14:textId="77777777" w:rsidR="00D40B9C" w:rsidRDefault="00D40B9C" w:rsidP="00EE421D"/>
    <w:p w14:paraId="1E8FDE0A" w14:textId="77777777" w:rsidR="00D40B9C" w:rsidRDefault="00D40B9C" w:rsidP="00EE421D"/>
    <w:p w14:paraId="1045E8C6" w14:textId="77777777" w:rsidR="00D40B9C" w:rsidRDefault="00D40B9C" w:rsidP="00EE421D"/>
    <w:p w14:paraId="64FF9DD0" w14:textId="77777777" w:rsidR="00D40B9C" w:rsidRDefault="00D40B9C" w:rsidP="00EE421D"/>
    <w:p w14:paraId="3D562302" w14:textId="77777777" w:rsidR="00D40B9C" w:rsidRDefault="00D40B9C" w:rsidP="00EE421D"/>
    <w:p w14:paraId="2C89D387" w14:textId="77777777" w:rsidR="00D40B9C" w:rsidRDefault="00D40B9C" w:rsidP="00EE421D"/>
    <w:p w14:paraId="3E84A6AD" w14:textId="77777777" w:rsidR="00D40B9C" w:rsidRDefault="00D40B9C" w:rsidP="00EE421D"/>
  </w:endnote>
  <w:endnote w:type="continuationSeparator" w:id="0">
    <w:p w14:paraId="1A88DC44" w14:textId="77777777" w:rsidR="00D40B9C" w:rsidRDefault="00D40B9C" w:rsidP="00EE421D">
      <w:r>
        <w:continuationSeparator/>
      </w:r>
    </w:p>
    <w:p w14:paraId="0F76CDA3" w14:textId="77777777" w:rsidR="00D40B9C" w:rsidRDefault="00D40B9C" w:rsidP="00EE421D"/>
    <w:p w14:paraId="5BBBA1C8" w14:textId="77777777" w:rsidR="00D40B9C" w:rsidRDefault="00D40B9C" w:rsidP="00EE421D"/>
    <w:p w14:paraId="483A5F01" w14:textId="77777777" w:rsidR="00D40B9C" w:rsidRDefault="00D40B9C" w:rsidP="00EE421D"/>
    <w:p w14:paraId="025B920B" w14:textId="77777777" w:rsidR="00D40B9C" w:rsidRDefault="00D40B9C" w:rsidP="00EE421D"/>
    <w:p w14:paraId="0DFE59F6" w14:textId="77777777" w:rsidR="00D40B9C" w:rsidRDefault="00D40B9C" w:rsidP="00EE421D"/>
    <w:p w14:paraId="71CDDB0E" w14:textId="77777777" w:rsidR="00D40B9C" w:rsidRDefault="00D40B9C" w:rsidP="00EE421D"/>
    <w:p w14:paraId="01598AC5" w14:textId="77777777" w:rsidR="00D40B9C" w:rsidRDefault="00D40B9C" w:rsidP="00EE421D"/>
    <w:p w14:paraId="632D6395" w14:textId="77777777" w:rsidR="00D40B9C" w:rsidRDefault="00D40B9C" w:rsidP="00EE421D"/>
    <w:p w14:paraId="5F5237ED" w14:textId="77777777" w:rsidR="00D40B9C" w:rsidRDefault="00D40B9C" w:rsidP="00EE421D"/>
    <w:p w14:paraId="70385A82" w14:textId="77777777" w:rsidR="00D40B9C" w:rsidRDefault="00D40B9C" w:rsidP="00EE421D"/>
    <w:p w14:paraId="3CF51E25" w14:textId="77777777" w:rsidR="00D40B9C" w:rsidRDefault="00D40B9C" w:rsidP="00EE421D"/>
    <w:p w14:paraId="22924118" w14:textId="77777777" w:rsidR="00D40B9C" w:rsidRDefault="00D40B9C" w:rsidP="00EE421D"/>
    <w:p w14:paraId="5FD7EC6A" w14:textId="77777777" w:rsidR="00D40B9C" w:rsidRDefault="00D40B9C" w:rsidP="00EE421D"/>
    <w:p w14:paraId="79958F46" w14:textId="77777777" w:rsidR="00D40B9C" w:rsidRDefault="00D40B9C" w:rsidP="00EE421D"/>
    <w:p w14:paraId="79A6586D" w14:textId="77777777" w:rsidR="00D40B9C" w:rsidRDefault="00D40B9C" w:rsidP="00EE421D"/>
    <w:p w14:paraId="7D9B524B" w14:textId="77777777" w:rsidR="00D40B9C" w:rsidRDefault="00D40B9C" w:rsidP="00EE421D"/>
    <w:p w14:paraId="4AB0FB76" w14:textId="77777777" w:rsidR="00D40B9C" w:rsidRDefault="00D40B9C" w:rsidP="00EE421D"/>
    <w:p w14:paraId="02ABAD38" w14:textId="77777777" w:rsidR="00D40B9C" w:rsidRDefault="00D40B9C" w:rsidP="00EE42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H">
    <w:altName w:val="Arial"/>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534" w14:textId="77777777" w:rsidR="00EE421D" w:rsidRDefault="00EE421D" w:rsidP="00EE421D">
    <w:pPr>
      <w:pStyle w:val="Footer"/>
    </w:pPr>
  </w:p>
  <w:p w14:paraId="3450E61B" w14:textId="77777777" w:rsidR="00EE421D" w:rsidRDefault="00EE421D" w:rsidP="00EE421D"/>
  <w:p w14:paraId="1E9867F6" w14:textId="77777777" w:rsidR="00EE421D" w:rsidRDefault="00EE421D" w:rsidP="00EE421D"/>
  <w:p w14:paraId="57D90D26" w14:textId="77777777" w:rsidR="00EE421D" w:rsidRDefault="00EE421D" w:rsidP="00EE421D"/>
  <w:p w14:paraId="3CDA6144" w14:textId="77777777" w:rsidR="00EE421D" w:rsidRDefault="00EE421D" w:rsidP="00EE421D"/>
  <w:p w14:paraId="20D24E37" w14:textId="77777777" w:rsidR="00EE421D" w:rsidRDefault="00EE421D" w:rsidP="00EE421D"/>
  <w:p w14:paraId="3F0F45A9" w14:textId="77777777" w:rsidR="00EE421D" w:rsidRDefault="00EE421D" w:rsidP="00EE421D"/>
  <w:p w14:paraId="47F02848" w14:textId="77777777" w:rsidR="00EE421D" w:rsidRDefault="00EE421D" w:rsidP="00EE421D"/>
  <w:p w14:paraId="63461B5C" w14:textId="77777777" w:rsidR="00EE421D" w:rsidRDefault="00EE421D" w:rsidP="00EE421D"/>
  <w:p w14:paraId="13948406" w14:textId="77777777" w:rsidR="00EE421D" w:rsidRDefault="00EE421D" w:rsidP="00EE421D"/>
  <w:p w14:paraId="4399875D" w14:textId="77777777" w:rsidR="00EE421D" w:rsidRDefault="00EE421D" w:rsidP="00EE421D"/>
  <w:p w14:paraId="73EAC290" w14:textId="77777777" w:rsidR="00EE421D" w:rsidRDefault="00EE421D" w:rsidP="00EE421D"/>
  <w:p w14:paraId="10370EF8" w14:textId="77777777" w:rsidR="00EE421D" w:rsidRDefault="00EE421D" w:rsidP="00EE421D"/>
  <w:p w14:paraId="2B45EEED" w14:textId="77777777" w:rsidR="00EE421D" w:rsidRDefault="00EE421D" w:rsidP="00EE421D"/>
  <w:p w14:paraId="34EBC1BB" w14:textId="77777777" w:rsidR="00EE421D" w:rsidRDefault="00EE421D" w:rsidP="00EE421D"/>
  <w:p w14:paraId="5373EF49" w14:textId="77777777" w:rsidR="00EE421D" w:rsidRDefault="00EE421D" w:rsidP="00EE421D"/>
  <w:p w14:paraId="21AFA0E2" w14:textId="77777777" w:rsidR="00EE421D" w:rsidRDefault="00EE421D" w:rsidP="00EE421D"/>
  <w:p w14:paraId="69BBBE03" w14:textId="77777777" w:rsidR="00EE421D" w:rsidRDefault="00EE421D" w:rsidP="00EE421D"/>
  <w:p w14:paraId="627576F8" w14:textId="77777777" w:rsidR="00EE421D" w:rsidRDefault="00EE421D" w:rsidP="00EE421D"/>
  <w:p w14:paraId="4F61E7ED" w14:textId="77777777" w:rsidR="00EE421D" w:rsidRDefault="00EE421D" w:rsidP="00EE421D"/>
  <w:p w14:paraId="7A0B5526" w14:textId="77777777" w:rsidR="00EE421D" w:rsidRDefault="00EE421D" w:rsidP="00EE421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F6D90" w14:textId="77777777" w:rsidR="00EE421D" w:rsidRDefault="00EE421D" w:rsidP="00EE421D">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722B04">
      <w:rPr>
        <w:rStyle w:val="PageNumber"/>
        <w:noProof/>
      </w:rPr>
      <w:t>31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722B04">
      <w:rPr>
        <w:rStyle w:val="PageNumber"/>
        <w:noProof/>
      </w:rPr>
      <w:t>31</w:t>
    </w:r>
    <w:r w:rsidRPr="0041190E">
      <w:rPr>
        <w:rStyle w:val="PageNumber"/>
      </w:rPr>
      <w:fldChar w:fldCharType="end"/>
    </w:r>
  </w:p>
  <w:p w14:paraId="00CB1937" w14:textId="77777777" w:rsidR="00EE421D" w:rsidRDefault="00EE421D" w:rsidP="00EE421D"/>
  <w:p w14:paraId="0A92F5AD" w14:textId="77777777" w:rsidR="00EE421D" w:rsidRDefault="00EE421D" w:rsidP="00EE421D"/>
  <w:p w14:paraId="42E7A525" w14:textId="77777777" w:rsidR="00EE421D" w:rsidRDefault="00EE421D" w:rsidP="00EE421D"/>
  <w:p w14:paraId="4BB763BB" w14:textId="77777777" w:rsidR="00EE421D" w:rsidRDefault="00EE421D" w:rsidP="00EE421D"/>
  <w:p w14:paraId="5579D2A7" w14:textId="77777777" w:rsidR="00EE421D" w:rsidRDefault="00EE421D" w:rsidP="00EE421D"/>
  <w:p w14:paraId="3D9322B7" w14:textId="77777777" w:rsidR="00EE421D" w:rsidRDefault="00EE421D" w:rsidP="00EE42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8EA68" w14:textId="77777777" w:rsidR="00D40B9C" w:rsidRDefault="00D40B9C" w:rsidP="00EE421D">
      <w:r>
        <w:separator/>
      </w:r>
    </w:p>
    <w:p w14:paraId="0B755E24" w14:textId="77777777" w:rsidR="00D40B9C" w:rsidRDefault="00D40B9C" w:rsidP="00EE421D"/>
    <w:p w14:paraId="30A9540F" w14:textId="77777777" w:rsidR="00D40B9C" w:rsidRDefault="00D40B9C" w:rsidP="00EE421D"/>
    <w:p w14:paraId="6B0A9A24" w14:textId="77777777" w:rsidR="00D40B9C" w:rsidRDefault="00D40B9C" w:rsidP="00EE421D"/>
    <w:p w14:paraId="10C836FD" w14:textId="77777777" w:rsidR="00D40B9C" w:rsidRDefault="00D40B9C" w:rsidP="00EE421D"/>
    <w:p w14:paraId="6BF24E91" w14:textId="77777777" w:rsidR="00D40B9C" w:rsidRDefault="00D40B9C" w:rsidP="00EE421D"/>
    <w:p w14:paraId="49BCF587" w14:textId="77777777" w:rsidR="00D40B9C" w:rsidRDefault="00D40B9C" w:rsidP="00EE421D"/>
    <w:p w14:paraId="712428C3" w14:textId="77777777" w:rsidR="00D40B9C" w:rsidRDefault="00D40B9C" w:rsidP="00EE421D"/>
    <w:p w14:paraId="133CB030" w14:textId="77777777" w:rsidR="00D40B9C" w:rsidRDefault="00D40B9C" w:rsidP="00EE421D"/>
    <w:p w14:paraId="1A3FD1EB" w14:textId="77777777" w:rsidR="00D40B9C" w:rsidRDefault="00D40B9C" w:rsidP="00EE421D"/>
    <w:p w14:paraId="1D64EBDB" w14:textId="77777777" w:rsidR="00D40B9C" w:rsidRDefault="00D40B9C" w:rsidP="00EE421D"/>
    <w:p w14:paraId="43B8EEF9" w14:textId="77777777" w:rsidR="00D40B9C" w:rsidRDefault="00D40B9C" w:rsidP="00EE421D"/>
    <w:p w14:paraId="28B4AC10" w14:textId="77777777" w:rsidR="00D40B9C" w:rsidRDefault="00D40B9C" w:rsidP="00EE421D"/>
    <w:p w14:paraId="3639A0FA" w14:textId="77777777" w:rsidR="00D40B9C" w:rsidRDefault="00D40B9C" w:rsidP="00EE421D"/>
    <w:p w14:paraId="5BE17561" w14:textId="77777777" w:rsidR="00D40B9C" w:rsidRDefault="00D40B9C" w:rsidP="00EE421D"/>
    <w:p w14:paraId="7360ECEB" w14:textId="77777777" w:rsidR="00D40B9C" w:rsidRDefault="00D40B9C" w:rsidP="00EE421D"/>
    <w:p w14:paraId="686DD5AD" w14:textId="77777777" w:rsidR="00D40B9C" w:rsidRDefault="00D40B9C" w:rsidP="00EE421D"/>
    <w:p w14:paraId="58AB33AD" w14:textId="77777777" w:rsidR="00D40B9C" w:rsidRDefault="00D40B9C" w:rsidP="00EE421D"/>
    <w:p w14:paraId="3AEA47EB" w14:textId="77777777" w:rsidR="00D40B9C" w:rsidRDefault="00D40B9C" w:rsidP="00EE421D"/>
  </w:footnote>
  <w:footnote w:type="continuationSeparator" w:id="0">
    <w:p w14:paraId="4E48A27B" w14:textId="77777777" w:rsidR="00D40B9C" w:rsidRDefault="00D40B9C" w:rsidP="00EE421D">
      <w:r>
        <w:continuationSeparator/>
      </w:r>
    </w:p>
    <w:p w14:paraId="538E206C" w14:textId="77777777" w:rsidR="00D40B9C" w:rsidRDefault="00D40B9C" w:rsidP="00EE421D"/>
    <w:p w14:paraId="0E7EC3FA" w14:textId="77777777" w:rsidR="00D40B9C" w:rsidRDefault="00D40B9C" w:rsidP="00EE421D"/>
    <w:p w14:paraId="30310126" w14:textId="77777777" w:rsidR="00D40B9C" w:rsidRDefault="00D40B9C" w:rsidP="00EE421D"/>
    <w:p w14:paraId="6305D28A" w14:textId="77777777" w:rsidR="00D40B9C" w:rsidRDefault="00D40B9C" w:rsidP="00EE421D"/>
    <w:p w14:paraId="716AD9C3" w14:textId="77777777" w:rsidR="00D40B9C" w:rsidRDefault="00D40B9C" w:rsidP="00EE421D"/>
    <w:p w14:paraId="2B3101AE" w14:textId="77777777" w:rsidR="00D40B9C" w:rsidRDefault="00D40B9C" w:rsidP="00EE421D"/>
    <w:p w14:paraId="121A4329" w14:textId="77777777" w:rsidR="00D40B9C" w:rsidRDefault="00D40B9C" w:rsidP="00EE421D"/>
    <w:p w14:paraId="148F324C" w14:textId="77777777" w:rsidR="00D40B9C" w:rsidRDefault="00D40B9C" w:rsidP="00EE421D"/>
    <w:p w14:paraId="54893C24" w14:textId="77777777" w:rsidR="00D40B9C" w:rsidRDefault="00D40B9C" w:rsidP="00EE421D"/>
    <w:p w14:paraId="2FD50333" w14:textId="77777777" w:rsidR="00D40B9C" w:rsidRDefault="00D40B9C" w:rsidP="00EE421D"/>
    <w:p w14:paraId="19E8985E" w14:textId="77777777" w:rsidR="00D40B9C" w:rsidRDefault="00D40B9C" w:rsidP="00EE421D"/>
    <w:p w14:paraId="0B2A03A7" w14:textId="77777777" w:rsidR="00D40B9C" w:rsidRDefault="00D40B9C" w:rsidP="00EE421D"/>
    <w:p w14:paraId="65DAC54E" w14:textId="77777777" w:rsidR="00D40B9C" w:rsidRDefault="00D40B9C" w:rsidP="00EE421D"/>
    <w:p w14:paraId="14D01E8D" w14:textId="77777777" w:rsidR="00D40B9C" w:rsidRDefault="00D40B9C" w:rsidP="00EE421D"/>
    <w:p w14:paraId="0F30B934" w14:textId="77777777" w:rsidR="00D40B9C" w:rsidRDefault="00D40B9C" w:rsidP="00EE421D"/>
    <w:p w14:paraId="5B3DB949" w14:textId="77777777" w:rsidR="00D40B9C" w:rsidRDefault="00D40B9C" w:rsidP="00EE421D"/>
    <w:p w14:paraId="69FA049A" w14:textId="77777777" w:rsidR="00D40B9C" w:rsidRDefault="00D40B9C" w:rsidP="00EE421D"/>
    <w:p w14:paraId="378F750B" w14:textId="77777777" w:rsidR="00D40B9C" w:rsidRDefault="00D40B9C" w:rsidP="00EE42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7DEC0" w14:textId="77777777" w:rsidR="00EE421D" w:rsidRDefault="00EE421D" w:rsidP="00EE421D"/>
  <w:p w14:paraId="5A09388D" w14:textId="77777777" w:rsidR="00EE421D" w:rsidRDefault="00EE421D" w:rsidP="00EE421D"/>
  <w:p w14:paraId="2ECB5A08" w14:textId="77777777" w:rsidR="00EE421D" w:rsidRDefault="00EE421D" w:rsidP="00EE421D"/>
  <w:p w14:paraId="4A49B275" w14:textId="77777777" w:rsidR="00EE421D" w:rsidRDefault="00EE421D" w:rsidP="00EE421D"/>
  <w:p w14:paraId="08500C46" w14:textId="77777777" w:rsidR="00EE421D" w:rsidRDefault="00EE421D" w:rsidP="00EE421D"/>
  <w:p w14:paraId="01F37DC6" w14:textId="77777777" w:rsidR="00EE421D" w:rsidRDefault="00EE421D" w:rsidP="00EE421D"/>
  <w:p w14:paraId="752CCC13" w14:textId="77777777" w:rsidR="00EE421D" w:rsidRDefault="00EE421D" w:rsidP="00EE421D"/>
  <w:p w14:paraId="529DE91E" w14:textId="77777777" w:rsidR="00EE421D" w:rsidRDefault="00EE421D" w:rsidP="00EE421D"/>
  <w:p w14:paraId="0F050A2E" w14:textId="77777777" w:rsidR="00EE421D" w:rsidRDefault="00EE421D" w:rsidP="00EE421D"/>
  <w:p w14:paraId="4F6437DD" w14:textId="77777777" w:rsidR="00EE421D" w:rsidRDefault="00EE421D" w:rsidP="00EE421D"/>
  <w:p w14:paraId="52BFF91E" w14:textId="77777777" w:rsidR="00EE421D" w:rsidRDefault="00EE421D" w:rsidP="00EE421D"/>
  <w:p w14:paraId="29C4D9F4" w14:textId="77777777" w:rsidR="00EE421D" w:rsidRDefault="00EE421D" w:rsidP="00EE421D"/>
  <w:p w14:paraId="7FEA2840" w14:textId="77777777" w:rsidR="00EE421D" w:rsidRDefault="00EE421D" w:rsidP="00EE421D"/>
  <w:p w14:paraId="55170B72" w14:textId="77777777" w:rsidR="00EE421D" w:rsidRDefault="00EE421D" w:rsidP="00EE421D"/>
  <w:p w14:paraId="701EF957" w14:textId="77777777" w:rsidR="00EE421D" w:rsidRDefault="00EE421D" w:rsidP="00EE421D"/>
  <w:p w14:paraId="6F507224" w14:textId="77777777" w:rsidR="00EE421D" w:rsidRDefault="00EE421D" w:rsidP="00EE421D"/>
  <w:p w14:paraId="7C37D2E0" w14:textId="77777777" w:rsidR="00EE421D" w:rsidRDefault="00EE421D" w:rsidP="00EE421D"/>
  <w:p w14:paraId="04A1C8B3" w14:textId="77777777" w:rsidR="00EE421D" w:rsidRDefault="00EE421D" w:rsidP="00EE421D"/>
  <w:p w14:paraId="4D9D2F1A" w14:textId="77777777" w:rsidR="00EE421D" w:rsidRDefault="00EE421D" w:rsidP="00EE421D"/>
  <w:p w14:paraId="2224DB81" w14:textId="77777777" w:rsidR="00EE421D" w:rsidRDefault="00EE421D" w:rsidP="00EE421D"/>
  <w:p w14:paraId="7B059C48" w14:textId="77777777" w:rsidR="00EE421D" w:rsidRDefault="00EE421D" w:rsidP="00EE421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3E7F8" w14:textId="77777777" w:rsidR="00EE421D" w:rsidRPr="004924DC" w:rsidRDefault="00EE421D" w:rsidP="00EE421D">
    <w:pPr>
      <w:pStyle w:val="Header"/>
    </w:pPr>
    <w:r w:rsidRPr="004924DC">
      <w:t>UJD_VN</w:t>
    </w:r>
    <w:r>
      <w:t xml:space="preserve">-Project </w:t>
    </w:r>
    <w:r w:rsidRPr="004924DC">
      <w:t xml:space="preserve">Plan                                                                                                                                    </w:t>
    </w:r>
    <w:r>
      <w:t xml:space="preserve">                            v1.1</w:t>
    </w:r>
  </w:p>
  <w:p w14:paraId="45E6D5AF" w14:textId="77777777" w:rsidR="00EE421D" w:rsidRDefault="00EE421D" w:rsidP="00EE421D"/>
  <w:p w14:paraId="43A06414" w14:textId="77777777" w:rsidR="00EE421D" w:rsidRDefault="00EE421D" w:rsidP="00EE421D"/>
  <w:p w14:paraId="7B2C345F" w14:textId="77777777" w:rsidR="00EE421D" w:rsidRDefault="00EE421D" w:rsidP="00EE421D"/>
  <w:p w14:paraId="69E209EF" w14:textId="77777777" w:rsidR="00EE421D" w:rsidRDefault="00EE421D" w:rsidP="00EE421D"/>
  <w:p w14:paraId="1FA4058B" w14:textId="77777777" w:rsidR="00EE421D" w:rsidRDefault="00EE421D" w:rsidP="00EE421D"/>
  <w:p w14:paraId="727578AA" w14:textId="77777777" w:rsidR="00EE421D" w:rsidRDefault="00EE421D" w:rsidP="00EE42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13E0C24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gnv">
    <w15:presenceInfo w15:providerId="None" w15:userId="sangn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04C6"/>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2BE"/>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16CA5"/>
    <w:rsid w:val="00722B04"/>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A77F1"/>
    <w:rsid w:val="008B38E5"/>
    <w:rsid w:val="008B6098"/>
    <w:rsid w:val="008C0F87"/>
    <w:rsid w:val="008C6920"/>
    <w:rsid w:val="008C6E45"/>
    <w:rsid w:val="008D2DFB"/>
    <w:rsid w:val="008D473E"/>
    <w:rsid w:val="008D61B2"/>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86C3B"/>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12F"/>
    <w:rsid w:val="00D354D1"/>
    <w:rsid w:val="00D40B9C"/>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1AB8"/>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21D"/>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2CF5"/>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18E92"/>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E421D"/>
    <w:pPr>
      <w:spacing w:before="80" w:after="60" w:line="276" w:lineRule="auto"/>
      <w:pPrChange w:id="0" w:author="sangnv" w:date="2014-08-14T20:55:00Z">
        <w:pPr>
          <w:spacing w:before="80" w:after="60" w:line="276" w:lineRule="auto"/>
        </w:pPr>
      </w:pPrChange>
    </w:pPr>
    <w:rPr>
      <w:iCs/>
      <w:sz w:val="22"/>
      <w:szCs w:val="22"/>
      <w:lang w:eastAsia="ja-JP"/>
      <w:rPrChange w:id="0" w:author="sangnv" w:date="2014-08-14T20:55:00Z">
        <w:rPr>
          <w:rFonts w:eastAsiaTheme="minorEastAsia"/>
          <w:iCs/>
          <w:sz w:val="22"/>
          <w:szCs w:val="22"/>
          <w:lang w:val="en-US" w:eastAsia="ja-JP" w:bidi="ar-SA"/>
        </w:rPr>
      </w:rPrChange>
    </w:rPr>
  </w:style>
  <w:style w:type="paragraph" w:styleId="Heading1">
    <w:name w:val="heading 1"/>
    <w:aliases w:val="H1"/>
    <w:basedOn w:val="Normal"/>
    <w:next w:val="Heading2"/>
    <w:autoRedefine/>
    <w:qFormat/>
    <w:rsid w:val="00A86C3B"/>
    <w:pPr>
      <w:keepNext/>
      <w:pageBreakBefore/>
      <w:numPr>
        <w:numId w:val="6"/>
      </w:numPr>
      <w:spacing w:before="480" w:after="120"/>
      <w:outlineLvl w:val="0"/>
      <w:pPrChange w:id="1" w:author="sangnv" w:date="2014-08-14T20:43:00Z">
        <w:pPr>
          <w:keepNext/>
          <w:pageBreakBefore/>
          <w:numPr>
            <w:numId w:val="6"/>
          </w:numPr>
          <w:tabs>
            <w:tab w:val="num" w:pos="360"/>
          </w:tabs>
          <w:spacing w:before="480" w:after="120" w:line="276" w:lineRule="auto"/>
          <w:ind w:left="360" w:hanging="360"/>
          <w:outlineLvl w:val="0"/>
        </w:pPr>
      </w:pPrChange>
    </w:pPr>
    <w:rPr>
      <w:b/>
      <w:bCs/>
      <w:caps/>
      <w:kern w:val="28"/>
      <w:sz w:val="28"/>
      <w:szCs w:val="28"/>
      <w:rPrChange w:id="1" w:author="sangnv" w:date="2014-08-14T20:43:00Z">
        <w:rPr>
          <w:rFonts w:eastAsiaTheme="minorEastAsia"/>
          <w:b/>
          <w:bCs/>
          <w:caps/>
          <w:kern w:val="28"/>
          <w:sz w:val="28"/>
          <w:szCs w:val="28"/>
          <w:lang w:val="en-US" w:eastAsia="ja-JP" w:bidi="ar-SA"/>
        </w:rPr>
      </w:rPrChange>
    </w:rPr>
  </w:style>
  <w:style w:type="paragraph" w:styleId="Heading2">
    <w:name w:val="heading 2"/>
    <w:aliases w:val="l2,H2"/>
    <w:basedOn w:val="Normal"/>
    <w:next w:val="NormalIndent"/>
    <w:autoRedefine/>
    <w:qFormat/>
    <w:rsid w:val="00A86C3B"/>
    <w:pPr>
      <w:keepNext/>
      <w:numPr>
        <w:ilvl w:val="1"/>
        <w:numId w:val="6"/>
      </w:numPr>
      <w:tabs>
        <w:tab w:val="clear" w:pos="567"/>
        <w:tab w:val="num" w:pos="540"/>
      </w:tabs>
      <w:spacing w:before="480" w:after="240"/>
      <w:ind w:left="562" w:hanging="562"/>
      <w:outlineLvl w:val="1"/>
      <w:pPrChange w:id="2" w:author="sangnv" w:date="2014-08-14T20:46:00Z">
        <w:pPr>
          <w:keepNext/>
          <w:numPr>
            <w:ilvl w:val="1"/>
            <w:numId w:val="6"/>
          </w:numPr>
          <w:tabs>
            <w:tab w:val="num" w:pos="540"/>
            <w:tab w:val="num" w:pos="567"/>
          </w:tabs>
          <w:spacing w:before="480" w:after="240" w:line="276" w:lineRule="auto"/>
          <w:ind w:left="562" w:hanging="562"/>
          <w:outlineLvl w:val="1"/>
        </w:pPr>
      </w:pPrChange>
    </w:pPr>
    <w:rPr>
      <w:b/>
      <w:bCs/>
      <w:sz w:val="24"/>
      <w:rPrChange w:id="2" w:author="sangnv" w:date="2014-08-14T20:46:00Z">
        <w:rPr>
          <w:rFonts w:eastAsiaTheme="minorEastAsia"/>
          <w:b/>
          <w:bCs/>
          <w:sz w:val="24"/>
          <w:szCs w:val="22"/>
          <w:lang w:val="en-US" w:eastAsia="ja-JP" w:bidi="ar-SA"/>
        </w:rPr>
      </w:rPrChange>
    </w:rPr>
  </w:style>
  <w:style w:type="paragraph" w:styleId="Heading3">
    <w:name w:val="heading 3"/>
    <w:basedOn w:val="Normal"/>
    <w:next w:val="Normal"/>
    <w:autoRedefine/>
    <w:qFormat/>
    <w:rsid w:val="00EE421D"/>
    <w:pPr>
      <w:keepNext/>
      <w:keepLines/>
      <w:numPr>
        <w:ilvl w:val="2"/>
        <w:numId w:val="6"/>
      </w:numPr>
      <w:tabs>
        <w:tab w:val="clear" w:pos="2214"/>
        <w:tab w:val="left" w:pos="540"/>
        <w:tab w:val="num" w:pos="990"/>
        <w:tab w:val="left" w:pos="1170"/>
      </w:tabs>
      <w:spacing w:before="240" w:after="240"/>
      <w:ind w:left="1170" w:hanging="630"/>
      <w:outlineLvl w:val="2"/>
      <w:pPrChange w:id="3" w:author="sangnv" w:date="2014-08-14T20:49:00Z">
        <w:pPr>
          <w:keepNext/>
          <w:keepLines/>
          <w:numPr>
            <w:ilvl w:val="2"/>
            <w:numId w:val="6"/>
          </w:numPr>
          <w:tabs>
            <w:tab w:val="left" w:pos="540"/>
            <w:tab w:val="num" w:pos="990"/>
            <w:tab w:val="left" w:pos="1170"/>
            <w:tab w:val="num" w:pos="2214"/>
          </w:tabs>
          <w:spacing w:before="240" w:after="240" w:line="276" w:lineRule="auto"/>
          <w:ind w:left="1170" w:hanging="630"/>
          <w:outlineLvl w:val="2"/>
        </w:pPr>
      </w:pPrChange>
    </w:pPr>
    <w:rPr>
      <w:b/>
      <w:bCs/>
      <w:rPrChange w:id="3" w:author="sangnv" w:date="2014-08-14T20:49:00Z">
        <w:rPr>
          <w:rFonts w:eastAsiaTheme="minorEastAsia"/>
          <w:b/>
          <w:bCs/>
          <w:sz w:val="22"/>
          <w:szCs w:val="22"/>
          <w:lang w:val="en-US" w:eastAsia="ja-JP" w:bidi="ar-SA"/>
        </w:rPr>
      </w:rPrChange>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A86C3B"/>
    <w:pPr>
      <w:spacing w:after="80"/>
      <w:ind w:left="900"/>
      <w:pPrChange w:id="4" w:author="sangnv" w:date="2014-08-14T20:43:00Z">
        <w:pPr>
          <w:spacing w:before="80" w:after="80" w:line="276" w:lineRule="auto"/>
          <w:ind w:left="900"/>
        </w:pPr>
      </w:pPrChange>
    </w:pPr>
    <w:rPr>
      <w:rPrChange w:id="4" w:author="sangnv" w:date="2014-08-14T20:43:00Z">
        <w:rPr>
          <w:rFonts w:eastAsiaTheme="minorEastAsia"/>
          <w:sz w:val="22"/>
          <w:szCs w:val="22"/>
          <w:lang w:val="en-US" w:eastAsia="ja-JP" w:bidi="ar-SA"/>
        </w:rPr>
      </w:rPrChange>
    </w:r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link w:val="CommentTextChar"/>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86C3B"/>
    <w:pPr>
      <w:autoSpaceDE w:val="0"/>
      <w:autoSpaceDN w:val="0"/>
      <w:spacing w:after="80"/>
      <w:jc w:val="center"/>
      <w:pPrChange w:id="5" w:author="sangnv" w:date="2014-08-14T20:46:00Z">
        <w:pPr>
          <w:autoSpaceDE w:val="0"/>
          <w:autoSpaceDN w:val="0"/>
          <w:spacing w:before="80" w:after="80" w:line="276" w:lineRule="auto"/>
          <w:jc w:val="center"/>
        </w:pPr>
      </w:pPrChange>
    </w:pPr>
    <w:rPr>
      <w:rFonts w:eastAsia="MS Mincho" w:cs="Tahoma"/>
      <w:sz w:val="16"/>
      <w:szCs w:val="16"/>
      <w:rPrChange w:id="5" w:author="sangnv" w:date="2014-08-14T20:46:00Z">
        <w:rPr>
          <w:rFonts w:eastAsia="MS Mincho" w:cs="Tahoma"/>
          <w:sz w:val="16"/>
          <w:szCs w:val="16"/>
          <w:lang w:val="en-US" w:eastAsia="ja-JP" w:bidi="ar-SA"/>
        </w:rPr>
      </w:rPrChange>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EE421D"/>
    <w:pPr>
      <w:spacing w:before="0"/>
      <w:ind w:left="1530" w:hanging="994"/>
      <w:pPrChange w:id="6" w:author="sangnv" w:date="2014-08-14T20:52:00Z">
        <w:pPr>
          <w:spacing w:after="60" w:line="276" w:lineRule="auto"/>
          <w:ind w:left="1530" w:hanging="994"/>
        </w:pPr>
      </w:pPrChange>
    </w:pPr>
    <w:rPr>
      <w:color w:val="0D0D0D" w:themeColor="text1" w:themeTint="F2"/>
      <w:lang w:eastAsia="de-DE"/>
      <w:rPrChange w:id="6" w:author="sangnv" w:date="2014-08-14T20:52:00Z">
        <w:rPr>
          <w:rFonts w:eastAsiaTheme="minorEastAsia"/>
          <w:color w:val="0D0D0D" w:themeColor="text1" w:themeTint="F2"/>
          <w:sz w:val="22"/>
          <w:szCs w:val="22"/>
          <w:lang w:val="en-US" w:eastAsia="de-DE" w:bidi="ar-SA"/>
        </w:rPr>
      </w:rPrChang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EE421D"/>
    <w:pPr>
      <w:keepNext w:val="0"/>
      <w:autoSpaceDE w:val="0"/>
      <w:autoSpaceDN w:val="0"/>
      <w:spacing w:after="80"/>
      <w:jc w:val="center"/>
      <w:pPrChange w:id="7" w:author="sangnv" w:date="2014-08-14T20:50:00Z">
        <w:pPr>
          <w:autoSpaceDE w:val="0"/>
          <w:autoSpaceDN w:val="0"/>
          <w:spacing w:before="80" w:after="80" w:line="276" w:lineRule="auto"/>
          <w:jc w:val="center"/>
          <w:outlineLvl w:val="6"/>
        </w:pPr>
      </w:pPrChange>
    </w:pPr>
    <w:rPr>
      <w:rFonts w:ascii="Times New Roman" w:eastAsia="MS Mincho" w:hAnsi="Times New Roman"/>
      <w:bCs w:val="0"/>
      <w:color w:val="auto"/>
      <w:sz w:val="20"/>
      <w:szCs w:val="20"/>
      <w:rPrChange w:id="7" w:author="sangnv" w:date="2014-08-14T20:50:00Z">
        <w:rPr>
          <w:rFonts w:eastAsia="MS Mincho"/>
          <w:b/>
          <w:lang w:val="en-US" w:eastAsia="ja-JP" w:bidi="ar-SA"/>
        </w:rPr>
      </w:rPrChange>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 w:type="paragraph" w:styleId="CommentSubject">
    <w:name w:val="annotation subject"/>
    <w:basedOn w:val="CommentText"/>
    <w:next w:val="CommentText"/>
    <w:link w:val="CommentSubjectChar"/>
    <w:semiHidden/>
    <w:unhideWhenUsed/>
    <w:rsid w:val="00E41AB8"/>
    <w:pPr>
      <w:spacing w:before="80" w:line="240" w:lineRule="auto"/>
    </w:pPr>
    <w:rPr>
      <w:rFonts w:ascii="Times New Roman" w:hAnsi="Times New Roman"/>
      <w:b/>
      <w:bCs/>
      <w:sz w:val="20"/>
      <w:szCs w:val="20"/>
    </w:rPr>
  </w:style>
  <w:style w:type="character" w:customStyle="1" w:styleId="CommentTextChar">
    <w:name w:val="Comment Text Char"/>
    <w:basedOn w:val="DefaultParagraphFont"/>
    <w:link w:val="CommentText"/>
    <w:semiHidden/>
    <w:rsid w:val="00E41AB8"/>
    <w:rPr>
      <w:rFonts w:ascii=".VnTime" w:hAnsi=".VnTime"/>
      <w:iCs/>
      <w:sz w:val="22"/>
      <w:szCs w:val="22"/>
      <w:lang w:eastAsia="ja-JP"/>
    </w:rPr>
  </w:style>
  <w:style w:type="character" w:customStyle="1" w:styleId="CommentSubjectChar">
    <w:name w:val="Comment Subject Char"/>
    <w:basedOn w:val="CommentTextChar"/>
    <w:link w:val="CommentSubject"/>
    <w:semiHidden/>
    <w:rsid w:val="00E41AB8"/>
    <w:rPr>
      <w:rFonts w:ascii=".VnTime" w:hAnsi=".VnTime"/>
      <w:b/>
      <w:bCs/>
      <w:iCs/>
      <w:sz w:val="22"/>
      <w:szCs w:val="22"/>
      <w:lang w:eastAsia="ja-JP"/>
    </w:rPr>
  </w:style>
  <w:style w:type="paragraph" w:styleId="Revision">
    <w:name w:val="Revision"/>
    <w:hidden/>
    <w:uiPriority w:val="99"/>
    <w:semiHidden/>
    <w:rsid w:val="00E41AB8"/>
    <w:rPr>
      <w:iCs/>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apn@fsoft.com.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25D56-44FC-400C-B36E-F7CCDAEF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304</TotalTime>
  <Pages>31</Pages>
  <Words>3963</Words>
  <Characters>22593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26503</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sangnv</cp:lastModifiedBy>
  <cp:revision>17</cp:revision>
  <cp:lastPrinted>2000-10-06T11:04:00Z</cp:lastPrinted>
  <dcterms:created xsi:type="dcterms:W3CDTF">2014-06-17T16:36:00Z</dcterms:created>
  <dcterms:modified xsi:type="dcterms:W3CDTF">2014-08-14T14:11:00Z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