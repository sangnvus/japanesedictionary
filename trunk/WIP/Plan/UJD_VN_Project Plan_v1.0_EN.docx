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lang w:val="vi-VN"/>
        </w:rPr>
        <w:drawing>
          <wp:inline distT="0" distB="0" distL="0" distR="0" wp14:anchorId="7CB9DD31" wp14:editId="01679B7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1F532F" w:rsidRPr="004924DC">
        <w:rPr>
          <w:rFonts w:ascii="Times New Roman" w:hAnsi="Times New Roman"/>
          <w:b/>
          <w:bCs/>
          <w:snapToGrid w:val="0"/>
          <w:sz w:val="22"/>
          <w:szCs w:val="22"/>
          <w:lang w:val="en-US" w:eastAsia="ja-JP"/>
        </w:rPr>
        <w:t>1.0</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Ha </w:t>
      </w:r>
      <w:proofErr w:type="spellStart"/>
      <w:r w:rsidRPr="004924DC">
        <w:rPr>
          <w:rFonts w:ascii="Times New Roman" w:hAnsi="Times New Roman"/>
          <w:b/>
          <w:bCs/>
          <w:snapToGrid w:val="0"/>
          <w:sz w:val="22"/>
          <w:szCs w:val="22"/>
          <w:lang w:val="en-US"/>
        </w:rPr>
        <w:t>Noi</w:t>
      </w:r>
      <w:proofErr w:type="spellEnd"/>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223"/>
        <w:gridCol w:w="4550"/>
        <w:gridCol w:w="2125"/>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1F0DE4" w:rsidP="00DB14D2">
            <w:r>
              <w:t>28</w:t>
            </w:r>
            <w:r w:rsidR="005D7B1D">
              <w:t>/05/2014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1F0DE4"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1F0DE4"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1F0DE4" w:rsidP="00DB14D2">
            <w:r>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1F0DE4" w:rsidP="00DB14D2">
            <w:pPr>
              <w:pStyle w:val="Bang"/>
            </w:pPr>
            <w:r>
              <w:t>28</w:t>
            </w:r>
            <w:r w:rsidR="002A6F70">
              <w:t>/5/2014</w:t>
            </w:r>
          </w:p>
        </w:tc>
        <w:tc>
          <w:tcPr>
            <w:tcW w:w="1735" w:type="dxa"/>
            <w:vAlign w:val="center"/>
          </w:tcPr>
          <w:p w:rsidR="00DE4065" w:rsidRPr="005D7B1D" w:rsidRDefault="001F0DE4" w:rsidP="00DB14D2">
            <w:pPr>
              <w:pStyle w:val="Bang"/>
            </w:pPr>
            <w:r>
              <w:t>completed</w:t>
            </w:r>
          </w:p>
        </w:tc>
        <w:tc>
          <w:tcPr>
            <w:tcW w:w="516" w:type="dxa"/>
            <w:vAlign w:val="center"/>
          </w:tcPr>
          <w:p w:rsidR="00DE4065" w:rsidRPr="005D7B1D" w:rsidRDefault="00437275" w:rsidP="00DB14D2">
            <w:pPr>
              <w:pStyle w:val="Bang"/>
            </w:pPr>
            <w:r w:rsidRPr="005D7B1D">
              <w:t>A</w:t>
            </w: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5D5FDD" w:rsidP="00DB14D2">
            <w:pPr>
              <w:pStyle w:val="Bang"/>
            </w:pPr>
            <w:r>
              <w:t>V1.0</w:t>
            </w: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1B3BB4"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1B3BB4"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1B3BB4"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1B3BB4"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1B3BB4"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1B3BB4"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1B3BB4"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B3BB4"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B3BB4"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B3BB4"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B3BB4"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B3BB4"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B3BB4"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B3BB4"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B3BB4"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B3BB4"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1B3BB4"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1B3BB4"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1B3BB4"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1B3BB4"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1B3BB4"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1B3BB4"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1B3BB4"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1B3BB4"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1B3BB4"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1B3BB4"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1B3BB4"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1B3BB4"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AC680D" w:rsidRDefault="00CD2C5F" w:rsidP="0011269F">
            <w:pPr>
              <w:pStyle w:val="Bangheader"/>
              <w:rPr>
                <w:sz w:val="22"/>
                <w:szCs w:val="22"/>
              </w:rPr>
            </w:pPr>
            <w:r w:rsidRPr="00AC680D">
              <w:rPr>
                <w:sz w:val="22"/>
                <w:szCs w:val="22"/>
              </w:rPr>
              <w:t>Acronym</w:t>
            </w:r>
          </w:p>
        </w:tc>
        <w:tc>
          <w:tcPr>
            <w:tcW w:w="3690" w:type="dxa"/>
            <w:shd w:val="clear" w:color="auto" w:fill="CCCCCC"/>
            <w:vAlign w:val="center"/>
          </w:tcPr>
          <w:p w:rsidR="00CD2C5F" w:rsidRPr="00AC680D" w:rsidRDefault="00CD2C5F" w:rsidP="0011269F">
            <w:pPr>
              <w:pStyle w:val="Bangheader"/>
              <w:rPr>
                <w:sz w:val="22"/>
                <w:szCs w:val="22"/>
              </w:rPr>
            </w:pPr>
            <w:r w:rsidRPr="00AC680D">
              <w:rPr>
                <w:sz w:val="22"/>
                <w:szCs w:val="22"/>
              </w:rPr>
              <w:t>Definition</w:t>
            </w:r>
          </w:p>
        </w:tc>
        <w:tc>
          <w:tcPr>
            <w:tcW w:w="2610" w:type="dxa"/>
            <w:shd w:val="clear" w:color="auto" w:fill="CCCCCC"/>
            <w:vAlign w:val="center"/>
          </w:tcPr>
          <w:p w:rsidR="00CD2C5F" w:rsidRPr="00AC680D" w:rsidRDefault="00CD2C5F" w:rsidP="0011269F">
            <w:pPr>
              <w:pStyle w:val="Bangheader"/>
              <w:rPr>
                <w:sz w:val="22"/>
                <w:szCs w:val="22"/>
              </w:rPr>
            </w:pPr>
            <w:r w:rsidRPr="00AC680D">
              <w:rPr>
                <w:sz w:val="22"/>
                <w:szCs w:val="22"/>
              </w:rPr>
              <w:t>Note</w:t>
            </w:r>
          </w:p>
        </w:tc>
      </w:tr>
      <w:tr w:rsidR="00CB0F42" w:rsidRPr="002856B0" w:rsidTr="007B4F6D">
        <w:tc>
          <w:tcPr>
            <w:tcW w:w="2520" w:type="dxa"/>
          </w:tcPr>
          <w:p w:rsidR="00CB0F42" w:rsidRPr="00B67632" w:rsidRDefault="00CB0F42" w:rsidP="00DB14D2">
            <w:pPr>
              <w:pStyle w:val="Bang"/>
            </w:pPr>
            <w:r w:rsidRPr="00B67632">
              <w:t>FSU</w:t>
            </w:r>
          </w:p>
        </w:tc>
        <w:tc>
          <w:tcPr>
            <w:tcW w:w="3690" w:type="dxa"/>
          </w:tcPr>
          <w:p w:rsidR="00CB0F42" w:rsidRPr="00B67632" w:rsidRDefault="00CB0F42" w:rsidP="00DB14D2">
            <w:pPr>
              <w:pStyle w:val="Bang"/>
            </w:pPr>
            <w:proofErr w:type="spellStart"/>
            <w:r w:rsidRPr="00B67632">
              <w:t>Fsoft</w:t>
            </w:r>
            <w:proofErr w:type="spellEnd"/>
            <w:r w:rsidRPr="00B67632">
              <w:t xml:space="preserve"> Strategy Unit</w:t>
            </w:r>
          </w:p>
        </w:tc>
        <w:tc>
          <w:tcPr>
            <w:tcW w:w="2610" w:type="dxa"/>
          </w:tcPr>
          <w:p w:rsidR="00CB0F42" w:rsidRPr="00B67632" w:rsidRDefault="00CB0F42" w:rsidP="00DB14D2">
            <w:pPr>
              <w:pStyle w:val="Bang"/>
            </w:pPr>
          </w:p>
        </w:tc>
      </w:tr>
      <w:tr w:rsidR="00485D7C" w:rsidRPr="002856B0" w:rsidTr="007B4F6D">
        <w:tc>
          <w:tcPr>
            <w:tcW w:w="2520" w:type="dxa"/>
            <w:tcBorders>
              <w:bottom w:val="dotted" w:sz="4" w:space="0" w:color="808080"/>
            </w:tcBorders>
          </w:tcPr>
          <w:p w:rsidR="00485D7C" w:rsidRPr="00B67632" w:rsidRDefault="00485D7C" w:rsidP="00DB14D2">
            <w:pPr>
              <w:pStyle w:val="Bang"/>
            </w:pPr>
            <w:r w:rsidRPr="00B67632">
              <w:t>BA</w:t>
            </w:r>
          </w:p>
        </w:tc>
        <w:tc>
          <w:tcPr>
            <w:tcW w:w="3690" w:type="dxa"/>
            <w:tcBorders>
              <w:bottom w:val="dotted" w:sz="4" w:space="0" w:color="808080"/>
            </w:tcBorders>
          </w:tcPr>
          <w:p w:rsidR="00485D7C" w:rsidRPr="00B67632" w:rsidRDefault="00485D7C" w:rsidP="00DB14D2">
            <w:pPr>
              <w:pStyle w:val="Bang"/>
            </w:pPr>
            <w:r w:rsidRPr="00B67632">
              <w:t>Business Analyst</w:t>
            </w:r>
          </w:p>
        </w:tc>
        <w:tc>
          <w:tcPr>
            <w:tcW w:w="2610" w:type="dxa"/>
            <w:tcBorders>
              <w:bottom w:val="dotted" w:sz="4" w:space="0" w:color="808080"/>
            </w:tcBorders>
          </w:tcPr>
          <w:p w:rsidR="00485D7C" w:rsidRPr="00B67632" w:rsidRDefault="00485D7C" w:rsidP="00DB14D2">
            <w:pPr>
              <w:pStyle w:val="Bang"/>
            </w:pPr>
          </w:p>
        </w:tc>
      </w:tr>
      <w:tr w:rsidR="00CB0F42" w:rsidRPr="002856B0" w:rsidTr="007B4F6D">
        <w:tc>
          <w:tcPr>
            <w:tcW w:w="2520" w:type="dxa"/>
          </w:tcPr>
          <w:p w:rsidR="00CB0F42" w:rsidRPr="00B67632" w:rsidRDefault="00CB0F42" w:rsidP="00DB14D2">
            <w:pPr>
              <w:pStyle w:val="Bang"/>
            </w:pPr>
            <w:r w:rsidRPr="00B67632">
              <w:t>BU</w:t>
            </w:r>
          </w:p>
        </w:tc>
        <w:tc>
          <w:tcPr>
            <w:tcW w:w="3690" w:type="dxa"/>
          </w:tcPr>
          <w:p w:rsidR="00CB0F42" w:rsidRPr="00B67632" w:rsidRDefault="00CB0F42" w:rsidP="00DB14D2">
            <w:pPr>
              <w:pStyle w:val="Bang"/>
            </w:pPr>
            <w:r w:rsidRPr="00B67632">
              <w:t>Business Unit</w:t>
            </w:r>
          </w:p>
        </w:tc>
        <w:tc>
          <w:tcPr>
            <w:tcW w:w="2610" w:type="dxa"/>
          </w:tcPr>
          <w:p w:rsidR="00CB0F42" w:rsidRPr="00B67632" w:rsidRDefault="00CB0F42" w:rsidP="00DB14D2">
            <w:pPr>
              <w:pStyle w:val="Bang"/>
            </w:pPr>
          </w:p>
        </w:tc>
      </w:tr>
      <w:tr w:rsidR="006B2706" w:rsidRPr="002856B0" w:rsidTr="007B4F6D">
        <w:tc>
          <w:tcPr>
            <w:tcW w:w="2520" w:type="dxa"/>
          </w:tcPr>
          <w:p w:rsidR="006B2706" w:rsidRPr="00B67632" w:rsidRDefault="006B2706" w:rsidP="00DB14D2">
            <w:pPr>
              <w:pStyle w:val="Bang"/>
            </w:pPr>
            <w:r w:rsidRPr="00B67632">
              <w:t>CC</w:t>
            </w:r>
          </w:p>
        </w:tc>
        <w:tc>
          <w:tcPr>
            <w:tcW w:w="3690" w:type="dxa"/>
          </w:tcPr>
          <w:p w:rsidR="006B2706" w:rsidRPr="00B67632" w:rsidRDefault="006B2706" w:rsidP="00DB14D2">
            <w:pPr>
              <w:pStyle w:val="Bang"/>
            </w:pPr>
            <w:r w:rsidRPr="00B67632">
              <w:t>Infrastructure Configuration Controller</w:t>
            </w:r>
          </w:p>
        </w:tc>
        <w:tc>
          <w:tcPr>
            <w:tcW w:w="2610" w:type="dxa"/>
          </w:tcPr>
          <w:p w:rsidR="006B2706" w:rsidRPr="00B67632" w:rsidRDefault="006B2706" w:rsidP="00DB14D2">
            <w:pPr>
              <w:pStyle w:val="Bang"/>
            </w:pPr>
          </w:p>
        </w:tc>
      </w:tr>
      <w:tr w:rsidR="006B2706" w:rsidRPr="002856B0" w:rsidTr="00B67632">
        <w:trPr>
          <w:trHeight w:val="399"/>
        </w:trPr>
        <w:tc>
          <w:tcPr>
            <w:tcW w:w="2520" w:type="dxa"/>
          </w:tcPr>
          <w:p w:rsidR="006B2706" w:rsidRPr="00B67632" w:rsidRDefault="006B2706" w:rsidP="00DB14D2">
            <w:pPr>
              <w:pStyle w:val="Bang"/>
            </w:pPr>
            <w:r w:rsidRPr="00B67632">
              <w:t>CM</w:t>
            </w:r>
          </w:p>
        </w:tc>
        <w:tc>
          <w:tcPr>
            <w:tcW w:w="3690" w:type="dxa"/>
          </w:tcPr>
          <w:p w:rsidR="006B2706" w:rsidRPr="00B67632" w:rsidRDefault="006B2706" w:rsidP="00DB14D2">
            <w:pPr>
              <w:pStyle w:val="Bang"/>
            </w:pPr>
            <w:r w:rsidRPr="00B67632">
              <w:t xml:space="preserve">Configuration </w:t>
            </w:r>
            <w:r w:rsidR="00CB0F42" w:rsidRPr="00B67632">
              <w:t xml:space="preserve"> </w:t>
            </w:r>
            <w:r w:rsidRPr="00B67632">
              <w:t>Management</w:t>
            </w:r>
          </w:p>
        </w:tc>
        <w:tc>
          <w:tcPr>
            <w:tcW w:w="2610" w:type="dxa"/>
          </w:tcPr>
          <w:p w:rsidR="006B2706" w:rsidRPr="00B67632" w:rsidRDefault="006B2706" w:rsidP="00DB14D2">
            <w:pPr>
              <w:pStyle w:val="Bang"/>
            </w:pPr>
          </w:p>
        </w:tc>
      </w:tr>
      <w:tr w:rsidR="006B2706" w:rsidRPr="002856B0" w:rsidTr="007B4F6D">
        <w:tc>
          <w:tcPr>
            <w:tcW w:w="2520" w:type="dxa"/>
          </w:tcPr>
          <w:p w:rsidR="006B2706" w:rsidRPr="00B67632" w:rsidRDefault="006B2706" w:rsidP="00DB14D2">
            <w:pPr>
              <w:pStyle w:val="Bang"/>
            </w:pPr>
            <w:r w:rsidRPr="00B67632">
              <w:t>DEV</w:t>
            </w:r>
          </w:p>
        </w:tc>
        <w:tc>
          <w:tcPr>
            <w:tcW w:w="3690" w:type="dxa"/>
          </w:tcPr>
          <w:p w:rsidR="006B2706" w:rsidRPr="00B67632" w:rsidRDefault="006B2706" w:rsidP="00DB14D2">
            <w:pPr>
              <w:pStyle w:val="Bang"/>
            </w:pPr>
            <w:r w:rsidRPr="00B67632">
              <w:t>Developer</w:t>
            </w:r>
          </w:p>
        </w:tc>
        <w:tc>
          <w:tcPr>
            <w:tcW w:w="2610" w:type="dxa"/>
          </w:tcPr>
          <w:p w:rsidR="006B2706" w:rsidRPr="00B67632" w:rsidRDefault="006B2706" w:rsidP="00DB14D2">
            <w:pPr>
              <w:pStyle w:val="Bang"/>
            </w:pPr>
          </w:p>
        </w:tc>
      </w:tr>
      <w:tr w:rsidR="00485D7C" w:rsidRPr="002856B0" w:rsidTr="007B4F6D">
        <w:tc>
          <w:tcPr>
            <w:tcW w:w="2520" w:type="dxa"/>
          </w:tcPr>
          <w:p w:rsidR="00485D7C" w:rsidRPr="00B67632" w:rsidRDefault="00485D7C" w:rsidP="00DB14D2">
            <w:pPr>
              <w:pStyle w:val="Bang"/>
            </w:pPr>
            <w:r w:rsidRPr="00B67632">
              <w:t>PIC</w:t>
            </w:r>
          </w:p>
        </w:tc>
        <w:tc>
          <w:tcPr>
            <w:tcW w:w="3690" w:type="dxa"/>
          </w:tcPr>
          <w:p w:rsidR="00485D7C" w:rsidRPr="00B67632" w:rsidRDefault="00485D7C" w:rsidP="00DB14D2">
            <w:pPr>
              <w:pStyle w:val="Bang"/>
            </w:pPr>
            <w:r w:rsidRPr="00B67632">
              <w:t>Person in charge</w:t>
            </w:r>
          </w:p>
        </w:tc>
        <w:tc>
          <w:tcPr>
            <w:tcW w:w="2610" w:type="dxa"/>
          </w:tcPr>
          <w:p w:rsidR="00485D7C" w:rsidRPr="00B67632" w:rsidRDefault="00485D7C" w:rsidP="00DB14D2">
            <w:pPr>
              <w:pStyle w:val="Bang"/>
            </w:pPr>
          </w:p>
        </w:tc>
      </w:tr>
      <w:tr w:rsidR="00CD2C5F" w:rsidRPr="002856B0" w:rsidTr="007B4F6D">
        <w:tc>
          <w:tcPr>
            <w:tcW w:w="2520" w:type="dxa"/>
          </w:tcPr>
          <w:p w:rsidR="00CD2C5F" w:rsidRPr="00B67632" w:rsidRDefault="00CD2C5F" w:rsidP="00DB14D2">
            <w:pPr>
              <w:pStyle w:val="Bang"/>
            </w:pPr>
            <w:r w:rsidRPr="00B67632">
              <w:t>PM</w:t>
            </w:r>
          </w:p>
        </w:tc>
        <w:tc>
          <w:tcPr>
            <w:tcW w:w="3690" w:type="dxa"/>
          </w:tcPr>
          <w:p w:rsidR="00CD2C5F" w:rsidRPr="00B67632" w:rsidRDefault="00CD2C5F" w:rsidP="00DB14D2">
            <w:pPr>
              <w:pStyle w:val="Bang"/>
            </w:pPr>
            <w:r w:rsidRPr="00B67632">
              <w:t>Project Manager</w:t>
            </w:r>
          </w:p>
        </w:tc>
        <w:tc>
          <w:tcPr>
            <w:tcW w:w="2610" w:type="dxa"/>
          </w:tcPr>
          <w:p w:rsidR="00CD2C5F" w:rsidRPr="00B67632" w:rsidRDefault="00CD2C5F" w:rsidP="00DB14D2">
            <w:pPr>
              <w:pStyle w:val="Bang"/>
            </w:pPr>
          </w:p>
        </w:tc>
      </w:tr>
      <w:tr w:rsidR="00CD2C5F" w:rsidRPr="002856B0" w:rsidTr="007B4F6D">
        <w:tc>
          <w:tcPr>
            <w:tcW w:w="2520" w:type="dxa"/>
            <w:vAlign w:val="center"/>
          </w:tcPr>
          <w:p w:rsidR="00CD2C5F" w:rsidRPr="00B67632" w:rsidRDefault="00CD2C5F" w:rsidP="00DB14D2">
            <w:pPr>
              <w:pStyle w:val="Bang"/>
            </w:pPr>
            <w:r w:rsidRPr="00B67632">
              <w:t>PTL</w:t>
            </w:r>
          </w:p>
        </w:tc>
        <w:tc>
          <w:tcPr>
            <w:tcW w:w="3690" w:type="dxa"/>
          </w:tcPr>
          <w:p w:rsidR="00CD2C5F" w:rsidRPr="00B67632" w:rsidRDefault="00CD2C5F" w:rsidP="00DB14D2">
            <w:pPr>
              <w:pStyle w:val="Bang"/>
            </w:pPr>
            <w:r w:rsidRPr="00B67632">
              <w:t>Project Technical Leader</w:t>
            </w:r>
          </w:p>
        </w:tc>
        <w:tc>
          <w:tcPr>
            <w:tcW w:w="2610" w:type="dxa"/>
          </w:tcPr>
          <w:p w:rsidR="00CD2C5F" w:rsidRPr="00B67632" w:rsidRDefault="00CD2C5F" w:rsidP="00DB14D2">
            <w:pPr>
              <w:pStyle w:val="Bang"/>
            </w:pPr>
          </w:p>
        </w:tc>
      </w:tr>
      <w:tr w:rsidR="00CD2C5F" w:rsidRPr="002856B0" w:rsidTr="007B4F6D">
        <w:tc>
          <w:tcPr>
            <w:tcW w:w="2520" w:type="dxa"/>
          </w:tcPr>
          <w:p w:rsidR="00CD2C5F" w:rsidRPr="00B67632" w:rsidRDefault="00CD2C5F" w:rsidP="00DB14D2">
            <w:pPr>
              <w:pStyle w:val="Bang"/>
            </w:pPr>
            <w:r w:rsidRPr="00B67632">
              <w:t>QA</w:t>
            </w:r>
          </w:p>
        </w:tc>
        <w:tc>
          <w:tcPr>
            <w:tcW w:w="3690" w:type="dxa"/>
          </w:tcPr>
          <w:p w:rsidR="00CD2C5F" w:rsidRPr="00B67632" w:rsidRDefault="00CD2C5F" w:rsidP="00DB14D2">
            <w:pPr>
              <w:pStyle w:val="Bang"/>
            </w:pPr>
            <w:r w:rsidRPr="00B67632">
              <w:t>Quality Assurance Officer</w:t>
            </w:r>
          </w:p>
        </w:tc>
        <w:tc>
          <w:tcPr>
            <w:tcW w:w="2610" w:type="dxa"/>
          </w:tcPr>
          <w:p w:rsidR="00CD2C5F" w:rsidRPr="00B67632" w:rsidRDefault="00CD2C5F" w:rsidP="00DB14D2">
            <w:pPr>
              <w:pStyle w:val="Bang"/>
            </w:pPr>
          </w:p>
        </w:tc>
      </w:tr>
      <w:tr w:rsidR="006B2706" w:rsidRPr="002856B0" w:rsidTr="007B4F6D">
        <w:tc>
          <w:tcPr>
            <w:tcW w:w="2520" w:type="dxa"/>
            <w:tcBorders>
              <w:bottom w:val="dotted" w:sz="4" w:space="0" w:color="808080"/>
            </w:tcBorders>
          </w:tcPr>
          <w:p w:rsidR="006B2706" w:rsidRPr="00B67632" w:rsidRDefault="006B2706" w:rsidP="00DB14D2">
            <w:pPr>
              <w:pStyle w:val="Bang"/>
            </w:pPr>
            <w:r w:rsidRPr="00B67632">
              <w:t>SRS</w:t>
            </w:r>
          </w:p>
        </w:tc>
        <w:tc>
          <w:tcPr>
            <w:tcW w:w="3690" w:type="dxa"/>
            <w:tcBorders>
              <w:bottom w:val="dotted" w:sz="4" w:space="0" w:color="808080"/>
            </w:tcBorders>
          </w:tcPr>
          <w:p w:rsidR="006B2706" w:rsidRPr="00B67632" w:rsidRDefault="006B2706" w:rsidP="00DB14D2">
            <w:pPr>
              <w:pStyle w:val="Bang"/>
            </w:pPr>
            <w:r w:rsidRPr="00B67632">
              <w:t>Software Requirement Specification</w:t>
            </w:r>
          </w:p>
        </w:tc>
        <w:tc>
          <w:tcPr>
            <w:tcW w:w="2610" w:type="dxa"/>
            <w:tcBorders>
              <w:bottom w:val="dotted" w:sz="4" w:space="0" w:color="808080"/>
            </w:tcBorders>
          </w:tcPr>
          <w:p w:rsidR="006B2706" w:rsidRPr="00B67632" w:rsidRDefault="006B2706" w:rsidP="00DB14D2">
            <w:pPr>
              <w:pStyle w:val="Bang"/>
            </w:pPr>
          </w:p>
        </w:tc>
      </w:tr>
      <w:tr w:rsidR="00CD2C5F" w:rsidRPr="002856B0" w:rsidTr="007B4F6D">
        <w:tc>
          <w:tcPr>
            <w:tcW w:w="2520" w:type="dxa"/>
          </w:tcPr>
          <w:p w:rsidR="00CD2C5F" w:rsidRPr="00B67632" w:rsidRDefault="00CD2C5F" w:rsidP="00DB14D2">
            <w:pPr>
              <w:pStyle w:val="Bang"/>
            </w:pPr>
            <w:r w:rsidRPr="00B67632">
              <w:t>TC</w:t>
            </w:r>
          </w:p>
        </w:tc>
        <w:tc>
          <w:tcPr>
            <w:tcW w:w="3690" w:type="dxa"/>
          </w:tcPr>
          <w:p w:rsidR="00CD2C5F" w:rsidRPr="00B67632" w:rsidRDefault="00CD2C5F" w:rsidP="00DB14D2">
            <w:pPr>
              <w:pStyle w:val="Bang"/>
            </w:pPr>
            <w:r w:rsidRPr="00B67632">
              <w:t>Test Case</w:t>
            </w:r>
          </w:p>
        </w:tc>
        <w:tc>
          <w:tcPr>
            <w:tcW w:w="2610" w:type="dxa"/>
          </w:tcPr>
          <w:p w:rsidR="00CD2C5F" w:rsidRPr="00B67632" w:rsidRDefault="00CD2C5F" w:rsidP="00DB14D2">
            <w:pPr>
              <w:pStyle w:val="Bang"/>
            </w:pPr>
          </w:p>
        </w:tc>
      </w:tr>
      <w:tr w:rsidR="002F74F6" w:rsidRPr="002856B0" w:rsidTr="007B4F6D">
        <w:tc>
          <w:tcPr>
            <w:tcW w:w="2520" w:type="dxa"/>
          </w:tcPr>
          <w:p w:rsidR="002F74F6" w:rsidRPr="00B67632" w:rsidRDefault="00B67632" w:rsidP="00DB14D2">
            <w:pPr>
              <w:pStyle w:val="Bang"/>
            </w:pPr>
            <w:r>
              <w:t>UJD_VN</w:t>
            </w:r>
          </w:p>
        </w:tc>
        <w:tc>
          <w:tcPr>
            <w:tcW w:w="3690" w:type="dxa"/>
          </w:tcPr>
          <w:p w:rsidR="002F74F6" w:rsidRPr="00B67632" w:rsidRDefault="00B67632" w:rsidP="00DB14D2">
            <w:pPr>
              <w:pStyle w:val="Bang"/>
            </w:pPr>
            <w:r>
              <w:t>Useful Japanese Dictionary for Vietnamese</w:t>
            </w:r>
          </w:p>
        </w:tc>
        <w:tc>
          <w:tcPr>
            <w:tcW w:w="2610" w:type="dxa"/>
          </w:tcPr>
          <w:p w:rsidR="002F74F6" w:rsidRPr="00B67632" w:rsidRDefault="002F74F6" w:rsidP="00DB14D2">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DB14D2">
            <w:pPr>
              <w:pStyle w:val="Bang"/>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Code</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1B3BB4" w:rsidP="0096164E">
            <w:pPr>
              <w:pStyle w:val="bang0"/>
            </w:pPr>
            <w: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Customer</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Level</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r w:rsidRPr="00410749">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Application Type</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E03826" w:rsidP="0096164E">
            <w:pPr>
              <w:pStyle w:val="bang0"/>
            </w:pPr>
            <w:proofErr w:type="spellStart"/>
            <w:r w:rsidRPr="00410749">
              <w:t>Lê</w:t>
            </w:r>
            <w:proofErr w:type="spellEnd"/>
            <w:r w:rsidRPr="00410749">
              <w:t xml:space="preserve"> </w:t>
            </w:r>
            <w:proofErr w:type="spellStart"/>
            <w:r w:rsidRPr="00410749">
              <w:t>Đình</w:t>
            </w:r>
            <w:proofErr w:type="spellEnd"/>
            <w:r w:rsidRPr="00410749">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10749" w:rsidRDefault="00E03826" w:rsidP="0011269F">
            <w:pPr>
              <w:pStyle w:val="bangcategory"/>
            </w:pPr>
            <w:r w:rsidRPr="00410749">
              <w:t>Project Category</w:t>
            </w:r>
          </w:p>
        </w:tc>
        <w:tc>
          <w:tcPr>
            <w:tcW w:w="2790" w:type="dxa"/>
            <w:tcBorders>
              <w:top w:val="dotted" w:sz="4" w:space="0" w:color="808080"/>
              <w:left w:val="nil"/>
              <w:bottom w:val="dotted" w:sz="4" w:space="0" w:color="808080"/>
              <w:right w:val="nil"/>
            </w:tcBorders>
            <w:vAlign w:val="center"/>
            <w:hideMark/>
          </w:tcPr>
          <w:p w:rsidR="00E03826" w:rsidRPr="00410749" w:rsidRDefault="00E03826" w:rsidP="0096164E">
            <w:pPr>
              <w:pStyle w:val="bang0"/>
            </w:pPr>
            <w:r w:rsidRPr="00410749">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10749" w:rsidRDefault="00E03826" w:rsidP="0011269F">
            <w:pPr>
              <w:pStyle w:val="bangcategory"/>
            </w:pPr>
            <w:r w:rsidRPr="00410749">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10749" w:rsidRDefault="001F0DE4" w:rsidP="0096164E">
            <w:pPr>
              <w:pStyle w:val="bang0"/>
            </w:pPr>
            <w:r>
              <w:t>Education</w:t>
            </w:r>
          </w:p>
        </w:tc>
      </w:tr>
    </w:tbl>
    <w:p w:rsidR="00E03826" w:rsidRPr="00E03826" w:rsidRDefault="00AC680D" w:rsidP="00E03826">
      <w:pPr>
        <w:pStyle w:val="NormalIndent"/>
      </w:pPr>
      <w:r>
        <w:tab/>
      </w:r>
      <w:r>
        <w:tab/>
      </w:r>
      <w:r>
        <w:tab/>
      </w:r>
      <w:r>
        <w:tab/>
        <w:t>Table 1.1.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2F181C" w:rsidRPr="00B67632">
        <w: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7B338B" w:rsidRPr="00B67632">
        <w:t>Project:</w:t>
      </w:r>
    </w:p>
    <w:p w:rsidR="00E03826" w:rsidRPr="003416A0" w:rsidRDefault="00E03826" w:rsidP="00E03826">
      <w:pPr>
        <w:ind w:firstLine="540"/>
      </w:pPr>
      <w:r w:rsidRPr="003416A0">
        <w:t>The scope of this project contains: Requirement Analysis, Design, Coding and Testing</w:t>
      </w:r>
      <w:ins w:id="5" w:author="Ong Vang" w:date="2014-05-28T17:53:00Z">
        <w:r w:rsidR="001B3BB4">
          <w:t xml:space="preserve"> </w:t>
        </w:r>
      </w:ins>
      <w:r w:rsidR="001B3BB4">
        <w:t xml:space="preserve">(Unit </w:t>
      </w:r>
      <w:proofErr w:type="gramStart"/>
      <w:r w:rsidR="001B3BB4">
        <w:t>Test,…</w:t>
      </w:r>
      <w:ins w:id="6" w:author="Ong Vang" w:date="2014-05-28T17:52:00Z">
        <w:r w:rsidR="001B3BB4">
          <w:t xml:space="preserve">    </w:t>
        </w:r>
      </w:ins>
      <w:r w:rsidR="001B3BB4">
        <w:t>.)</w:t>
      </w:r>
      <w:proofErr w:type="gramEnd"/>
      <w:r w:rsidRPr="003416A0">
        <w:t>.</w:t>
      </w:r>
    </w:p>
    <w:p w:rsidR="002F181C" w:rsidRPr="009D118B" w:rsidRDefault="002F181C" w:rsidP="00DB14D2">
      <w:pPr>
        <w:pStyle w:val="Heading3"/>
      </w:pPr>
      <w:r>
        <w:t>The function</w:t>
      </w:r>
      <w:r w:rsidR="007D06FB">
        <w:t>s of Project</w:t>
      </w:r>
      <w:r>
        <w:t>:</w:t>
      </w:r>
      <w:r w:rsidR="00B67632">
        <w:t xml:space="preserve"> </w:t>
      </w:r>
    </w:p>
    <w:p w:rsidR="00E03826" w:rsidRDefault="00E03826" w:rsidP="00E03826">
      <w:pPr>
        <w:ind w:left="540"/>
      </w:pPr>
      <w:bookmarkStart w:id="7" w:name="_Toc368438004"/>
      <w:r>
        <w:t>There are the functions of UJD_VN’s project:</w:t>
      </w:r>
    </w:p>
    <w:p w:rsidR="00E03826" w:rsidRDefault="00E03826" w:rsidP="00E03826">
      <w:pPr>
        <w:pStyle w:val="Body"/>
        <w:numPr>
          <w:ilvl w:val="0"/>
          <w:numId w:val="49"/>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E03826">
      <w:pPr>
        <w:pStyle w:val="Body"/>
        <w:numPr>
          <w:ilvl w:val="0"/>
          <w:numId w:val="49"/>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proofErr w:type="gramStart"/>
      <w:r>
        <w:t>good</w:t>
      </w:r>
      <w:proofErr w:type="gramEnd"/>
      <w:r>
        <w:t xml:space="preserve"> video by using contributing feature. Admin of UJD will approve correctness and add to database. </w:t>
      </w:r>
    </w:p>
    <w:p w:rsidR="00E03826" w:rsidRDefault="00E03826" w:rsidP="00E03826">
      <w:pPr>
        <w:pStyle w:val="Body"/>
        <w:numPr>
          <w:ilvl w:val="0"/>
          <w:numId w:val="49"/>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E03826">
      <w:pPr>
        <w:pStyle w:val="Body"/>
        <w:numPr>
          <w:ilvl w:val="0"/>
          <w:numId w:val="49"/>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E03826">
      <w:pPr>
        <w:pStyle w:val="Body"/>
        <w:numPr>
          <w:ilvl w:val="0"/>
          <w:numId w:val="49"/>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E03826">
      <w:pPr>
        <w:pStyle w:val="Body"/>
        <w:numPr>
          <w:ilvl w:val="0"/>
          <w:numId w:val="49"/>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E03826">
      <w:pPr>
        <w:pStyle w:val="Body"/>
        <w:numPr>
          <w:ilvl w:val="0"/>
          <w:numId w:val="49"/>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E03826">
      <w:pPr>
        <w:pStyle w:val="Body"/>
        <w:numPr>
          <w:ilvl w:val="0"/>
          <w:numId w:val="49"/>
        </w:numPr>
        <w:spacing w:before="60" w:line="240" w:lineRule="auto"/>
        <w:ind w:left="1260"/>
        <w:jc w:val="both"/>
      </w:pPr>
      <w:r>
        <w:rPr>
          <w:b/>
        </w:rPr>
        <w:t>Managing account</w:t>
      </w:r>
      <w:r>
        <w:t>: Registered user can add, edit information or track mark.</w:t>
      </w:r>
    </w:p>
    <w:p w:rsidR="00E03826" w:rsidRDefault="00E03826" w:rsidP="00E03826">
      <w:pPr>
        <w:pStyle w:val="Body"/>
        <w:numPr>
          <w:ilvl w:val="0"/>
          <w:numId w:val="49"/>
        </w:numPr>
        <w:spacing w:before="60" w:line="240" w:lineRule="auto"/>
        <w:ind w:left="1260"/>
        <w:jc w:val="both"/>
      </w:pPr>
      <w:r>
        <w:rPr>
          <w:b/>
        </w:rPr>
        <w:t>Managing member</w:t>
      </w:r>
      <w:r>
        <w:t>: Admin can view list members, ban or unban member, delete member.</w:t>
      </w:r>
    </w:p>
    <w:p w:rsidR="00E03826" w:rsidRDefault="00E03826" w:rsidP="00E03826">
      <w:pPr>
        <w:pStyle w:val="Body"/>
        <w:numPr>
          <w:ilvl w:val="0"/>
          <w:numId w:val="49"/>
        </w:numPr>
        <w:spacing w:before="60" w:line="240" w:lineRule="auto"/>
        <w:ind w:left="1260"/>
        <w:jc w:val="both"/>
      </w:pPr>
      <w:r>
        <w:rPr>
          <w:b/>
        </w:rPr>
        <w:t>Managing contribute database</w:t>
      </w:r>
      <w:r>
        <w:t>: Admin can approve opinion of member or delete opinion.</w:t>
      </w:r>
    </w:p>
    <w:p w:rsidR="00E03826" w:rsidRDefault="00E03826" w:rsidP="00E03826">
      <w:pPr>
        <w:pStyle w:val="Body"/>
        <w:numPr>
          <w:ilvl w:val="0"/>
          <w:numId w:val="49"/>
        </w:numPr>
        <w:spacing w:before="60" w:line="240" w:lineRule="auto"/>
        <w:ind w:left="1260"/>
        <w:jc w:val="both"/>
      </w:pPr>
      <w:r>
        <w:rPr>
          <w:b/>
        </w:rPr>
        <w:t>Managing Q&amp; A</w:t>
      </w:r>
      <w:r>
        <w:t xml:space="preserve">: Admin can view, reply, </w:t>
      </w:r>
      <w:proofErr w:type="gramStart"/>
      <w:r>
        <w:t>delete</w:t>
      </w:r>
      <w:proofErr w:type="gramEnd"/>
      <w:r>
        <w:t xml:space="preserve"> Q &amp; A.</w:t>
      </w:r>
    </w:p>
    <w:p w:rsidR="00E03826" w:rsidRDefault="00E03826" w:rsidP="00E03826">
      <w:pPr>
        <w:pStyle w:val="Body"/>
        <w:numPr>
          <w:ilvl w:val="0"/>
          <w:numId w:val="49"/>
        </w:numPr>
        <w:spacing w:before="60" w:line="240" w:lineRule="auto"/>
        <w:ind w:left="1260"/>
        <w:jc w:val="both"/>
      </w:pPr>
      <w:r>
        <w:rPr>
          <w:b/>
        </w:rPr>
        <w:t>Managing Data</w:t>
      </w:r>
      <w:r>
        <w:t xml:space="preserve">: Admin can add, update, </w:t>
      </w:r>
      <w:proofErr w:type="gramStart"/>
      <w:r>
        <w:t>delete</w:t>
      </w:r>
      <w:proofErr w:type="gramEnd"/>
      <w:r>
        <w:t xml:space="preserve"> data of UJD.</w:t>
      </w:r>
    </w:p>
    <w:p w:rsidR="002856B0" w:rsidRDefault="00E031FE" w:rsidP="00DB14D2">
      <w:pPr>
        <w:pStyle w:val="Heading2"/>
      </w:pPr>
      <w:r>
        <w:t>Assumptions and C</w:t>
      </w:r>
      <w:r w:rsidR="00885BFA">
        <w:t>onstraints</w:t>
      </w:r>
      <w:bookmarkEnd w:id="7"/>
      <w:r w:rsidR="003A38F1">
        <w:t xml:space="preserve"> </w:t>
      </w:r>
    </w:p>
    <w:p w:rsidR="00E03826" w:rsidRDefault="00E03826" w:rsidP="00E03826">
      <w:pPr>
        <w:pStyle w:val="NormalIndent"/>
      </w:pPr>
      <w:r>
        <w:t>There are some type of constrains in this project. It contains:</w:t>
      </w:r>
    </w:p>
    <w:p w:rsidR="00E03826" w:rsidRDefault="00E03826" w:rsidP="00E03826">
      <w:pPr>
        <w:pStyle w:val="NormalIndent"/>
        <w:numPr>
          <w:ilvl w:val="0"/>
          <w:numId w:val="46"/>
        </w:numPr>
        <w:spacing w:line="240" w:lineRule="auto"/>
        <w:jc w:val="both"/>
      </w:pPr>
      <w:r>
        <w:t>Resource constraints:</w:t>
      </w:r>
    </w:p>
    <w:p w:rsidR="00E03826" w:rsidRDefault="00E03826" w:rsidP="00E03826">
      <w:pPr>
        <w:pStyle w:val="NormalIndent"/>
        <w:numPr>
          <w:ilvl w:val="0"/>
          <w:numId w:val="47"/>
        </w:numPr>
        <w:spacing w:line="240" w:lineRule="auto"/>
        <w:jc w:val="both"/>
      </w:pPr>
      <w:r>
        <w:t>There are four people in this project and it is a constant. Team members never change during the project performance.</w:t>
      </w:r>
    </w:p>
    <w:p w:rsidR="00E03826" w:rsidRDefault="00E03826" w:rsidP="00E03826">
      <w:pPr>
        <w:pStyle w:val="NormalIndent"/>
        <w:numPr>
          <w:ilvl w:val="0"/>
          <w:numId w:val="46"/>
        </w:numPr>
        <w:spacing w:line="240" w:lineRule="auto"/>
        <w:jc w:val="both"/>
      </w:pPr>
      <w:r>
        <w:t>Quality constraints:</w:t>
      </w:r>
    </w:p>
    <w:p w:rsidR="00E03826" w:rsidRDefault="00E03826" w:rsidP="00E03826">
      <w:pPr>
        <w:pStyle w:val="NormalIndent"/>
        <w:numPr>
          <w:ilvl w:val="0"/>
          <w:numId w:val="45"/>
        </w:numPr>
        <w:spacing w:line="240" w:lineRule="auto"/>
        <w:jc w:val="both"/>
      </w:pPr>
      <w:r>
        <w:lastRenderedPageBreak/>
        <w:t>Target of metrics must be satisfied.</w:t>
      </w:r>
    </w:p>
    <w:p w:rsidR="00E03826" w:rsidRDefault="00E03826" w:rsidP="00E03826">
      <w:pPr>
        <w:pStyle w:val="NormalIndent"/>
        <w:numPr>
          <w:ilvl w:val="0"/>
          <w:numId w:val="45"/>
        </w:numPr>
        <w:spacing w:line="240" w:lineRule="auto"/>
        <w:jc w:val="both"/>
      </w:pPr>
      <w:r>
        <w:t>All bugs must be fixed before delivering.</w:t>
      </w:r>
    </w:p>
    <w:p w:rsidR="00E03826" w:rsidRDefault="00E03826" w:rsidP="00E03826">
      <w:pPr>
        <w:pStyle w:val="NormalIndent"/>
        <w:numPr>
          <w:ilvl w:val="0"/>
          <w:numId w:val="45"/>
        </w:numPr>
        <w:spacing w:line="240" w:lineRule="auto"/>
        <w:jc w:val="both"/>
      </w:pPr>
      <w:r>
        <w:t>Progress Report, Q&amp;A, Installation Guide must be completed by Japanese.</w:t>
      </w:r>
    </w:p>
    <w:p w:rsidR="00E03826" w:rsidRDefault="00E03826" w:rsidP="00E03826">
      <w:pPr>
        <w:pStyle w:val="NormalIndent"/>
        <w:numPr>
          <w:ilvl w:val="0"/>
          <w:numId w:val="46"/>
        </w:numPr>
        <w:spacing w:line="240" w:lineRule="auto"/>
        <w:jc w:val="both"/>
      </w:pPr>
      <w:r>
        <w:t>Time and Date constraints:</w:t>
      </w:r>
    </w:p>
    <w:p w:rsidR="00E03826" w:rsidRDefault="00E03826" w:rsidP="00E03826">
      <w:pPr>
        <w:pStyle w:val="NormalIndent"/>
        <w:numPr>
          <w:ilvl w:val="0"/>
          <w:numId w:val="45"/>
        </w:numPr>
        <w:spacing w:line="240" w:lineRule="auto"/>
        <w:jc w:val="both"/>
      </w:pPr>
      <w:r>
        <w:t>Follow this table:</w:t>
      </w:r>
    </w:p>
    <w:p w:rsidR="00E03826" w:rsidRDefault="00E03826" w:rsidP="006B05F7">
      <w:pPr>
        <w:pStyle w:val="HelpBullet"/>
        <w:rPr>
          <w:snapToGrid w:val="0"/>
        </w:rPr>
      </w:pPr>
    </w:p>
    <w:tbl>
      <w:tblPr>
        <w:tblW w:w="8505" w:type="dxa"/>
        <w:tblInd w:w="67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567"/>
        <w:gridCol w:w="6663"/>
        <w:gridCol w:w="1275"/>
      </w:tblGrid>
      <w:tr w:rsidR="00E03826" w:rsidTr="00E03826">
        <w:trPr>
          <w:tblHeader/>
        </w:trPr>
        <w:tc>
          <w:tcPr>
            <w:tcW w:w="567"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w:t>
            </w:r>
          </w:p>
        </w:tc>
        <w:tc>
          <w:tcPr>
            <w:tcW w:w="6663"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Description</w:t>
            </w:r>
          </w:p>
        </w:tc>
        <w:tc>
          <w:tcPr>
            <w:tcW w:w="1275" w:type="dxa"/>
            <w:tcBorders>
              <w:top w:val="dotted" w:sz="4" w:space="0" w:color="808080"/>
              <w:left w:val="dotted" w:sz="4" w:space="0" w:color="808080"/>
              <w:bottom w:val="dotted" w:sz="2"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Note</w:t>
            </w:r>
          </w:p>
        </w:tc>
      </w:tr>
      <w:tr w:rsidR="00E03826" w:rsidTr="00E03826">
        <w:tc>
          <w:tcPr>
            <w:tcW w:w="8505" w:type="dxa"/>
            <w:gridSpan w:val="3"/>
            <w:tcBorders>
              <w:top w:val="dotted" w:sz="2" w:space="0" w:color="808080"/>
              <w:left w:val="dotted" w:sz="2" w:space="0" w:color="808080"/>
              <w:bottom w:val="dotted" w:sz="2" w:space="0" w:color="808080"/>
              <w:right w:val="dotted" w:sz="2" w:space="0" w:color="808080"/>
            </w:tcBorders>
            <w:shd w:val="clear" w:color="auto" w:fill="auto"/>
            <w:hideMark/>
          </w:tcPr>
          <w:p w:rsidR="00E03826" w:rsidRPr="006A1E59" w:rsidRDefault="00E03826" w:rsidP="0011269F">
            <w:pPr>
              <w:pStyle w:val="StylebangcategoryWhiteLeft"/>
            </w:pPr>
            <w:r w:rsidRPr="006A1E59">
              <w:t>Assumptions</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Report No 1 must be completed and delivered to teacher after week 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2</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Report No 2 must be completed and delivered to teacher after week 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E03826" w:rsidRPr="006A1E59" w:rsidRDefault="00E03826" w:rsidP="0096164E">
            <w:pPr>
              <w:pStyle w:val="bang0"/>
            </w:pPr>
            <w:r w:rsidRPr="006A1E59">
              <w:t>3</w:t>
            </w:r>
          </w:p>
        </w:tc>
        <w:tc>
          <w:tcPr>
            <w:tcW w:w="6663" w:type="dxa"/>
            <w:tcBorders>
              <w:top w:val="dotted" w:sz="4" w:space="0" w:color="808080"/>
              <w:left w:val="dotted" w:sz="4" w:space="0" w:color="808080"/>
              <w:bottom w:val="dotted" w:sz="2"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3 must be completed and delivered to teacher after week 6.</w:t>
            </w:r>
          </w:p>
        </w:tc>
        <w:tc>
          <w:tcPr>
            <w:tcW w:w="1275" w:type="dxa"/>
            <w:tcBorders>
              <w:top w:val="dotted" w:sz="4" w:space="0" w:color="808080"/>
              <w:left w:val="dotted" w:sz="4" w:space="0" w:color="808080"/>
              <w:bottom w:val="dotted" w:sz="2"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4</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4 must be completed and delivered to teacher after week 10.</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5</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5 must be completed and delivered to teacher after week 12.</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r w:rsidR="00E03826" w:rsidTr="00E03826">
        <w:tc>
          <w:tcPr>
            <w:tcW w:w="567"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6</w:t>
            </w:r>
          </w:p>
        </w:tc>
        <w:tc>
          <w:tcPr>
            <w:tcW w:w="6663"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rPr>
                <w:lang w:eastAsia="en-US"/>
              </w:rPr>
            </w:pPr>
            <w:r w:rsidRPr="006A1E59">
              <w:t>Report No 6 must be completed and delivered to teacher after week 14.</w:t>
            </w:r>
          </w:p>
        </w:tc>
        <w:tc>
          <w:tcPr>
            <w:tcW w:w="1275" w:type="dxa"/>
            <w:tcBorders>
              <w:top w:val="dotted" w:sz="4" w:space="0" w:color="808080"/>
              <w:left w:val="dotted" w:sz="4" w:space="0" w:color="808080"/>
              <w:bottom w:val="dotted" w:sz="4" w:space="0" w:color="808080"/>
              <w:right w:val="dotted" w:sz="4" w:space="0" w:color="808080"/>
            </w:tcBorders>
            <w:shd w:val="clear" w:color="auto" w:fill="auto"/>
            <w:hideMark/>
          </w:tcPr>
          <w:p w:rsidR="00E03826" w:rsidRPr="006A1E59" w:rsidRDefault="00E03826" w:rsidP="0096164E">
            <w:pPr>
              <w:pStyle w:val="bang0"/>
            </w:pPr>
            <w:r w:rsidRPr="006A1E59">
              <w:t>Schedule</w:t>
            </w:r>
          </w:p>
        </w:tc>
      </w:tr>
    </w:tbl>
    <w:p w:rsidR="00E03826" w:rsidRPr="00E03826" w:rsidRDefault="00AC680D" w:rsidP="00E03826">
      <w:pPr>
        <w:pStyle w:val="NormalIndent"/>
      </w:pPr>
      <w:r>
        <w:tab/>
      </w:r>
      <w:r>
        <w:tab/>
      </w:r>
      <w:r>
        <w:tab/>
      </w:r>
      <w:r>
        <w:tab/>
        <w:t xml:space="preserve">Table 1.2. </w:t>
      </w:r>
      <w:del w:id="8" w:author="Ong Vang" w:date="2014-05-28T17:55:00Z">
        <w:r w:rsidDel="001B3BB4">
          <w:delText>Contrains</w:delText>
        </w:r>
      </w:del>
      <w:ins w:id="9" w:author="Ong Vang" w:date="2014-05-28T17:55:00Z">
        <w:r w:rsidR="001B3BB4">
          <w:t>Constraints</w:t>
        </w:r>
      </w:ins>
      <w:r>
        <w:t xml:space="preserve"> Schedule</w:t>
      </w:r>
    </w:p>
    <w:p w:rsidR="00CF2821" w:rsidRDefault="00E031FE" w:rsidP="00DB14D2">
      <w:pPr>
        <w:pStyle w:val="Heading2"/>
      </w:pPr>
      <w:bookmarkStart w:id="10" w:name="_Project_Objectives"/>
      <w:bookmarkStart w:id="11" w:name="_Toc368438005"/>
      <w:bookmarkEnd w:id="10"/>
      <w:r>
        <w:t>Project O</w:t>
      </w:r>
      <w:r w:rsidR="00CF2821">
        <w:t>bjectives</w:t>
      </w:r>
      <w:bookmarkEnd w:id="11"/>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AC680D" w:rsidRDefault="00E03826" w:rsidP="0011269F">
            <w:pPr>
              <w:pStyle w:val="Bangheader"/>
              <w:rPr>
                <w:sz w:val="22"/>
                <w:szCs w:val="22"/>
              </w:rPr>
            </w:pPr>
            <w:r w:rsidRPr="00AC680D">
              <w:rPr>
                <w:sz w:val="22"/>
                <w:szCs w:val="22"/>
              </w:rPr>
              <w:t>Note</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t>2</w:t>
            </w:r>
            <w:ins w:id="12" w:author="Ong Vang" w:date="2014-05-28T17:57:00Z">
              <w:r w:rsidR="001B3BB4">
                <w:t>9</w:t>
              </w:r>
            </w:ins>
            <w:del w:id="13" w:author="Ong Vang" w:date="2014-05-28T17:57:00Z">
              <w:r w:rsidDel="001B3BB4">
                <w:delText>2</w:delText>
              </w:r>
            </w:del>
            <w:r w:rsidRPr="006A1E59">
              <w:t>-08-2014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 xml:space="preserve">Day : </w:t>
            </w:r>
            <w: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r w:rsidR="00E03826" w:rsidRPr="006A1E59"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Effort Usage</w:t>
            </w:r>
            <w:r>
              <w:t xml:space="preserv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6A1E59" w:rsidRDefault="00E03826" w:rsidP="0096164E">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6A1E59" w:rsidRDefault="00E03826" w:rsidP="0096164E">
            <w:pPr>
              <w:pStyle w:val="bang0"/>
            </w:pPr>
            <w:r w:rsidRPr="006A1E59">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lastRenderedPageBreak/>
        <w:t>Note:</w:t>
      </w:r>
      <w:r w:rsidR="00476BFF">
        <w:t xml:space="preserve"> We didn’t have the standard to complete the table below.</w:t>
      </w:r>
    </w:p>
    <w:p w:rsidR="003A38F1" w:rsidRPr="00195915" w:rsidRDefault="003A38F1" w:rsidP="00DB14D2"/>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3A38F1" w:rsidRDefault="00180C7C" w:rsidP="0011269F">
            <w:pPr>
              <w:pStyle w:val="Bangheader"/>
            </w:pPr>
            <w:r w:rsidRPr="003A38F1">
              <w:t>Metrics</w:t>
            </w:r>
          </w:p>
        </w:tc>
        <w:tc>
          <w:tcPr>
            <w:tcW w:w="1170" w:type="dxa"/>
            <w:vMerge w:val="restart"/>
            <w:shd w:val="clear" w:color="auto" w:fill="D9D9D9"/>
            <w:vAlign w:val="center"/>
          </w:tcPr>
          <w:p w:rsidR="00180C7C" w:rsidRPr="003A38F1" w:rsidRDefault="00180C7C" w:rsidP="0011269F">
            <w:pPr>
              <w:pStyle w:val="Bangheader"/>
            </w:pPr>
            <w:r w:rsidRPr="003A38F1">
              <w:t>Unit</w:t>
            </w:r>
          </w:p>
        </w:tc>
        <w:tc>
          <w:tcPr>
            <w:tcW w:w="2250" w:type="dxa"/>
            <w:gridSpan w:val="3"/>
            <w:tcBorders>
              <w:bottom w:val="dotted" w:sz="2" w:space="0" w:color="808080"/>
            </w:tcBorders>
            <w:shd w:val="clear" w:color="auto" w:fill="D9D9D9"/>
          </w:tcPr>
          <w:p w:rsidR="00180C7C" w:rsidRPr="003A38F1" w:rsidRDefault="00180C7C" w:rsidP="0011269F">
            <w:pPr>
              <w:pStyle w:val="Bangheader"/>
            </w:pPr>
            <w:r w:rsidRPr="003A38F1">
              <w:t>Target</w:t>
            </w:r>
          </w:p>
        </w:tc>
        <w:tc>
          <w:tcPr>
            <w:tcW w:w="3600" w:type="dxa"/>
            <w:vMerge w:val="restart"/>
            <w:shd w:val="clear" w:color="auto" w:fill="D9D9D9"/>
            <w:vAlign w:val="center"/>
          </w:tcPr>
          <w:p w:rsidR="00180C7C" w:rsidRPr="003A38F1" w:rsidRDefault="00180C7C" w:rsidP="0011269F">
            <w:pPr>
              <w:pStyle w:val="Bangheader"/>
            </w:pPr>
            <w:r w:rsidRPr="003A38F1">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11269F">
            <w:pPr>
              <w:pStyle w:val="Bangheader"/>
            </w:pPr>
          </w:p>
        </w:tc>
        <w:tc>
          <w:tcPr>
            <w:tcW w:w="1170" w:type="dxa"/>
            <w:vMerge/>
            <w:tcBorders>
              <w:bottom w:val="dotted" w:sz="2" w:space="0" w:color="808080"/>
            </w:tcBorders>
            <w:shd w:val="clear" w:color="auto" w:fill="C0DED8"/>
          </w:tcPr>
          <w:p w:rsidR="00180C7C" w:rsidRPr="00EC7B9A" w:rsidRDefault="00180C7C" w:rsidP="0011269F">
            <w:pPr>
              <w:pStyle w:val="Bangheader"/>
            </w:pPr>
          </w:p>
        </w:tc>
        <w:tc>
          <w:tcPr>
            <w:tcW w:w="630" w:type="dxa"/>
            <w:tcBorders>
              <w:bottom w:val="dotted" w:sz="2" w:space="0" w:color="808080"/>
            </w:tcBorders>
            <w:shd w:val="clear" w:color="auto" w:fill="C0C0C0"/>
          </w:tcPr>
          <w:p w:rsidR="00180C7C" w:rsidRPr="003A38F1" w:rsidRDefault="00180C7C" w:rsidP="001B3BB4">
            <w:pPr>
              <w:pStyle w:val="Bangheader"/>
              <w:jc w:val="left"/>
              <w:pPrChange w:id="14" w:author="Ong Vang" w:date="2014-05-28T18:01:00Z">
                <w:pPr>
                  <w:pStyle w:val="Bangheader"/>
                </w:pPr>
              </w:pPrChange>
            </w:pPr>
            <w:del w:id="15" w:author="Ong Vang" w:date="2014-05-28T18:01:00Z">
              <w:r w:rsidRPr="003A38F1" w:rsidDel="001B3BB4">
                <w:delText>USL</w:delText>
              </w:r>
            </w:del>
          </w:p>
        </w:tc>
        <w:tc>
          <w:tcPr>
            <w:tcW w:w="990" w:type="dxa"/>
            <w:tcBorders>
              <w:bottom w:val="dotted" w:sz="2" w:space="0" w:color="808080"/>
            </w:tcBorders>
            <w:shd w:val="clear" w:color="auto" w:fill="C0C0C0"/>
          </w:tcPr>
          <w:p w:rsidR="00180C7C" w:rsidRPr="003A38F1" w:rsidRDefault="00180C7C" w:rsidP="0011269F">
            <w:pPr>
              <w:pStyle w:val="Bangheader"/>
            </w:pPr>
            <w:r w:rsidRPr="003A38F1">
              <w:t>Average</w:t>
            </w:r>
          </w:p>
        </w:tc>
        <w:tc>
          <w:tcPr>
            <w:tcW w:w="630" w:type="dxa"/>
            <w:tcBorders>
              <w:bottom w:val="dotted" w:sz="2" w:space="0" w:color="808080"/>
            </w:tcBorders>
            <w:shd w:val="clear" w:color="auto" w:fill="C0C0C0"/>
          </w:tcPr>
          <w:p w:rsidR="00180C7C" w:rsidRPr="003A38F1" w:rsidRDefault="00180C7C" w:rsidP="0011269F">
            <w:pPr>
              <w:pStyle w:val="Bangheader"/>
            </w:pPr>
            <w:r w:rsidRPr="003A38F1">
              <w:t>LSL</w:t>
            </w:r>
          </w:p>
        </w:tc>
        <w:tc>
          <w:tcPr>
            <w:tcW w:w="3600" w:type="dxa"/>
            <w:vMerge/>
            <w:tcBorders>
              <w:bottom w:val="dotted" w:sz="2" w:space="0" w:color="808080"/>
            </w:tcBorders>
            <w:shd w:val="clear" w:color="auto" w:fill="C0DED8"/>
          </w:tcPr>
          <w:p w:rsidR="00180C7C" w:rsidRPr="00EC7B9A" w:rsidRDefault="00180C7C" w:rsidP="0011269F">
            <w:pPr>
              <w:pStyle w:val="Bangheader"/>
            </w:pPr>
          </w:p>
        </w:tc>
      </w:tr>
      <w:tr w:rsidR="00180C7C" w:rsidRPr="00EC7B9A" w:rsidTr="007B4F6D">
        <w:tc>
          <w:tcPr>
            <w:tcW w:w="8820" w:type="dxa"/>
            <w:gridSpan w:val="6"/>
            <w:shd w:val="clear" w:color="auto" w:fill="auto"/>
          </w:tcPr>
          <w:p w:rsidR="00180C7C" w:rsidRPr="003A38F1" w:rsidRDefault="00180C7C" w:rsidP="0011269F">
            <w:pPr>
              <w:pStyle w:val="StylebangcategoryWhiteLeft"/>
            </w:pPr>
            <w:r w:rsidRPr="003A38F1">
              <w:t>Quality</w:t>
            </w:r>
          </w:p>
        </w:tc>
      </w:tr>
      <w:tr w:rsidR="00180C7C" w:rsidRPr="00EC7B9A" w:rsidTr="007B4F6D">
        <w:tc>
          <w:tcPr>
            <w:tcW w:w="1800" w:type="dxa"/>
            <w:vAlign w:val="center"/>
          </w:tcPr>
          <w:p w:rsidR="00180C7C" w:rsidRPr="003A38F1" w:rsidRDefault="00180C7C" w:rsidP="0096164E">
            <w:pPr>
              <w:pStyle w:val="StylebangLatinArialBefore5ptAfter5pt"/>
            </w:pPr>
            <w:r w:rsidRPr="003A38F1">
              <w:t>Customer Satisfaction</w:t>
            </w:r>
          </w:p>
        </w:tc>
        <w:tc>
          <w:tcPr>
            <w:tcW w:w="1170" w:type="dxa"/>
            <w:vAlign w:val="center"/>
          </w:tcPr>
          <w:p w:rsidR="00180C7C" w:rsidRPr="003A38F1" w:rsidRDefault="00180C7C" w:rsidP="0096164E">
            <w:pPr>
              <w:pStyle w:val="StylebangLatinArialBefore5ptAfter5pt"/>
            </w:pPr>
            <w:r w:rsidRPr="003A38F1">
              <w:t>Point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DA1084" w:rsidRPr="003A38F1" w:rsidRDefault="00E05837" w:rsidP="0096164E">
            <w:pPr>
              <w:pStyle w:val="bang0"/>
            </w:pPr>
            <w:r w:rsidRPr="003A38F1">
              <w:t>&lt;</w:t>
            </w:r>
            <w:r w:rsidR="00DA1084" w:rsidRPr="003A38F1">
              <w:t xml:space="preserve">Refer to </w:t>
            </w:r>
            <w:proofErr w:type="spellStart"/>
            <w:r w:rsidR="00DA1084" w:rsidRPr="003A38F1">
              <w:t>Gx</w:t>
            </w:r>
            <w:proofErr w:type="spellEnd"/>
            <w:r w:rsidR="00DA1084" w:rsidRPr="003A38F1">
              <w:t xml:space="preserve"> Target in the year 2008, </w:t>
            </w:r>
          </w:p>
          <w:p w:rsidR="00180C7C" w:rsidRPr="003A38F1" w:rsidRDefault="00DA1084" w:rsidP="0096164E">
            <w:pPr>
              <w:pStyle w:val="bang0"/>
            </w:pPr>
            <w:r w:rsidRPr="003A38F1">
              <w:t>5% higher than previous project (A project)</w:t>
            </w:r>
            <w:r w:rsidR="00E05837" w:rsidRPr="003A38F1">
              <w:t>&gt;</w:t>
            </w:r>
          </w:p>
        </w:tc>
      </w:tr>
      <w:tr w:rsidR="00180C7C" w:rsidRPr="00EC7B9A" w:rsidTr="007B4F6D">
        <w:tc>
          <w:tcPr>
            <w:tcW w:w="1800" w:type="dxa"/>
            <w:vAlign w:val="center"/>
          </w:tcPr>
          <w:p w:rsidR="00180C7C" w:rsidRPr="003A38F1" w:rsidRDefault="00180C7C" w:rsidP="0096164E">
            <w:pPr>
              <w:pStyle w:val="StylebangLatinArialBefore5ptAfter5pt"/>
            </w:pPr>
            <w:r w:rsidRPr="003A38F1">
              <w:t>Leakage</w:t>
            </w:r>
          </w:p>
        </w:tc>
        <w:tc>
          <w:tcPr>
            <w:tcW w:w="1170" w:type="dxa"/>
            <w:vAlign w:val="center"/>
          </w:tcPr>
          <w:p w:rsidR="00180C7C" w:rsidRPr="003A38F1" w:rsidRDefault="00180C7C" w:rsidP="0096164E">
            <w:pPr>
              <w:pStyle w:val="StylebangLatinArialBefore5ptAfter5pt"/>
            </w:pPr>
            <w:proofErr w:type="spellStart"/>
            <w:r w:rsidRPr="003A38F1">
              <w:t>Wdef</w:t>
            </w:r>
            <w:proofErr w:type="spellEnd"/>
            <w:r w:rsidRPr="003A38F1">
              <w:t>/</w:t>
            </w:r>
            <w:r w:rsidR="00C20E37" w:rsidRPr="003A38F1">
              <w:t>mm</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r w:rsidR="00180C7C" w:rsidRPr="00EC7B9A" w:rsidDel="001B3BB4" w:rsidTr="007B4F6D">
        <w:trPr>
          <w:del w:id="16" w:author="Ong Vang" w:date="2014-05-28T18:01:00Z"/>
        </w:trPr>
        <w:tc>
          <w:tcPr>
            <w:tcW w:w="1800" w:type="dxa"/>
            <w:tcBorders>
              <w:bottom w:val="dotted" w:sz="2" w:space="0" w:color="808080"/>
            </w:tcBorders>
            <w:vAlign w:val="center"/>
          </w:tcPr>
          <w:p w:rsidR="00180C7C" w:rsidRPr="003A38F1" w:rsidDel="001B3BB4" w:rsidRDefault="00180C7C" w:rsidP="0096164E">
            <w:pPr>
              <w:pStyle w:val="StylebangLatinArialBefore5ptAfter5pt"/>
              <w:rPr>
                <w:del w:id="17" w:author="Ong Vang" w:date="2014-05-28T18:01:00Z"/>
              </w:rPr>
            </w:pPr>
            <w:del w:id="18" w:author="Ong Vang" w:date="2014-05-28T18:01:00Z">
              <w:r w:rsidRPr="003A38F1" w:rsidDel="001B3BB4">
                <w:delText>Process Compliance</w:delText>
              </w:r>
            </w:del>
          </w:p>
        </w:tc>
        <w:tc>
          <w:tcPr>
            <w:tcW w:w="1170" w:type="dxa"/>
            <w:tcBorders>
              <w:bottom w:val="dotted" w:sz="2" w:space="0" w:color="808080"/>
            </w:tcBorders>
            <w:vAlign w:val="center"/>
          </w:tcPr>
          <w:p w:rsidR="00180C7C" w:rsidRPr="003A38F1" w:rsidDel="001B3BB4" w:rsidRDefault="00180C7C" w:rsidP="0096164E">
            <w:pPr>
              <w:pStyle w:val="StylebangLatinArialBefore5ptAfter5pt"/>
              <w:rPr>
                <w:del w:id="19" w:author="Ong Vang" w:date="2014-05-28T18:01:00Z"/>
              </w:rPr>
            </w:pPr>
            <w:del w:id="20" w:author="Ong Vang" w:date="2014-05-28T18:01:00Z">
              <w:r w:rsidRPr="003A38F1" w:rsidDel="001B3BB4">
                <w:delText>NC/Ob</w:delText>
              </w:r>
            </w:del>
          </w:p>
        </w:tc>
        <w:tc>
          <w:tcPr>
            <w:tcW w:w="630" w:type="dxa"/>
            <w:tcBorders>
              <w:bottom w:val="dotted" w:sz="2" w:space="0" w:color="808080"/>
            </w:tcBorders>
          </w:tcPr>
          <w:p w:rsidR="00180C7C" w:rsidRPr="003A38F1" w:rsidDel="001B3BB4" w:rsidRDefault="00180C7C" w:rsidP="0096164E">
            <w:pPr>
              <w:pStyle w:val="bang0"/>
              <w:rPr>
                <w:del w:id="21" w:author="Ong Vang" w:date="2014-05-28T18:01:00Z"/>
              </w:rPr>
            </w:pPr>
          </w:p>
        </w:tc>
        <w:tc>
          <w:tcPr>
            <w:tcW w:w="990" w:type="dxa"/>
            <w:tcBorders>
              <w:bottom w:val="dotted" w:sz="2" w:space="0" w:color="808080"/>
            </w:tcBorders>
          </w:tcPr>
          <w:p w:rsidR="00180C7C" w:rsidRPr="003A38F1" w:rsidDel="001B3BB4" w:rsidRDefault="00180C7C" w:rsidP="0096164E">
            <w:pPr>
              <w:pStyle w:val="bang0"/>
              <w:rPr>
                <w:del w:id="22" w:author="Ong Vang" w:date="2014-05-28T18:01:00Z"/>
              </w:rPr>
            </w:pPr>
          </w:p>
        </w:tc>
        <w:tc>
          <w:tcPr>
            <w:tcW w:w="630" w:type="dxa"/>
            <w:tcBorders>
              <w:bottom w:val="dotted" w:sz="2" w:space="0" w:color="808080"/>
            </w:tcBorders>
            <w:vAlign w:val="center"/>
          </w:tcPr>
          <w:p w:rsidR="00180C7C" w:rsidRPr="003A38F1" w:rsidDel="001B3BB4" w:rsidRDefault="00180C7C" w:rsidP="0096164E">
            <w:pPr>
              <w:pStyle w:val="bang0"/>
              <w:rPr>
                <w:del w:id="23" w:author="Ong Vang" w:date="2014-05-28T18:01:00Z"/>
              </w:rPr>
            </w:pPr>
          </w:p>
        </w:tc>
        <w:tc>
          <w:tcPr>
            <w:tcW w:w="3600" w:type="dxa"/>
            <w:tcBorders>
              <w:bottom w:val="dotted" w:sz="2" w:space="0" w:color="808080"/>
            </w:tcBorders>
            <w:vAlign w:val="center"/>
          </w:tcPr>
          <w:p w:rsidR="00180C7C" w:rsidRPr="003A38F1" w:rsidDel="001B3BB4" w:rsidRDefault="00180C7C" w:rsidP="0096164E">
            <w:pPr>
              <w:pStyle w:val="bang0"/>
              <w:rPr>
                <w:del w:id="24" w:author="Ong Vang" w:date="2014-05-28T18:01:00Z"/>
              </w:rPr>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3A38F1" w:rsidRDefault="00180C7C" w:rsidP="0011269F">
            <w:pPr>
              <w:pStyle w:val="StylebangcategoryWhiteLeft"/>
            </w:pPr>
            <w:r w:rsidRPr="003A38F1">
              <w:t>Cost</w:t>
            </w:r>
          </w:p>
        </w:tc>
      </w:tr>
      <w:tr w:rsidR="00180C7C" w:rsidRPr="00EC7B9A" w:rsidTr="007B4F6D">
        <w:tc>
          <w:tcPr>
            <w:tcW w:w="1800" w:type="dxa"/>
            <w:vAlign w:val="center"/>
          </w:tcPr>
          <w:p w:rsidR="00180C7C" w:rsidRPr="003A38F1" w:rsidRDefault="00180C7C" w:rsidP="0096164E">
            <w:pPr>
              <w:pStyle w:val="StylebangLatinArialBefore5ptAfter5pt"/>
            </w:pPr>
            <w:r w:rsidRPr="003A38F1">
              <w:t>Effort Efficiency</w:t>
            </w:r>
          </w:p>
        </w:tc>
        <w:tc>
          <w:tcPr>
            <w:tcW w:w="1170" w:type="dxa"/>
            <w:vAlign w:val="center"/>
          </w:tcPr>
          <w:p w:rsidR="00180C7C" w:rsidRPr="003A38F1" w:rsidRDefault="00180C7C" w:rsidP="0096164E">
            <w:pPr>
              <w:pStyle w:val="StylebangLatinArialBefore5ptAfter5pt"/>
            </w:pPr>
            <w:r w:rsidRPr="003A38F1">
              <w: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r w:rsidR="00180C7C" w:rsidRPr="00EC7B9A" w:rsidTr="007B4F6D">
        <w:tc>
          <w:tcPr>
            <w:tcW w:w="1800" w:type="dxa"/>
            <w:tcBorders>
              <w:bottom w:val="dotted" w:sz="2" w:space="0" w:color="808080"/>
            </w:tcBorders>
            <w:vAlign w:val="center"/>
          </w:tcPr>
          <w:p w:rsidR="00180C7C" w:rsidRPr="003A38F1" w:rsidRDefault="00180C7C" w:rsidP="0096164E">
            <w:pPr>
              <w:pStyle w:val="StylebangLatinArialBefore5ptAfter5pt"/>
            </w:pPr>
            <w:r w:rsidRPr="003A38F1">
              <w:t>Correction Cost</w:t>
            </w:r>
          </w:p>
        </w:tc>
        <w:tc>
          <w:tcPr>
            <w:tcW w:w="1170" w:type="dxa"/>
            <w:tcBorders>
              <w:bottom w:val="dotted" w:sz="2" w:space="0" w:color="808080"/>
            </w:tcBorders>
            <w:vAlign w:val="center"/>
          </w:tcPr>
          <w:p w:rsidR="00180C7C" w:rsidRPr="003A38F1" w:rsidRDefault="00180C7C" w:rsidP="0096164E">
            <w:pPr>
              <w:pStyle w:val="StylebangLatinArialBefore5ptAfter5pt"/>
            </w:pPr>
            <w:r w:rsidRPr="003A38F1">
              <w:t>%</w:t>
            </w:r>
          </w:p>
        </w:tc>
        <w:tc>
          <w:tcPr>
            <w:tcW w:w="630" w:type="dxa"/>
            <w:tcBorders>
              <w:bottom w:val="dotted" w:sz="2" w:space="0" w:color="808080"/>
            </w:tcBorders>
          </w:tcPr>
          <w:p w:rsidR="00180C7C" w:rsidRPr="003A38F1" w:rsidRDefault="00180C7C" w:rsidP="0096164E">
            <w:pPr>
              <w:pStyle w:val="bang0"/>
            </w:pPr>
          </w:p>
        </w:tc>
        <w:tc>
          <w:tcPr>
            <w:tcW w:w="990" w:type="dxa"/>
            <w:tcBorders>
              <w:bottom w:val="dotted" w:sz="2" w:space="0" w:color="808080"/>
            </w:tcBorders>
          </w:tcPr>
          <w:p w:rsidR="00180C7C" w:rsidRPr="003A38F1" w:rsidRDefault="00180C7C" w:rsidP="0096164E">
            <w:pPr>
              <w:pStyle w:val="bang0"/>
            </w:pPr>
          </w:p>
        </w:tc>
        <w:tc>
          <w:tcPr>
            <w:tcW w:w="630" w:type="dxa"/>
            <w:tcBorders>
              <w:bottom w:val="dotted" w:sz="2" w:space="0" w:color="808080"/>
            </w:tcBorders>
            <w:vAlign w:val="center"/>
          </w:tcPr>
          <w:p w:rsidR="00180C7C" w:rsidRPr="003A38F1" w:rsidRDefault="00180C7C" w:rsidP="0096164E">
            <w:pPr>
              <w:pStyle w:val="bang0"/>
            </w:pPr>
          </w:p>
        </w:tc>
        <w:tc>
          <w:tcPr>
            <w:tcW w:w="3600" w:type="dxa"/>
            <w:tcBorders>
              <w:bottom w:val="dotted" w:sz="2" w:space="0" w:color="808080"/>
            </w:tcBorders>
            <w:vAlign w:val="center"/>
          </w:tcPr>
          <w:p w:rsidR="00180C7C" w:rsidRPr="003A38F1" w:rsidRDefault="00180C7C" w:rsidP="0096164E">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3A38F1" w:rsidRDefault="00180C7C" w:rsidP="0011269F">
            <w:pPr>
              <w:pStyle w:val="StylebangcategoryWhiteLeft"/>
            </w:pPr>
            <w:r w:rsidRPr="003A38F1">
              <w:t>Delivery</w:t>
            </w:r>
          </w:p>
        </w:tc>
      </w:tr>
      <w:tr w:rsidR="00180C7C" w:rsidRPr="00EC7B9A" w:rsidTr="007B4F6D">
        <w:tc>
          <w:tcPr>
            <w:tcW w:w="1800" w:type="dxa"/>
            <w:vAlign w:val="center"/>
          </w:tcPr>
          <w:p w:rsidR="00180C7C" w:rsidRPr="003A38F1" w:rsidRDefault="00180C7C" w:rsidP="0096164E">
            <w:pPr>
              <w:pStyle w:val="StylebangLatinArialBefore5ptAfter5pt"/>
            </w:pPr>
            <w:r w:rsidRPr="003A38F1">
              <w:t>Timeliness</w:t>
            </w:r>
          </w:p>
        </w:tc>
        <w:tc>
          <w:tcPr>
            <w:tcW w:w="1170" w:type="dxa"/>
            <w:vAlign w:val="center"/>
          </w:tcPr>
          <w:p w:rsidR="00180C7C" w:rsidRPr="003A38F1" w:rsidRDefault="00180C7C" w:rsidP="0096164E">
            <w:pPr>
              <w:pStyle w:val="StylebangLatinArialBefore5ptAfter5pt"/>
            </w:pPr>
            <w:r w:rsidRPr="003A38F1">
              <w:t>%</w:t>
            </w:r>
          </w:p>
        </w:tc>
        <w:tc>
          <w:tcPr>
            <w:tcW w:w="630" w:type="dxa"/>
          </w:tcPr>
          <w:p w:rsidR="00180C7C" w:rsidRPr="003A38F1" w:rsidRDefault="00180C7C" w:rsidP="0096164E">
            <w:pPr>
              <w:pStyle w:val="bang0"/>
            </w:pPr>
          </w:p>
        </w:tc>
        <w:tc>
          <w:tcPr>
            <w:tcW w:w="990" w:type="dxa"/>
          </w:tcPr>
          <w:p w:rsidR="00180C7C" w:rsidRPr="003A38F1" w:rsidRDefault="00180C7C" w:rsidP="0096164E">
            <w:pPr>
              <w:pStyle w:val="bang0"/>
            </w:pPr>
          </w:p>
        </w:tc>
        <w:tc>
          <w:tcPr>
            <w:tcW w:w="630" w:type="dxa"/>
            <w:vAlign w:val="center"/>
          </w:tcPr>
          <w:p w:rsidR="00180C7C" w:rsidRPr="003A38F1" w:rsidRDefault="00180C7C" w:rsidP="0096164E">
            <w:pPr>
              <w:pStyle w:val="bang0"/>
            </w:pPr>
          </w:p>
        </w:tc>
        <w:tc>
          <w:tcPr>
            <w:tcW w:w="3600" w:type="dxa"/>
            <w:vAlign w:val="center"/>
          </w:tcPr>
          <w:p w:rsidR="00180C7C" w:rsidRPr="003A38F1" w:rsidRDefault="00180C7C" w:rsidP="0096164E">
            <w:pPr>
              <w:pStyle w:val="bang0"/>
            </w:pP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BE279C" w:rsidRPr="00BE279C" w:rsidRDefault="00BE279C" w:rsidP="00BE279C"/>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3A38F1" w:rsidRDefault="00BA2EA1" w:rsidP="0011269F">
            <w:pPr>
              <w:pStyle w:val="Bangheader"/>
            </w:pPr>
            <w:r w:rsidRPr="003A38F1">
              <w:t>Metrics</w:t>
            </w:r>
          </w:p>
        </w:tc>
        <w:tc>
          <w:tcPr>
            <w:tcW w:w="990" w:type="dxa"/>
            <w:vMerge w:val="restart"/>
            <w:shd w:val="clear" w:color="auto" w:fill="D9D9D9"/>
            <w:vAlign w:val="center"/>
          </w:tcPr>
          <w:p w:rsidR="00BA2EA1" w:rsidRPr="003A38F1" w:rsidRDefault="00BA2EA1" w:rsidP="0011269F">
            <w:pPr>
              <w:pStyle w:val="Bangheader"/>
            </w:pPr>
            <w:r w:rsidRPr="003A38F1">
              <w:t>Unit</w:t>
            </w:r>
          </w:p>
        </w:tc>
        <w:tc>
          <w:tcPr>
            <w:tcW w:w="2340" w:type="dxa"/>
            <w:gridSpan w:val="3"/>
            <w:tcBorders>
              <w:bottom w:val="dotted" w:sz="2" w:space="0" w:color="808080"/>
            </w:tcBorders>
            <w:shd w:val="clear" w:color="auto" w:fill="D9D9D9"/>
          </w:tcPr>
          <w:p w:rsidR="00BA2EA1" w:rsidRPr="003A38F1" w:rsidRDefault="00BA2EA1" w:rsidP="0011269F">
            <w:pPr>
              <w:pStyle w:val="Bangheader"/>
            </w:pPr>
            <w:r w:rsidRPr="003A38F1">
              <w:t>Target</w:t>
            </w:r>
          </w:p>
        </w:tc>
        <w:tc>
          <w:tcPr>
            <w:tcW w:w="3420" w:type="dxa"/>
            <w:vMerge w:val="restart"/>
            <w:shd w:val="clear" w:color="auto" w:fill="D9D9D9"/>
            <w:vAlign w:val="center"/>
          </w:tcPr>
          <w:p w:rsidR="00BA2EA1" w:rsidRPr="003A38F1" w:rsidRDefault="00BA2EA1" w:rsidP="0011269F">
            <w:pPr>
              <w:pStyle w:val="Bangheader"/>
            </w:pPr>
            <w:r w:rsidRPr="003A38F1">
              <w:t>Basic for setting Goals</w:t>
            </w:r>
          </w:p>
        </w:tc>
      </w:tr>
      <w:tr w:rsidR="00BA2EA1" w:rsidRPr="00EC7B9A" w:rsidTr="007B4F6D">
        <w:tc>
          <w:tcPr>
            <w:tcW w:w="2070" w:type="dxa"/>
            <w:vMerge/>
            <w:tcBorders>
              <w:bottom w:val="dotted" w:sz="2" w:space="0" w:color="808080"/>
            </w:tcBorders>
            <w:shd w:val="clear" w:color="auto" w:fill="C0DED8"/>
          </w:tcPr>
          <w:p w:rsidR="00BA2EA1" w:rsidRPr="003A38F1" w:rsidRDefault="00BA2EA1" w:rsidP="0011269F">
            <w:pPr>
              <w:pStyle w:val="Bangheader"/>
            </w:pPr>
          </w:p>
        </w:tc>
        <w:tc>
          <w:tcPr>
            <w:tcW w:w="990" w:type="dxa"/>
            <w:vMerge/>
            <w:tcBorders>
              <w:bottom w:val="dotted" w:sz="2" w:space="0" w:color="808080"/>
            </w:tcBorders>
            <w:shd w:val="clear" w:color="auto" w:fill="C0DED8"/>
          </w:tcPr>
          <w:p w:rsidR="00BA2EA1" w:rsidRPr="003A38F1" w:rsidRDefault="00BA2EA1" w:rsidP="0011269F">
            <w:pPr>
              <w:pStyle w:val="Bangheader"/>
            </w:pPr>
          </w:p>
        </w:tc>
        <w:tc>
          <w:tcPr>
            <w:tcW w:w="720" w:type="dxa"/>
            <w:tcBorders>
              <w:bottom w:val="dotted" w:sz="2" w:space="0" w:color="808080"/>
            </w:tcBorders>
            <w:shd w:val="clear" w:color="auto" w:fill="D9D9D9"/>
          </w:tcPr>
          <w:p w:rsidR="00BA2EA1" w:rsidRPr="003A38F1" w:rsidRDefault="00BA2EA1" w:rsidP="0011269F">
            <w:pPr>
              <w:pStyle w:val="Bangheader"/>
            </w:pPr>
            <w:r w:rsidRPr="003A38F1">
              <w:t>USL</w:t>
            </w:r>
          </w:p>
        </w:tc>
        <w:tc>
          <w:tcPr>
            <w:tcW w:w="990" w:type="dxa"/>
            <w:tcBorders>
              <w:bottom w:val="dotted" w:sz="2" w:space="0" w:color="808080"/>
            </w:tcBorders>
            <w:shd w:val="clear" w:color="auto" w:fill="D9D9D9"/>
          </w:tcPr>
          <w:p w:rsidR="00BA2EA1" w:rsidRPr="003A38F1" w:rsidRDefault="00BA2EA1" w:rsidP="0011269F">
            <w:pPr>
              <w:pStyle w:val="Bangheader"/>
            </w:pPr>
            <w:r w:rsidRPr="003A38F1">
              <w:t>Average</w:t>
            </w:r>
          </w:p>
        </w:tc>
        <w:tc>
          <w:tcPr>
            <w:tcW w:w="630" w:type="dxa"/>
            <w:tcBorders>
              <w:bottom w:val="dotted" w:sz="2" w:space="0" w:color="808080"/>
            </w:tcBorders>
            <w:shd w:val="clear" w:color="auto" w:fill="D9D9D9"/>
          </w:tcPr>
          <w:p w:rsidR="00BA2EA1" w:rsidRPr="003A38F1" w:rsidRDefault="00BA2EA1" w:rsidP="0011269F">
            <w:pPr>
              <w:pStyle w:val="Bangheader"/>
            </w:pPr>
            <w:r w:rsidRPr="003A38F1">
              <w:t>LSL</w:t>
            </w:r>
          </w:p>
        </w:tc>
        <w:tc>
          <w:tcPr>
            <w:tcW w:w="3420" w:type="dxa"/>
            <w:vMerge/>
            <w:tcBorders>
              <w:bottom w:val="dotted" w:sz="2" w:space="0" w:color="808080"/>
            </w:tcBorders>
            <w:shd w:val="clear" w:color="auto" w:fill="C0DED8"/>
          </w:tcPr>
          <w:p w:rsidR="00BA2EA1" w:rsidRPr="003A38F1" w:rsidRDefault="00BA2EA1" w:rsidP="0011269F">
            <w:pPr>
              <w:pStyle w:val="Bangheader"/>
            </w:pPr>
          </w:p>
        </w:tc>
      </w:tr>
      <w:tr w:rsidR="00BA2EA1" w:rsidRPr="00EC7B9A" w:rsidTr="007B4F6D">
        <w:tc>
          <w:tcPr>
            <w:tcW w:w="8820" w:type="dxa"/>
            <w:gridSpan w:val="6"/>
            <w:shd w:val="clear" w:color="auto" w:fill="auto"/>
          </w:tcPr>
          <w:p w:rsidR="00BA2EA1" w:rsidRPr="003A38F1" w:rsidRDefault="00BA2EA1" w:rsidP="0011269F">
            <w:pPr>
              <w:pStyle w:val="StylebangcategoryWhiteLeft"/>
            </w:pPr>
            <w:r w:rsidRPr="003A38F1">
              <w:t>Defect Prevention</w:t>
            </w:r>
          </w:p>
        </w:tc>
      </w:tr>
      <w:tr w:rsidR="00BA2EA1" w:rsidRPr="00EC7B9A" w:rsidTr="007B4F6D">
        <w:tc>
          <w:tcPr>
            <w:tcW w:w="2070" w:type="dxa"/>
            <w:vAlign w:val="center"/>
          </w:tcPr>
          <w:p w:rsidR="00BA2EA1" w:rsidRPr="003A38F1" w:rsidRDefault="00476BFF" w:rsidP="0096164E">
            <w:pPr>
              <w:pStyle w:val="StylebangLatinArialBefore5ptAfter5pt"/>
            </w:pPr>
            <w:r w:rsidRPr="003A38F1">
              <w:t>Training coding convention about PHP language.</w:t>
            </w:r>
          </w:p>
        </w:tc>
        <w:tc>
          <w:tcPr>
            <w:tcW w:w="990" w:type="dxa"/>
            <w:vAlign w:val="center"/>
          </w:tcPr>
          <w:p w:rsidR="00BA2EA1" w:rsidRPr="003A38F1" w:rsidRDefault="001B3BB4" w:rsidP="0096164E">
            <w:pPr>
              <w:pStyle w:val="StylebangLatinArialBefore5ptAfter5pt"/>
            </w:pPr>
            <w:ins w:id="25" w:author="Ong Vang" w:date="2014-05-28T18:08:00Z">
              <w:r>
                <w:t>Person-day</w:t>
              </w:r>
            </w:ins>
          </w:p>
        </w:tc>
        <w:tc>
          <w:tcPr>
            <w:tcW w:w="720" w:type="dxa"/>
          </w:tcPr>
          <w:p w:rsidR="00BA2EA1" w:rsidRPr="003A38F1" w:rsidRDefault="00BA2EA1" w:rsidP="0096164E">
            <w:pPr>
              <w:pStyle w:val="bang0"/>
            </w:pPr>
          </w:p>
        </w:tc>
        <w:tc>
          <w:tcPr>
            <w:tcW w:w="990" w:type="dxa"/>
          </w:tcPr>
          <w:p w:rsidR="00BA2EA1" w:rsidRPr="003A38F1" w:rsidRDefault="0054167D" w:rsidP="0096164E">
            <w:pPr>
              <w:pStyle w:val="bang0"/>
            </w:pPr>
            <w:ins w:id="26" w:author="Ong Vang" w:date="2014-05-28T18:08:00Z">
              <w:r>
                <w:t>4</w:t>
              </w:r>
            </w:ins>
          </w:p>
        </w:tc>
        <w:tc>
          <w:tcPr>
            <w:tcW w:w="630" w:type="dxa"/>
            <w:vAlign w:val="center"/>
          </w:tcPr>
          <w:p w:rsidR="00BA2EA1" w:rsidRPr="003A38F1" w:rsidRDefault="00BA2EA1" w:rsidP="0096164E">
            <w:pPr>
              <w:pStyle w:val="bang0"/>
            </w:pPr>
          </w:p>
        </w:tc>
        <w:tc>
          <w:tcPr>
            <w:tcW w:w="3420" w:type="dxa"/>
            <w:vAlign w:val="center"/>
          </w:tcPr>
          <w:p w:rsidR="00BA2EA1" w:rsidRPr="003A38F1" w:rsidRDefault="001B3BB4" w:rsidP="0096164E">
            <w:pPr>
              <w:pStyle w:val="bang0"/>
            </w:pPr>
            <w:ins w:id="27" w:author="Ong Vang" w:date="2014-05-28T18:05:00Z">
              <w:r>
                <w:t>1 defect about coding convention</w:t>
              </w:r>
            </w:ins>
          </w:p>
        </w:tc>
      </w:tr>
      <w:tr w:rsidR="00BA2EA1" w:rsidRPr="00EC7B9A" w:rsidTr="007B4F6D">
        <w:tc>
          <w:tcPr>
            <w:tcW w:w="2070" w:type="dxa"/>
            <w:tcBorders>
              <w:bottom w:val="dotted" w:sz="2" w:space="0" w:color="808080"/>
            </w:tcBorders>
            <w:vAlign w:val="center"/>
          </w:tcPr>
          <w:p w:rsidR="00BA2EA1" w:rsidRPr="003A38F1" w:rsidRDefault="00476BFF" w:rsidP="0096164E">
            <w:pPr>
              <w:pStyle w:val="StylebangLatinArialBefore5ptAfter5pt"/>
            </w:pPr>
            <w:del w:id="28" w:author="Ong Vang" w:date="2014-05-28T18:06:00Z">
              <w:r w:rsidRPr="003A38F1" w:rsidDel="001B3BB4">
                <w:delText>Execute group review</w:delText>
              </w:r>
            </w:del>
            <w:ins w:id="29" w:author="Ong Vang" w:date="2014-05-28T18:06:00Z">
              <w:r w:rsidR="001B3BB4">
                <w:t>Training requirement, process before coding</w:t>
              </w:r>
            </w:ins>
          </w:p>
        </w:tc>
        <w:tc>
          <w:tcPr>
            <w:tcW w:w="990" w:type="dxa"/>
            <w:tcBorders>
              <w:bottom w:val="dotted" w:sz="2" w:space="0" w:color="808080"/>
            </w:tcBorders>
            <w:vAlign w:val="center"/>
          </w:tcPr>
          <w:p w:rsidR="00BA2EA1" w:rsidRPr="003A38F1" w:rsidRDefault="0054167D" w:rsidP="0096164E">
            <w:pPr>
              <w:pStyle w:val="StylebangLatinArialBefore5ptAfter5pt"/>
            </w:pPr>
            <w:ins w:id="30" w:author="Ong Vang" w:date="2014-05-28T18:08:00Z">
              <w:r>
                <w:t>Person-day</w:t>
              </w:r>
            </w:ins>
          </w:p>
        </w:tc>
        <w:tc>
          <w:tcPr>
            <w:tcW w:w="720" w:type="dxa"/>
            <w:tcBorders>
              <w:bottom w:val="dotted" w:sz="2" w:space="0" w:color="808080"/>
            </w:tcBorders>
          </w:tcPr>
          <w:p w:rsidR="00BA2EA1" w:rsidRPr="003A38F1" w:rsidRDefault="00BA2EA1" w:rsidP="0096164E">
            <w:pPr>
              <w:pStyle w:val="bang0"/>
            </w:pPr>
          </w:p>
        </w:tc>
        <w:tc>
          <w:tcPr>
            <w:tcW w:w="990" w:type="dxa"/>
            <w:tcBorders>
              <w:bottom w:val="dotted" w:sz="2" w:space="0" w:color="808080"/>
            </w:tcBorders>
          </w:tcPr>
          <w:p w:rsidR="00BA2EA1" w:rsidRPr="003A38F1" w:rsidRDefault="00BA2EA1" w:rsidP="0096164E">
            <w:pPr>
              <w:pStyle w:val="bang0"/>
            </w:pPr>
          </w:p>
        </w:tc>
        <w:tc>
          <w:tcPr>
            <w:tcW w:w="630" w:type="dxa"/>
            <w:tcBorders>
              <w:bottom w:val="dotted" w:sz="2" w:space="0" w:color="808080"/>
            </w:tcBorders>
            <w:vAlign w:val="center"/>
          </w:tcPr>
          <w:p w:rsidR="00BA2EA1" w:rsidRPr="003A38F1" w:rsidRDefault="00BA2EA1" w:rsidP="0096164E">
            <w:pPr>
              <w:pStyle w:val="bang0"/>
            </w:pPr>
          </w:p>
        </w:tc>
        <w:tc>
          <w:tcPr>
            <w:tcW w:w="3420" w:type="dxa"/>
            <w:tcBorders>
              <w:bottom w:val="dotted" w:sz="2" w:space="0" w:color="808080"/>
            </w:tcBorders>
            <w:vAlign w:val="center"/>
          </w:tcPr>
          <w:p w:rsidR="00BA2EA1" w:rsidRPr="003A38F1" w:rsidRDefault="00BA2EA1" w:rsidP="0096164E">
            <w:pPr>
              <w:pStyle w:val="bang0"/>
            </w:pPr>
          </w:p>
        </w:tc>
      </w:tr>
      <w:tr w:rsidR="00476BFF" w:rsidRPr="00EC7B9A" w:rsidDel="0054167D" w:rsidTr="007B4F6D">
        <w:trPr>
          <w:del w:id="31" w:author="Ong Vang" w:date="2014-05-28T18:08:00Z"/>
        </w:trPr>
        <w:tc>
          <w:tcPr>
            <w:tcW w:w="2070" w:type="dxa"/>
            <w:tcBorders>
              <w:bottom w:val="dotted" w:sz="2" w:space="0" w:color="808080"/>
            </w:tcBorders>
            <w:vAlign w:val="center"/>
          </w:tcPr>
          <w:p w:rsidR="00476BFF" w:rsidRPr="003A38F1" w:rsidDel="0054167D" w:rsidRDefault="00BD19FF" w:rsidP="0096164E">
            <w:pPr>
              <w:pStyle w:val="StylebangLatinArialBefore5ptAfter5pt"/>
              <w:rPr>
                <w:del w:id="32" w:author="Ong Vang" w:date="2014-05-28T18:08:00Z"/>
              </w:rPr>
            </w:pPr>
            <w:del w:id="33" w:author="Ong Vang" w:date="2014-05-28T18:08:00Z">
              <w:r w:rsidRPr="003A38F1" w:rsidDel="0054167D">
                <w:delText xml:space="preserve">Self review, </w:delText>
              </w:r>
              <w:r w:rsidR="00476BFF" w:rsidRPr="003A38F1" w:rsidDel="0054167D">
                <w:delText>peer review and leader review before delivering products.</w:delText>
              </w:r>
            </w:del>
          </w:p>
        </w:tc>
        <w:tc>
          <w:tcPr>
            <w:tcW w:w="990" w:type="dxa"/>
            <w:tcBorders>
              <w:bottom w:val="dotted" w:sz="2" w:space="0" w:color="808080"/>
            </w:tcBorders>
            <w:vAlign w:val="center"/>
          </w:tcPr>
          <w:p w:rsidR="00476BFF" w:rsidRPr="003A38F1" w:rsidDel="0054167D" w:rsidRDefault="00476BFF" w:rsidP="0096164E">
            <w:pPr>
              <w:pStyle w:val="StylebangLatinArialBefore5ptAfter5pt"/>
              <w:rPr>
                <w:del w:id="34" w:author="Ong Vang" w:date="2014-05-28T18:08:00Z"/>
              </w:rPr>
            </w:pPr>
          </w:p>
        </w:tc>
        <w:tc>
          <w:tcPr>
            <w:tcW w:w="720" w:type="dxa"/>
            <w:tcBorders>
              <w:bottom w:val="dotted" w:sz="2" w:space="0" w:color="808080"/>
            </w:tcBorders>
          </w:tcPr>
          <w:p w:rsidR="00476BFF" w:rsidRPr="003A38F1" w:rsidDel="0054167D" w:rsidRDefault="00476BFF" w:rsidP="0096164E">
            <w:pPr>
              <w:pStyle w:val="bang0"/>
              <w:rPr>
                <w:del w:id="35" w:author="Ong Vang" w:date="2014-05-28T18:08:00Z"/>
              </w:rPr>
            </w:pPr>
          </w:p>
        </w:tc>
        <w:tc>
          <w:tcPr>
            <w:tcW w:w="990" w:type="dxa"/>
            <w:tcBorders>
              <w:bottom w:val="dotted" w:sz="2" w:space="0" w:color="808080"/>
            </w:tcBorders>
          </w:tcPr>
          <w:p w:rsidR="00476BFF" w:rsidRPr="003A38F1" w:rsidDel="0054167D" w:rsidRDefault="00476BFF" w:rsidP="0096164E">
            <w:pPr>
              <w:pStyle w:val="bang0"/>
              <w:rPr>
                <w:del w:id="36" w:author="Ong Vang" w:date="2014-05-28T18:08:00Z"/>
              </w:rPr>
            </w:pPr>
          </w:p>
        </w:tc>
        <w:tc>
          <w:tcPr>
            <w:tcW w:w="630" w:type="dxa"/>
            <w:tcBorders>
              <w:bottom w:val="dotted" w:sz="2" w:space="0" w:color="808080"/>
            </w:tcBorders>
            <w:vAlign w:val="center"/>
          </w:tcPr>
          <w:p w:rsidR="00476BFF" w:rsidRPr="003A38F1" w:rsidDel="0054167D" w:rsidRDefault="00476BFF" w:rsidP="0096164E">
            <w:pPr>
              <w:pStyle w:val="bang0"/>
              <w:rPr>
                <w:del w:id="37" w:author="Ong Vang" w:date="2014-05-28T18:08:00Z"/>
              </w:rPr>
            </w:pPr>
          </w:p>
        </w:tc>
        <w:tc>
          <w:tcPr>
            <w:tcW w:w="3420" w:type="dxa"/>
            <w:tcBorders>
              <w:bottom w:val="dotted" w:sz="2" w:space="0" w:color="808080"/>
            </w:tcBorders>
            <w:vAlign w:val="center"/>
          </w:tcPr>
          <w:p w:rsidR="00476BFF" w:rsidRPr="003A38F1" w:rsidDel="0054167D" w:rsidRDefault="00476BFF" w:rsidP="0096164E">
            <w:pPr>
              <w:pStyle w:val="bang0"/>
              <w:rPr>
                <w:del w:id="38" w:author="Ong Vang" w:date="2014-05-28T18:08:00Z"/>
              </w:rPr>
            </w:pPr>
          </w:p>
        </w:tc>
      </w:tr>
      <w:tr w:rsidR="00476BFF" w:rsidRPr="00EC7B9A" w:rsidTr="007B4F6D">
        <w:tc>
          <w:tcPr>
            <w:tcW w:w="2070" w:type="dxa"/>
            <w:tcBorders>
              <w:bottom w:val="dotted" w:sz="2" w:space="0" w:color="808080"/>
            </w:tcBorders>
            <w:vAlign w:val="center"/>
          </w:tcPr>
          <w:p w:rsidR="00476BFF" w:rsidRPr="003A38F1" w:rsidRDefault="00476BFF" w:rsidP="0096164E">
            <w:pPr>
              <w:pStyle w:val="StylebangLatinArialBefore5ptAfter5pt"/>
            </w:pPr>
            <w:r w:rsidRPr="003A38F1">
              <w:t xml:space="preserve">Check products </w:t>
            </w:r>
            <w:proofErr w:type="spellStart"/>
            <w:r w:rsidRPr="003A38F1">
              <w:t>base</w:t>
            </w:r>
            <w:proofErr w:type="spellEnd"/>
            <w:r w:rsidRPr="003A38F1">
              <w:t xml:space="preserve"> on all items of checklist. (For QA of project).</w:t>
            </w:r>
          </w:p>
        </w:tc>
        <w:tc>
          <w:tcPr>
            <w:tcW w:w="990" w:type="dxa"/>
            <w:tcBorders>
              <w:bottom w:val="dotted" w:sz="2" w:space="0" w:color="808080"/>
            </w:tcBorders>
            <w:vAlign w:val="center"/>
          </w:tcPr>
          <w:p w:rsidR="00476BFF" w:rsidRPr="003A38F1" w:rsidRDefault="0054167D" w:rsidP="0096164E">
            <w:pPr>
              <w:pStyle w:val="StylebangLatinArialBefore5ptAfter5pt"/>
            </w:pPr>
            <w:ins w:id="39" w:author="Ong Vang" w:date="2014-05-28T18:09:00Z">
              <w:r>
                <w:t>Bo?</w:t>
              </w:r>
            </w:ins>
          </w:p>
        </w:tc>
        <w:tc>
          <w:tcPr>
            <w:tcW w:w="720" w:type="dxa"/>
            <w:tcBorders>
              <w:bottom w:val="dotted" w:sz="2" w:space="0" w:color="808080"/>
            </w:tcBorders>
          </w:tcPr>
          <w:p w:rsidR="00476BFF" w:rsidRPr="003A38F1" w:rsidRDefault="00476BFF" w:rsidP="0096164E">
            <w:pPr>
              <w:pStyle w:val="bang0"/>
            </w:pPr>
          </w:p>
        </w:tc>
        <w:tc>
          <w:tcPr>
            <w:tcW w:w="990" w:type="dxa"/>
            <w:tcBorders>
              <w:bottom w:val="dotted" w:sz="2" w:space="0" w:color="808080"/>
            </w:tcBorders>
          </w:tcPr>
          <w:p w:rsidR="00476BFF" w:rsidRPr="003A38F1" w:rsidRDefault="00476BFF" w:rsidP="0096164E">
            <w:pPr>
              <w:pStyle w:val="bang0"/>
            </w:pPr>
          </w:p>
        </w:tc>
        <w:tc>
          <w:tcPr>
            <w:tcW w:w="630" w:type="dxa"/>
            <w:tcBorders>
              <w:bottom w:val="dotted" w:sz="2" w:space="0" w:color="808080"/>
            </w:tcBorders>
            <w:vAlign w:val="center"/>
          </w:tcPr>
          <w:p w:rsidR="00476BFF" w:rsidRPr="003A38F1" w:rsidRDefault="00476BFF" w:rsidP="0096164E">
            <w:pPr>
              <w:pStyle w:val="bang0"/>
            </w:pPr>
          </w:p>
        </w:tc>
        <w:tc>
          <w:tcPr>
            <w:tcW w:w="3420" w:type="dxa"/>
            <w:tcBorders>
              <w:bottom w:val="dotted" w:sz="2" w:space="0" w:color="808080"/>
            </w:tcBorders>
            <w:vAlign w:val="center"/>
          </w:tcPr>
          <w:p w:rsidR="00476BFF" w:rsidRPr="003A38F1" w:rsidRDefault="00476BFF" w:rsidP="0096164E">
            <w:pPr>
              <w:pStyle w:val="bang0"/>
            </w:pPr>
          </w:p>
        </w:tc>
      </w:tr>
    </w:tbl>
    <w:p w:rsidR="00885BFA" w:rsidRDefault="00885BFA" w:rsidP="00DB14D2">
      <w:pPr>
        <w:pStyle w:val="Heading2"/>
      </w:pPr>
      <w:bookmarkStart w:id="40" w:name="_Toc368438006"/>
      <w:r>
        <w:t>Critical Dependencies</w:t>
      </w:r>
      <w:bookmarkEnd w:id="40"/>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lastRenderedPageBreak/>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EC7B9A" w:rsidRDefault="00885BFA" w:rsidP="0096164E">
            <w:pPr>
              <w:pStyle w:val="bang0"/>
            </w:pPr>
            <w:r w:rsidRPr="00EC7B9A">
              <w:t>1</w:t>
            </w:r>
          </w:p>
        </w:tc>
        <w:tc>
          <w:tcPr>
            <w:tcW w:w="4230" w:type="dxa"/>
            <w:vAlign w:val="center"/>
          </w:tcPr>
          <w:p w:rsidR="00885BFA" w:rsidRPr="00EC7B9A" w:rsidRDefault="00476BFF" w:rsidP="0096164E">
            <w:pPr>
              <w:pStyle w:val="bang0"/>
            </w:pPr>
            <w:r>
              <w:t>This project has</w:t>
            </w:r>
            <w:r w:rsidR="002F181C" w:rsidRPr="002F181C">
              <w:t xml:space="preserve"> only a tester. So project may late when tester are not available.</w:t>
            </w:r>
          </w:p>
        </w:tc>
        <w:tc>
          <w:tcPr>
            <w:tcW w:w="2293" w:type="dxa"/>
          </w:tcPr>
          <w:p w:rsidR="00885BFA" w:rsidRPr="00EC7B9A" w:rsidRDefault="00885BFA" w:rsidP="0096164E">
            <w:pPr>
              <w:pStyle w:val="bang0"/>
            </w:pPr>
          </w:p>
        </w:tc>
        <w:tc>
          <w:tcPr>
            <w:tcW w:w="1847" w:type="dxa"/>
            <w:vAlign w:val="center"/>
          </w:tcPr>
          <w:p w:rsidR="00885BFA" w:rsidRPr="00EC7B9A" w:rsidRDefault="00885BFA" w:rsidP="0096164E">
            <w:pPr>
              <w:pStyle w:val="bang0"/>
            </w:pPr>
          </w:p>
        </w:tc>
      </w:tr>
      <w:tr w:rsidR="00885BFA" w:rsidRPr="00EC7B9A" w:rsidTr="00DB6B6C">
        <w:tc>
          <w:tcPr>
            <w:tcW w:w="540" w:type="dxa"/>
            <w:tcBorders>
              <w:bottom w:val="dotted" w:sz="2" w:space="0" w:color="808080"/>
            </w:tcBorders>
            <w:vAlign w:val="center"/>
          </w:tcPr>
          <w:p w:rsidR="00885BFA" w:rsidRPr="00EC7B9A" w:rsidRDefault="00885BFA" w:rsidP="0096164E">
            <w:pPr>
              <w:pStyle w:val="bang0"/>
            </w:pPr>
            <w:r w:rsidRPr="00EC7B9A">
              <w:t>2</w:t>
            </w:r>
          </w:p>
        </w:tc>
        <w:tc>
          <w:tcPr>
            <w:tcW w:w="4230" w:type="dxa"/>
            <w:tcBorders>
              <w:bottom w:val="dotted" w:sz="2" w:space="0" w:color="808080"/>
            </w:tcBorders>
            <w:vAlign w:val="center"/>
          </w:tcPr>
          <w:p w:rsidR="00885BFA" w:rsidRPr="00EC7B9A" w:rsidRDefault="00DB6B6C" w:rsidP="0096164E">
            <w:pPr>
              <w:pStyle w:val="bang0"/>
            </w:pPr>
            <w:r>
              <w:t>FPT University requirements</w:t>
            </w:r>
            <w:r w:rsidR="00476BFF">
              <w:t>: Q&amp;A</w:t>
            </w:r>
            <w:r w:rsidR="002F181C" w:rsidRPr="002F181C">
              <w:t>,</w:t>
            </w:r>
            <w:r w:rsidR="00AC680D">
              <w:t xml:space="preserve"> </w:t>
            </w:r>
            <w:r>
              <w:t>Progress Report,</w:t>
            </w:r>
            <w:r w:rsidR="002F181C" w:rsidRPr="002F181C">
              <w:t xml:space="preserve"> Installation Guide and Progress Report must be completed by Japanese.</w:t>
            </w:r>
          </w:p>
        </w:tc>
        <w:tc>
          <w:tcPr>
            <w:tcW w:w="2293" w:type="dxa"/>
            <w:tcBorders>
              <w:bottom w:val="dotted" w:sz="2" w:space="0" w:color="808080"/>
            </w:tcBorders>
          </w:tcPr>
          <w:p w:rsidR="00885BFA" w:rsidRPr="00EC7B9A" w:rsidRDefault="00885BFA" w:rsidP="0096164E">
            <w:pPr>
              <w:pStyle w:val="bang0"/>
            </w:pPr>
          </w:p>
        </w:tc>
        <w:tc>
          <w:tcPr>
            <w:tcW w:w="1847" w:type="dxa"/>
            <w:tcBorders>
              <w:bottom w:val="dotted" w:sz="2" w:space="0" w:color="808080"/>
            </w:tcBorders>
            <w:vAlign w:val="center"/>
          </w:tcPr>
          <w:p w:rsidR="00885BFA" w:rsidRPr="00EC7B9A" w:rsidRDefault="00885BFA" w:rsidP="0096164E">
            <w:pPr>
              <w:pStyle w:val="bang0"/>
            </w:pPr>
          </w:p>
        </w:tc>
      </w:tr>
    </w:tbl>
    <w:p w:rsidR="00885BFA" w:rsidRDefault="00885BFA" w:rsidP="00DB14D2">
      <w:pPr>
        <w:pStyle w:val="Heading2"/>
      </w:pPr>
      <w:bookmarkStart w:id="41" w:name="_Toc368438007"/>
      <w:r>
        <w:t>Project Risk</w:t>
      </w:r>
      <w:bookmarkEnd w:id="41"/>
    </w:p>
    <w:p w:rsidR="002A540A" w:rsidRPr="002A540A" w:rsidRDefault="002A540A" w:rsidP="002A540A">
      <w:pPr>
        <w:pStyle w:val="NormalIndent"/>
      </w:pP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Pr="002E71F4">
        <w:rPr>
          <w:lang w:eastAsia="de-DE"/>
        </w:rPr>
        <w:t xml:space="preserve"> at project milestones report.</w:t>
      </w:r>
    </w:p>
    <w:p w:rsidR="002F181C" w:rsidRDefault="002F181C" w:rsidP="00DB14D2">
      <w:pPr>
        <w:pStyle w:val="NormalIndent"/>
      </w:pPr>
    </w:p>
    <w:p w:rsidR="003A38F1" w:rsidRDefault="003A38F1" w:rsidP="00DB14D2">
      <w:pPr>
        <w:pStyle w:val="NormalIndent"/>
      </w:pPr>
    </w:p>
    <w:p w:rsidR="003A38F1" w:rsidRPr="002F181C" w:rsidRDefault="003A38F1" w:rsidP="00DB14D2">
      <w:pPr>
        <w:pStyle w:val="NormalIndent"/>
      </w:pPr>
    </w:p>
    <w:p w:rsidR="00301C59" w:rsidRDefault="00885BFA" w:rsidP="00DB14D2">
      <w:pPr>
        <w:pStyle w:val="Heading1"/>
      </w:pPr>
      <w:bookmarkStart w:id="42" w:name="_Toc368438008"/>
      <w:r>
        <w:lastRenderedPageBreak/>
        <w:t xml:space="preserve">Project </w:t>
      </w:r>
      <w:r w:rsidR="00E031FE">
        <w:t>D</w:t>
      </w:r>
      <w:r w:rsidR="00301C59">
        <w:t xml:space="preserve">evelopment </w:t>
      </w:r>
      <w:r w:rsidR="0031743F">
        <w:t>Approach</w:t>
      </w:r>
      <w:bookmarkEnd w:id="42"/>
    </w:p>
    <w:p w:rsidR="00082FF9" w:rsidRDefault="00380E56" w:rsidP="00DB14D2">
      <w:pPr>
        <w:pStyle w:val="Heading2"/>
      </w:pPr>
      <w:bookmarkStart w:id="43" w:name="_Toc368438009"/>
      <w:r>
        <w:t>Project Process</w:t>
      </w:r>
      <w:bookmarkEnd w:id="43"/>
    </w:p>
    <w:p w:rsidR="00125DAB" w:rsidRPr="006B05F7" w:rsidRDefault="008440EA" w:rsidP="006B05F7">
      <w:pPr>
        <w:pStyle w:val="HelpText"/>
      </w:pPr>
      <w:r w:rsidRPr="006B05F7">
        <w:t xml:space="preserve">Process of this project is performed follow to Software Development Process of </w:t>
      </w:r>
      <w:proofErr w:type="spellStart"/>
      <w:r w:rsidRPr="006B05F7">
        <w:t>Fsoft</w:t>
      </w:r>
      <w:proofErr w:type="spellEnd"/>
      <w:r w:rsidR="006B05F7" w:rsidRPr="006B05F7">
        <w:t>.</w:t>
      </w:r>
    </w:p>
    <w:p w:rsidR="00C867D3" w:rsidRDefault="00C867D3" w:rsidP="00DB14D2">
      <w:pPr>
        <w:pStyle w:val="Heading2"/>
      </w:pPr>
      <w:bookmarkStart w:id="44" w:name="_Toc368438010"/>
      <w:r>
        <w:t xml:space="preserve">Requirement </w:t>
      </w:r>
      <w:r w:rsidR="00320F1C">
        <w:t xml:space="preserve">Change </w:t>
      </w:r>
      <w:r>
        <w:t>Management</w:t>
      </w:r>
      <w:bookmarkEnd w:id="44"/>
    </w:p>
    <w:p w:rsidR="00125DAB" w:rsidRPr="00125DAB" w:rsidRDefault="00476BFF" w:rsidP="006B05F7">
      <w:pPr>
        <w:pStyle w:val="HelpText"/>
      </w:pPr>
      <w:r w:rsidRPr="00125DAB">
        <w:t>Requirements never change</w:t>
      </w:r>
      <w:r w:rsidR="00125DAB" w:rsidRPr="00125DAB">
        <w:t xml:space="preserve"> during </w:t>
      </w:r>
      <w:r w:rsidR="006B05F7">
        <w:t>process performing</w:t>
      </w:r>
      <w:r w:rsidR="00125DAB" w:rsidRPr="00125DAB">
        <w:t xml:space="preserve"> project.</w:t>
      </w:r>
    </w:p>
    <w:p w:rsidR="00C867D3" w:rsidRDefault="00C867D3" w:rsidP="00DB14D2">
      <w:pPr>
        <w:pStyle w:val="Heading2"/>
      </w:pPr>
      <w:bookmarkStart w:id="45" w:name="_Toc368438011"/>
      <w:r>
        <w:t>Product Integration Strategy</w:t>
      </w:r>
      <w:bookmarkEnd w:id="45"/>
    </w:p>
    <w:p w:rsidR="00B16672" w:rsidRDefault="00476BFF" w:rsidP="00DB14D2">
      <w:pPr>
        <w:rPr>
          <w:ins w:id="46" w:author="Ong Vang" w:date="2014-05-28T18:17:00Z"/>
          <w:lang w:val="en-GB"/>
        </w:rPr>
      </w:pPr>
      <w:r>
        <w:rPr>
          <w:lang w:val="en-GB"/>
        </w:rPr>
        <w:t>We don’t have the Product Integration.</w:t>
      </w:r>
    </w:p>
    <w:p w:rsidR="0054167D" w:rsidRDefault="0054167D" w:rsidP="00DB14D2">
      <w:pPr>
        <w:rPr>
          <w:ins w:id="47" w:author="Ong Vang" w:date="2014-05-28T18:17:00Z"/>
          <w:lang w:val="en-GB"/>
        </w:rPr>
      </w:pPr>
      <w:proofErr w:type="spellStart"/>
      <w:ins w:id="48" w:author="Ong Vang" w:date="2014-05-28T18:17:00Z">
        <w:r>
          <w:rPr>
            <w:lang w:val="en-GB"/>
          </w:rPr>
          <w:t>Chiến</w:t>
        </w:r>
        <w:proofErr w:type="spellEnd"/>
        <w:r>
          <w:rPr>
            <w:lang w:val="en-GB"/>
          </w:rPr>
          <w:t xml:space="preserve"> </w:t>
        </w:r>
        <w:proofErr w:type="spellStart"/>
        <w:r>
          <w:rPr>
            <w:lang w:val="en-GB"/>
          </w:rPr>
          <w:t>lược</w:t>
        </w:r>
        <w:proofErr w:type="spellEnd"/>
        <w:r>
          <w:rPr>
            <w:lang w:val="en-GB"/>
          </w:rPr>
          <w:t xml:space="preserve"> </w:t>
        </w:r>
        <w:proofErr w:type="spellStart"/>
        <w:r>
          <w:rPr>
            <w:lang w:val="en-GB"/>
          </w:rPr>
          <w:t>tích</w:t>
        </w:r>
        <w:proofErr w:type="spellEnd"/>
        <w:r>
          <w:rPr>
            <w:lang w:val="en-GB"/>
          </w:rPr>
          <w:t xml:space="preserve"> </w:t>
        </w:r>
        <w:proofErr w:type="spellStart"/>
        <w:r>
          <w:rPr>
            <w:lang w:val="en-GB"/>
          </w:rPr>
          <w:t>hợp</w:t>
        </w:r>
        <w:proofErr w:type="spellEnd"/>
        <w:r>
          <w:rPr>
            <w:lang w:val="en-GB"/>
          </w:rPr>
          <w:t xml:space="preserve"> </w:t>
        </w:r>
        <w:proofErr w:type="spellStart"/>
        <w:r>
          <w:rPr>
            <w:lang w:val="en-GB"/>
          </w:rPr>
          <w:t>từng</w:t>
        </w:r>
        <w:proofErr w:type="spellEnd"/>
        <w:r>
          <w:rPr>
            <w:lang w:val="en-GB"/>
          </w:rPr>
          <w:t xml:space="preserve"> </w:t>
        </w:r>
        <w:proofErr w:type="spellStart"/>
        <w:r>
          <w:rPr>
            <w:lang w:val="en-GB"/>
          </w:rPr>
          <w:t>phần</w:t>
        </w:r>
        <w:proofErr w:type="spellEnd"/>
        <w:r>
          <w:rPr>
            <w:lang w:val="en-GB"/>
          </w:rPr>
          <w:t xml:space="preserve"> code </w:t>
        </w:r>
        <w:proofErr w:type="spellStart"/>
        <w:r>
          <w:rPr>
            <w:lang w:val="en-GB"/>
          </w:rPr>
          <w:t>ntn</w:t>
        </w:r>
        <w:proofErr w:type="spellEnd"/>
      </w:ins>
    </w:p>
    <w:p w:rsidR="0054167D" w:rsidRDefault="0054167D" w:rsidP="0054167D">
      <w:pPr>
        <w:pStyle w:val="ListParagraph"/>
        <w:numPr>
          <w:ilvl w:val="0"/>
          <w:numId w:val="50"/>
        </w:numPr>
        <w:rPr>
          <w:ins w:id="49" w:author="Ong Vang" w:date="2014-05-28T18:18:00Z"/>
        </w:rPr>
        <w:pPrChange w:id="50" w:author="Ong Vang" w:date="2014-05-28T18:17:00Z">
          <w:pPr/>
        </w:pPrChange>
      </w:pPr>
      <w:proofErr w:type="spellStart"/>
      <w:ins w:id="51" w:author="Ong Vang" w:date="2014-05-28T18:17:00Z">
        <w:r>
          <w:t>Làm</w:t>
        </w:r>
        <w:proofErr w:type="spellEnd"/>
        <w:r>
          <w:t xml:space="preserve"> </w:t>
        </w:r>
      </w:ins>
      <w:proofErr w:type="spellStart"/>
      <w:ins w:id="52" w:author="Ong Vang" w:date="2014-05-28T18:18:00Z">
        <w:r>
          <w:t>từng</w:t>
        </w:r>
        <w:proofErr w:type="spellEnd"/>
        <w:r>
          <w:t xml:space="preserve"> </w:t>
        </w:r>
        <w:proofErr w:type="spellStart"/>
        <w:r>
          <w:t>phần</w:t>
        </w:r>
        <w:proofErr w:type="spellEnd"/>
        <w:r>
          <w:t xml:space="preserve"> </w:t>
        </w:r>
        <w:proofErr w:type="spellStart"/>
        <w:r>
          <w:t>riêng</w:t>
        </w:r>
        <w:proofErr w:type="spellEnd"/>
        <w:r>
          <w:t xml:space="preserve"> </w:t>
        </w:r>
        <w:proofErr w:type="spellStart"/>
        <w:r>
          <w:t>rồi</w:t>
        </w:r>
        <w:proofErr w:type="spellEnd"/>
        <w:r>
          <w:t xml:space="preserve"> </w:t>
        </w:r>
        <w:proofErr w:type="spellStart"/>
        <w:r>
          <w:t>tích</w:t>
        </w:r>
        <w:proofErr w:type="spellEnd"/>
        <w:r>
          <w:t xml:space="preserve"> </w:t>
        </w:r>
        <w:proofErr w:type="spellStart"/>
        <w:r>
          <w:t>hợp</w:t>
        </w:r>
        <w:proofErr w:type="spellEnd"/>
      </w:ins>
    </w:p>
    <w:p w:rsidR="0054167D" w:rsidRPr="00476BFF" w:rsidRDefault="0054167D" w:rsidP="0054167D">
      <w:pPr>
        <w:pStyle w:val="ListParagraph"/>
        <w:numPr>
          <w:ilvl w:val="0"/>
          <w:numId w:val="50"/>
        </w:numPr>
        <w:pPrChange w:id="53" w:author="Ong Vang" w:date="2014-05-28T18:17:00Z">
          <w:pPr/>
        </w:pPrChange>
      </w:pPr>
      <w:proofErr w:type="spellStart"/>
      <w:ins w:id="54" w:author="Ong Vang" w:date="2014-05-28T18:18:00Z">
        <w:r>
          <w:t>Kiểm</w:t>
        </w:r>
        <w:proofErr w:type="spellEnd"/>
        <w:r>
          <w:t xml:space="preserve"> </w:t>
        </w:r>
        <w:proofErr w:type="spellStart"/>
        <w:r>
          <w:t>thử</w:t>
        </w:r>
        <w:proofErr w:type="spellEnd"/>
        <w:r>
          <w:t xml:space="preserve"> </w:t>
        </w:r>
        <w:proofErr w:type="spellStart"/>
        <w:r>
          <w:t>sau</w:t>
        </w:r>
        <w:proofErr w:type="spellEnd"/>
        <w:r>
          <w:t xml:space="preserve"> </w:t>
        </w:r>
        <w:proofErr w:type="spellStart"/>
        <w:r>
          <w:t>tích</w:t>
        </w:r>
        <w:proofErr w:type="spellEnd"/>
        <w:r>
          <w:t xml:space="preserve"> </w:t>
        </w:r>
        <w:proofErr w:type="spellStart"/>
        <w:r>
          <w:t>hợp</w:t>
        </w:r>
      </w:ins>
      <w:proofErr w:type="spellEnd"/>
    </w:p>
    <w:p w:rsidR="00C678F6" w:rsidRDefault="00C678F6" w:rsidP="00DB14D2">
      <w:pPr>
        <w:pStyle w:val="Heading2"/>
      </w:pPr>
      <w:bookmarkStart w:id="55" w:name="_Toc368438012"/>
      <w:r>
        <w:t>Quality Management</w:t>
      </w:r>
      <w:bookmarkEnd w:id="55"/>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11269F">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11269F">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11269F">
            <w:pPr>
              <w:pStyle w:val="Bangheader"/>
            </w:pPr>
            <w:r w:rsidRPr="002856B0">
              <w:t>Expected Benefits</w:t>
            </w:r>
          </w:p>
        </w:tc>
      </w:tr>
      <w:tr w:rsidR="00D03CC4" w:rsidRPr="002856B0" w:rsidTr="007B4F6D">
        <w:tc>
          <w:tcPr>
            <w:tcW w:w="2250" w:type="dxa"/>
          </w:tcPr>
          <w:p w:rsidR="00D03CC4" w:rsidRPr="002856B0" w:rsidRDefault="00D03CC4" w:rsidP="0096164E">
            <w:pPr>
              <w:pStyle w:val="bang0"/>
            </w:pPr>
            <w:r w:rsidRPr="002856B0">
              <w:t>Requirement missing</w:t>
            </w:r>
          </w:p>
        </w:tc>
        <w:tc>
          <w:tcPr>
            <w:tcW w:w="4770" w:type="dxa"/>
          </w:tcPr>
          <w:p w:rsidR="00D03CC4" w:rsidRPr="002856B0" w:rsidRDefault="00125DAB" w:rsidP="0096164E">
            <w:pPr>
              <w:pStyle w:val="bang0"/>
            </w:pPr>
            <w:r>
              <w:t>List up all of requirement into SRS document.</w:t>
            </w:r>
          </w:p>
        </w:tc>
        <w:tc>
          <w:tcPr>
            <w:tcW w:w="1800" w:type="dxa"/>
          </w:tcPr>
          <w:p w:rsidR="00D03CC4" w:rsidRPr="002856B0" w:rsidRDefault="00D03CC4" w:rsidP="0096164E">
            <w:pPr>
              <w:pStyle w:val="bang0"/>
            </w:pPr>
            <w:r w:rsidRPr="002856B0">
              <w:t>10–20% reduction in defect injection rate and about 2% improvement in productivity</w:t>
            </w:r>
          </w:p>
        </w:tc>
      </w:tr>
      <w:tr w:rsidR="00D03CC4" w:rsidRPr="002856B0" w:rsidTr="007B4F6D">
        <w:tc>
          <w:tcPr>
            <w:tcW w:w="2250" w:type="dxa"/>
          </w:tcPr>
          <w:p w:rsidR="00D03CC4" w:rsidRPr="002856B0" w:rsidRDefault="00D03CC4" w:rsidP="0096164E">
            <w:pPr>
              <w:pStyle w:val="bang0"/>
            </w:pPr>
            <w:r w:rsidRPr="002856B0">
              <w:t xml:space="preserve">Careless mistake in Design </w:t>
            </w:r>
            <w:r w:rsidR="00BD19FF" w:rsidRPr="002856B0">
              <w:t>Document Format</w:t>
            </w:r>
            <w:r w:rsidRPr="002856B0">
              <w:t>/Template wrong</w:t>
            </w:r>
          </w:p>
        </w:tc>
        <w:tc>
          <w:tcPr>
            <w:tcW w:w="4770" w:type="dxa"/>
          </w:tcPr>
          <w:p w:rsidR="00D03CC4" w:rsidRDefault="00125DAB" w:rsidP="0096164E">
            <w:pPr>
              <w:pStyle w:val="bang0"/>
            </w:pPr>
            <w:r>
              <w:t>After designing, QA will review Document Format base on check</w:t>
            </w:r>
            <w:r w:rsidR="00476BFF">
              <w:t xml:space="preserve">list </w:t>
            </w:r>
            <w:r>
              <w:t>review design</w:t>
            </w:r>
          </w:p>
          <w:p w:rsidR="00125DAB" w:rsidRPr="002856B0" w:rsidRDefault="00125DAB" w:rsidP="0096164E">
            <w:pPr>
              <w:pStyle w:val="bang0"/>
            </w:pPr>
          </w:p>
        </w:tc>
        <w:tc>
          <w:tcPr>
            <w:tcW w:w="1800" w:type="dxa"/>
          </w:tcPr>
          <w:p w:rsidR="00D03CC4" w:rsidRPr="002856B0" w:rsidRDefault="00D03CC4" w:rsidP="0096164E">
            <w:pPr>
              <w:pStyle w:val="bang0"/>
            </w:pPr>
            <w:r w:rsidRPr="002856B0">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96164E">
            <w:pPr>
              <w:pStyle w:val="bang0"/>
            </w:pPr>
            <w:r>
              <w:t>Use wrong template</w:t>
            </w:r>
          </w:p>
        </w:tc>
        <w:tc>
          <w:tcPr>
            <w:tcW w:w="4770" w:type="dxa"/>
          </w:tcPr>
          <w:p w:rsidR="00125DAB" w:rsidRPr="002856B0" w:rsidRDefault="00125DAB" w:rsidP="0096164E">
            <w:pPr>
              <w:pStyle w:val="bang0"/>
            </w:pPr>
            <w:r>
              <w:t xml:space="preserve">Have a meeting to </w:t>
            </w:r>
            <w:r w:rsidRPr="00125DAB">
              <w:t>disseminate</w:t>
            </w:r>
            <w:r>
              <w:t xml:space="preserve"> all template that is used in this project </w:t>
            </w:r>
            <w:r>
              <w:lastRenderedPageBreak/>
              <w:t>for all member</w:t>
            </w:r>
          </w:p>
        </w:tc>
        <w:tc>
          <w:tcPr>
            <w:tcW w:w="1800" w:type="dxa"/>
          </w:tcPr>
          <w:p w:rsidR="00125DAB" w:rsidRPr="002856B0" w:rsidRDefault="00125DAB" w:rsidP="0096164E">
            <w:pPr>
              <w:pStyle w:val="bang0"/>
            </w:pPr>
            <w:r>
              <w:lastRenderedPageBreak/>
              <w:t xml:space="preserve">All member will use right template when do </w:t>
            </w:r>
            <w:r>
              <w:lastRenderedPageBreak/>
              <w:t>document</w:t>
            </w:r>
          </w:p>
        </w:tc>
      </w:tr>
    </w:tbl>
    <w:p w:rsidR="00C678F6" w:rsidRDefault="00792389" w:rsidP="00DB14D2">
      <w:pPr>
        <w:pStyle w:val="Heading3"/>
        <w:rPr>
          <w:lang w:val="da-DK"/>
        </w:rPr>
      </w:pPr>
      <w:r>
        <w:rPr>
          <w:lang w:val="da-DK"/>
        </w:rPr>
        <w:lastRenderedPageBreak/>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 Item</w:t>
            </w:r>
          </w:p>
        </w:tc>
        <w:tc>
          <w:tcPr>
            <w:tcW w:w="198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Reviewer</w:t>
            </w:r>
          </w:p>
        </w:tc>
        <w:tc>
          <w:tcPr>
            <w:tcW w:w="1620" w:type="dxa"/>
            <w:tcBorders>
              <w:bottom w:val="dotted" w:sz="2" w:space="0" w:color="808080"/>
            </w:tcBorders>
            <w:shd w:val="clear" w:color="auto" w:fill="D9D9D9"/>
          </w:tcPr>
          <w:p w:rsidR="00CE6273" w:rsidRPr="00BE6B69" w:rsidRDefault="00CE6273" w:rsidP="0011269F">
            <w:pPr>
              <w:pStyle w:val="Bangheader"/>
              <w:rPr>
                <w:sz w:val="22"/>
                <w:szCs w:val="22"/>
              </w:rPr>
            </w:pPr>
            <w:r w:rsidRPr="00BE6B69">
              <w:rPr>
                <w:sz w:val="22"/>
                <w:szCs w:val="22"/>
              </w:rPr>
              <w:t>Review Type</w:t>
            </w:r>
          </w:p>
        </w:tc>
        <w:tc>
          <w:tcPr>
            <w:tcW w:w="1800" w:type="dxa"/>
            <w:tcBorders>
              <w:bottom w:val="dotted" w:sz="2" w:space="0" w:color="808080"/>
            </w:tcBorders>
            <w:shd w:val="clear" w:color="auto" w:fill="D9D9D9"/>
          </w:tcPr>
          <w:p w:rsidR="00CE6273" w:rsidRPr="00BE6B69" w:rsidRDefault="00E11A7E" w:rsidP="0011269F">
            <w:pPr>
              <w:pStyle w:val="Bangheader"/>
              <w:rPr>
                <w:sz w:val="22"/>
                <w:szCs w:val="22"/>
              </w:rPr>
            </w:pPr>
            <w:r w:rsidRPr="00BE6B69">
              <w:rPr>
                <w:sz w:val="22"/>
                <w:szCs w:val="22"/>
              </w:rPr>
              <w:t>Review Method</w:t>
            </w:r>
          </w:p>
        </w:tc>
        <w:tc>
          <w:tcPr>
            <w:tcW w:w="1260" w:type="dxa"/>
            <w:tcBorders>
              <w:bottom w:val="dotted" w:sz="2" w:space="0" w:color="808080"/>
            </w:tcBorders>
            <w:shd w:val="clear" w:color="auto" w:fill="D9D9D9"/>
          </w:tcPr>
          <w:p w:rsidR="00CE6273" w:rsidRPr="00BE6B69" w:rsidRDefault="00D03CC4" w:rsidP="0011269F">
            <w:pPr>
              <w:pStyle w:val="Bangheader"/>
              <w:rPr>
                <w:sz w:val="22"/>
                <w:szCs w:val="22"/>
              </w:rPr>
            </w:pPr>
            <w:r w:rsidRPr="00BE6B69">
              <w:rPr>
                <w:sz w:val="22"/>
                <w:szCs w:val="22"/>
              </w:rPr>
              <w:t>Completion</w:t>
            </w:r>
            <w:r w:rsidR="00CE6273" w:rsidRPr="00BE6B69">
              <w:rPr>
                <w:sz w:val="22"/>
                <w:szCs w:val="22"/>
              </w:rPr>
              <w:t xml:space="preserve"> Criteria</w:t>
            </w:r>
          </w:p>
        </w:tc>
      </w:tr>
      <w:tr w:rsidR="00CE6273" w:rsidRPr="002856B0" w:rsidTr="002A540A">
        <w:tc>
          <w:tcPr>
            <w:tcW w:w="2160" w:type="dxa"/>
          </w:tcPr>
          <w:p w:rsidR="00CE6273" w:rsidRPr="002856B0" w:rsidRDefault="00CE6273" w:rsidP="0096164E">
            <w:pPr>
              <w:pStyle w:val="bang0"/>
            </w:pPr>
            <w:r w:rsidRPr="002856B0">
              <w:t>Project plan</w:t>
            </w:r>
          </w:p>
          <w:p w:rsidR="00CE6273" w:rsidRPr="002856B0" w:rsidRDefault="00CE6273" w:rsidP="0096164E">
            <w:pPr>
              <w:pStyle w:val="bang0"/>
            </w:pPr>
            <w:r w:rsidRPr="002856B0">
              <w:t>Project schedule</w:t>
            </w:r>
          </w:p>
          <w:p w:rsidR="00CE6273" w:rsidRPr="002856B0" w:rsidRDefault="00CE6273" w:rsidP="0096164E">
            <w:pPr>
              <w:pStyle w:val="bang0"/>
            </w:pPr>
            <w:r w:rsidRPr="002856B0">
              <w:t>CM Plan</w:t>
            </w:r>
          </w:p>
        </w:tc>
        <w:tc>
          <w:tcPr>
            <w:tcW w:w="1980" w:type="dxa"/>
          </w:tcPr>
          <w:p w:rsidR="00CE6273" w:rsidRPr="002856B0" w:rsidRDefault="00D5237B" w:rsidP="0096164E">
            <w:pPr>
              <w:pStyle w:val="bang0"/>
            </w:pPr>
            <w:r>
              <w:t>P</w:t>
            </w:r>
            <w:r w:rsidR="004D0F2B">
              <w:t>M</w:t>
            </w:r>
            <w:r>
              <w:t>,QA,PTLs, Supervisor</w:t>
            </w:r>
          </w:p>
          <w:p w:rsidR="00CE6273" w:rsidRPr="002856B0" w:rsidRDefault="00CE6273" w:rsidP="0096164E">
            <w:pPr>
              <w:pStyle w:val="bang0"/>
            </w:pPr>
          </w:p>
        </w:tc>
        <w:tc>
          <w:tcPr>
            <w:tcW w:w="1620" w:type="dxa"/>
          </w:tcPr>
          <w:p w:rsidR="00CE6273" w:rsidRPr="002856B0" w:rsidRDefault="00CE6273" w:rsidP="0096164E">
            <w:pPr>
              <w:pStyle w:val="bang0"/>
            </w:pPr>
            <w:r w:rsidRPr="002856B0">
              <w:t>Group review</w:t>
            </w:r>
          </w:p>
          <w:p w:rsidR="00CE6273" w:rsidRPr="002856B0" w:rsidRDefault="00CE6273" w:rsidP="0096164E">
            <w:pPr>
              <w:pStyle w:val="bang0"/>
            </w:pPr>
            <w:r w:rsidRPr="002856B0">
              <w:t>Group review</w:t>
            </w:r>
          </w:p>
          <w:p w:rsidR="00CE6273" w:rsidRPr="002856B0" w:rsidRDefault="00CE6273" w:rsidP="0096164E">
            <w:pPr>
              <w:pStyle w:val="bang0"/>
            </w:pPr>
            <w:r w:rsidRPr="002856B0">
              <w:t>One-person review</w:t>
            </w:r>
          </w:p>
        </w:tc>
        <w:tc>
          <w:tcPr>
            <w:tcW w:w="1800" w:type="dxa"/>
          </w:tcPr>
          <w:p w:rsidR="00CE6273" w:rsidRPr="002856B0" w:rsidRDefault="00D5237B" w:rsidP="0096164E">
            <w:pPr>
              <w:pStyle w:val="bang0"/>
            </w:pPr>
            <w:r>
              <w:t>Use checklist and Self-review</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Business analysis and requirements specification document, Use Case catalog</w:t>
            </w:r>
          </w:p>
        </w:tc>
        <w:tc>
          <w:tcPr>
            <w:tcW w:w="1980" w:type="dxa"/>
          </w:tcPr>
          <w:p w:rsidR="00CE6273" w:rsidRPr="002856B0" w:rsidRDefault="00D5237B" w:rsidP="0096164E">
            <w:pPr>
              <w:pStyle w:val="bang0"/>
            </w:pPr>
            <w:r>
              <w:t>PM,QA, Supervisor</w:t>
            </w:r>
          </w:p>
        </w:tc>
        <w:tc>
          <w:tcPr>
            <w:tcW w:w="1620" w:type="dxa"/>
          </w:tcPr>
          <w:p w:rsidR="00CE6273" w:rsidRPr="002856B0" w:rsidRDefault="00CE6273" w:rsidP="0096164E">
            <w:pPr>
              <w:pStyle w:val="bang0"/>
            </w:pPr>
            <w:r w:rsidRPr="002856B0">
              <w:t>Group review</w:t>
            </w:r>
            <w:r w:rsidR="00D5237B">
              <w:t xml:space="preserve"> and One-person review</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Design document, object model</w:t>
            </w:r>
          </w:p>
        </w:tc>
        <w:tc>
          <w:tcPr>
            <w:tcW w:w="1980" w:type="dxa"/>
          </w:tcPr>
          <w:p w:rsidR="00CE6273" w:rsidRPr="002856B0" w:rsidRDefault="00D5237B" w:rsidP="0096164E">
            <w:pPr>
              <w:pStyle w:val="bang0"/>
            </w:pPr>
            <w:r>
              <w:t>Self-review, PM,QA Supervisor</w:t>
            </w:r>
          </w:p>
        </w:tc>
        <w:tc>
          <w:tcPr>
            <w:tcW w:w="1620" w:type="dxa"/>
          </w:tcPr>
          <w:p w:rsidR="00CE6273" w:rsidRPr="002856B0" w:rsidRDefault="00D5237B" w:rsidP="0096164E">
            <w:pPr>
              <w:pStyle w:val="bang0"/>
            </w:pPr>
            <w:r>
              <w:t xml:space="preserve">One-person Review </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Pr>
          <w:p w:rsidR="00CE6273" w:rsidRPr="002856B0" w:rsidRDefault="00CE6273" w:rsidP="0096164E">
            <w:pPr>
              <w:pStyle w:val="bang0"/>
            </w:pPr>
            <w:r w:rsidRPr="002856B0">
              <w:t>Stage plans</w:t>
            </w:r>
          </w:p>
        </w:tc>
        <w:tc>
          <w:tcPr>
            <w:tcW w:w="1980" w:type="dxa"/>
          </w:tcPr>
          <w:p w:rsidR="00CE6273" w:rsidRPr="002856B0" w:rsidRDefault="00D5237B" w:rsidP="0096164E">
            <w:pPr>
              <w:pStyle w:val="bang0"/>
            </w:pPr>
            <w:r>
              <w:t>PM,QA, Supervisor</w:t>
            </w:r>
          </w:p>
        </w:tc>
        <w:tc>
          <w:tcPr>
            <w:tcW w:w="1620" w:type="dxa"/>
          </w:tcPr>
          <w:p w:rsidR="00CE6273" w:rsidRPr="002856B0" w:rsidRDefault="00CE6273" w:rsidP="0096164E">
            <w:pPr>
              <w:pStyle w:val="bang0"/>
            </w:pPr>
            <w:r w:rsidRPr="002856B0">
              <w:t>One-person review</w:t>
            </w:r>
          </w:p>
        </w:tc>
        <w:tc>
          <w:tcPr>
            <w:tcW w:w="1800" w:type="dxa"/>
          </w:tcPr>
          <w:p w:rsidR="00CE6273" w:rsidRPr="002856B0" w:rsidRDefault="00D5237B" w:rsidP="0096164E">
            <w:pPr>
              <w:pStyle w:val="bang0"/>
            </w:pPr>
            <w:r>
              <w:t>Use checklist</w:t>
            </w:r>
          </w:p>
        </w:tc>
        <w:tc>
          <w:tcPr>
            <w:tcW w:w="1260" w:type="dxa"/>
          </w:tcPr>
          <w:p w:rsidR="00CE6273" w:rsidRPr="002856B0" w:rsidRDefault="00CE6273" w:rsidP="0096164E">
            <w:pPr>
              <w:pStyle w:val="bang0"/>
            </w:pPr>
          </w:p>
        </w:tc>
      </w:tr>
      <w:tr w:rsidR="00CE6273" w:rsidRPr="002856B0" w:rsidTr="002A540A">
        <w:tc>
          <w:tcPr>
            <w:tcW w:w="2160" w:type="dxa"/>
            <w:tcBorders>
              <w:bottom w:val="dotted" w:sz="4" w:space="0" w:color="808080"/>
            </w:tcBorders>
          </w:tcPr>
          <w:p w:rsidR="00CE6273" w:rsidRPr="002856B0" w:rsidRDefault="00CE6273" w:rsidP="0096164E">
            <w:pPr>
              <w:pStyle w:val="bang0"/>
            </w:pPr>
            <w:r w:rsidRPr="002856B0">
              <w:t>Complex/first time generated program specs incl. test cases, interactive diagrams</w:t>
            </w:r>
          </w:p>
        </w:tc>
        <w:tc>
          <w:tcPr>
            <w:tcW w:w="1980" w:type="dxa"/>
            <w:tcBorders>
              <w:bottom w:val="dotted" w:sz="4" w:space="0" w:color="808080"/>
            </w:tcBorders>
          </w:tcPr>
          <w:p w:rsidR="00CE6273" w:rsidRPr="002856B0" w:rsidRDefault="00CE6273" w:rsidP="0096164E">
            <w:pPr>
              <w:pStyle w:val="bang0"/>
            </w:pPr>
          </w:p>
        </w:tc>
        <w:tc>
          <w:tcPr>
            <w:tcW w:w="1620" w:type="dxa"/>
            <w:tcBorders>
              <w:bottom w:val="dotted" w:sz="4" w:space="0" w:color="808080"/>
            </w:tcBorders>
          </w:tcPr>
          <w:p w:rsidR="00CE6273" w:rsidRPr="002856B0" w:rsidRDefault="00CE6273" w:rsidP="0096164E">
            <w:pPr>
              <w:pStyle w:val="bang0"/>
            </w:pPr>
            <w:r w:rsidRPr="002856B0">
              <w:t>Group review</w:t>
            </w:r>
          </w:p>
        </w:tc>
        <w:tc>
          <w:tcPr>
            <w:tcW w:w="1800" w:type="dxa"/>
            <w:tcBorders>
              <w:bottom w:val="dotted" w:sz="4" w:space="0" w:color="808080"/>
            </w:tcBorders>
          </w:tcPr>
          <w:p w:rsidR="00CE6273" w:rsidRPr="002856B0" w:rsidRDefault="00CE6273" w:rsidP="0096164E">
            <w:pPr>
              <w:pStyle w:val="bang0"/>
            </w:pPr>
          </w:p>
        </w:tc>
        <w:tc>
          <w:tcPr>
            <w:tcW w:w="1260" w:type="dxa"/>
            <w:tcBorders>
              <w:bottom w:val="dotted" w:sz="4" w:space="0" w:color="808080"/>
            </w:tcBorders>
          </w:tcPr>
          <w:p w:rsidR="00CE6273" w:rsidRPr="002856B0" w:rsidRDefault="00CE6273" w:rsidP="0096164E">
            <w:pPr>
              <w:pStyle w:val="bang0"/>
            </w:pPr>
          </w:p>
        </w:tc>
      </w:tr>
      <w:tr w:rsidR="00CE6273" w:rsidRPr="002856B0" w:rsidTr="002A540A">
        <w:tc>
          <w:tcPr>
            <w:tcW w:w="2160" w:type="dxa"/>
            <w:tcBorders>
              <w:bottom w:val="dotted" w:sz="4" w:space="0" w:color="808080"/>
            </w:tcBorders>
          </w:tcPr>
          <w:p w:rsidR="00CE6273" w:rsidRPr="002856B0" w:rsidRDefault="00CE6273" w:rsidP="0096164E">
            <w:pPr>
              <w:pStyle w:val="bang0"/>
            </w:pPr>
            <w:r w:rsidRPr="002856B0">
              <w:t>Code</w:t>
            </w:r>
          </w:p>
        </w:tc>
        <w:tc>
          <w:tcPr>
            <w:tcW w:w="1980" w:type="dxa"/>
            <w:tcBorders>
              <w:bottom w:val="dotted" w:sz="4" w:space="0" w:color="808080"/>
            </w:tcBorders>
          </w:tcPr>
          <w:p w:rsidR="00CE6273" w:rsidRPr="002856B0" w:rsidRDefault="00125DAB" w:rsidP="0096164E">
            <w:pPr>
              <w:pStyle w:val="bang0"/>
            </w:pPr>
            <w:r>
              <w:t>Self-review</w:t>
            </w:r>
            <w:r w:rsidR="00D5237B">
              <w:t>,</w:t>
            </w:r>
            <w:r w:rsidR="00BD19FF">
              <w:t xml:space="preserve"> </w:t>
            </w:r>
            <w:r w:rsidR="00D5237B">
              <w:t>Peer review,</w:t>
            </w:r>
            <w:r w:rsidR="00BD19FF">
              <w:t xml:space="preserve"> </w:t>
            </w:r>
            <w:r w:rsidR="00D5237B">
              <w:t>Team Lead,</w:t>
            </w:r>
            <w:r>
              <w:t xml:space="preserve"> </w:t>
            </w:r>
            <w:r w:rsidR="00E11A7E" w:rsidRPr="002856B0">
              <w:t xml:space="preserve"> </w:t>
            </w:r>
            <w:r w:rsidR="00D5237B">
              <w:t>PM,</w:t>
            </w:r>
            <w:r w:rsidR="00BD19FF">
              <w:t xml:space="preserve"> </w:t>
            </w:r>
            <w:r>
              <w:t xml:space="preserve">Supervisor </w:t>
            </w:r>
          </w:p>
        </w:tc>
        <w:tc>
          <w:tcPr>
            <w:tcW w:w="1620" w:type="dxa"/>
            <w:tcBorders>
              <w:bottom w:val="dotted" w:sz="4" w:space="0" w:color="808080"/>
            </w:tcBorders>
          </w:tcPr>
          <w:p w:rsidR="00CE6273" w:rsidRPr="002856B0" w:rsidRDefault="00D5237B" w:rsidP="0096164E">
            <w:pPr>
              <w:pStyle w:val="bang0"/>
            </w:pPr>
            <w:r>
              <w:t xml:space="preserve">One-person review and </w:t>
            </w:r>
            <w:r w:rsidR="00CE6273" w:rsidRPr="002856B0">
              <w:t>Group review</w:t>
            </w:r>
          </w:p>
        </w:tc>
        <w:tc>
          <w:tcPr>
            <w:tcW w:w="1800" w:type="dxa"/>
            <w:tcBorders>
              <w:bottom w:val="dotted" w:sz="4" w:space="0" w:color="808080"/>
            </w:tcBorders>
          </w:tcPr>
          <w:p w:rsidR="00CE6273" w:rsidRPr="002856B0" w:rsidRDefault="00D5237B" w:rsidP="0096164E">
            <w:pPr>
              <w:pStyle w:val="bang0"/>
            </w:pPr>
            <w:r>
              <w:t>Self-review and use checklist</w:t>
            </w:r>
          </w:p>
        </w:tc>
        <w:tc>
          <w:tcPr>
            <w:tcW w:w="1260" w:type="dxa"/>
            <w:tcBorders>
              <w:bottom w:val="dotted" w:sz="4" w:space="0" w:color="808080"/>
            </w:tcBorders>
          </w:tcPr>
          <w:p w:rsidR="00CE6273" w:rsidRPr="002856B0" w:rsidRDefault="00CE6273" w:rsidP="0096164E">
            <w:pPr>
              <w:pStyle w:val="bang0"/>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BE6B69" w:rsidRDefault="00CD2C5F" w:rsidP="0011269F">
            <w:pPr>
              <w:pStyle w:val="Bangheader"/>
              <w:rPr>
                <w:sz w:val="22"/>
                <w:szCs w:val="22"/>
              </w:rPr>
            </w:pPr>
            <w:r w:rsidRPr="00BE6B69">
              <w:rPr>
                <w:sz w:val="22"/>
                <w:szCs w:val="22"/>
              </w:rPr>
              <w:t>Item to be Unit Tested</w:t>
            </w:r>
          </w:p>
        </w:tc>
        <w:tc>
          <w:tcPr>
            <w:tcW w:w="1530" w:type="dxa"/>
            <w:tcBorders>
              <w:bottom w:val="dotted" w:sz="2" w:space="0" w:color="808080"/>
            </w:tcBorders>
            <w:shd w:val="clear" w:color="auto" w:fill="D9D9D9"/>
          </w:tcPr>
          <w:p w:rsidR="00FF4273" w:rsidRPr="00BE6B69" w:rsidRDefault="00FF4273" w:rsidP="0011269F">
            <w:pPr>
              <w:pStyle w:val="Bangheader"/>
              <w:rPr>
                <w:sz w:val="22"/>
                <w:szCs w:val="22"/>
              </w:rPr>
            </w:pPr>
            <w:r w:rsidRPr="00BE6B69">
              <w:rPr>
                <w:sz w:val="22"/>
                <w:szCs w:val="22"/>
              </w:rPr>
              <w:t>Unit Test</w:t>
            </w:r>
            <w:r w:rsidR="00CD2C5F" w:rsidRPr="00BE6B69">
              <w:rPr>
                <w:sz w:val="22"/>
                <w:szCs w:val="22"/>
              </w:rPr>
              <w:t xml:space="preserve"> Type</w:t>
            </w:r>
          </w:p>
        </w:tc>
        <w:tc>
          <w:tcPr>
            <w:tcW w:w="180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Unit Test Technique</w:t>
            </w:r>
          </w:p>
        </w:tc>
        <w:tc>
          <w:tcPr>
            <w:tcW w:w="126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Tool Used</w:t>
            </w:r>
          </w:p>
        </w:tc>
        <w:tc>
          <w:tcPr>
            <w:tcW w:w="2160" w:type="dxa"/>
            <w:tcBorders>
              <w:bottom w:val="dotted" w:sz="2" w:space="0" w:color="808080"/>
            </w:tcBorders>
            <w:shd w:val="clear" w:color="auto" w:fill="D9D9D9"/>
          </w:tcPr>
          <w:p w:rsidR="00FF4273" w:rsidRPr="00BE6B69" w:rsidRDefault="0016746B" w:rsidP="0011269F">
            <w:pPr>
              <w:pStyle w:val="Bangheader"/>
              <w:rPr>
                <w:sz w:val="22"/>
                <w:szCs w:val="22"/>
              </w:rPr>
            </w:pPr>
            <w:r w:rsidRPr="00BE6B69">
              <w:rPr>
                <w:sz w:val="22"/>
                <w:szCs w:val="22"/>
              </w:rPr>
              <w:t>Unit Test Completion Criteria</w:t>
            </w:r>
          </w:p>
        </w:tc>
      </w:tr>
      <w:tr w:rsidR="00FF4273" w:rsidRPr="00EA1A77" w:rsidTr="002A540A">
        <w:tc>
          <w:tcPr>
            <w:tcW w:w="2070" w:type="dxa"/>
          </w:tcPr>
          <w:p w:rsidR="00FF4273" w:rsidRPr="00EA1A77" w:rsidRDefault="002A540A" w:rsidP="0096164E">
            <w:pPr>
              <w:pStyle w:val="bang0"/>
            </w:pPr>
            <w:r>
              <w:t xml:space="preserve">Source </w:t>
            </w:r>
            <w:r w:rsidR="00D5237B">
              <w:t>Code</w:t>
            </w:r>
          </w:p>
        </w:tc>
        <w:tc>
          <w:tcPr>
            <w:tcW w:w="1530" w:type="dxa"/>
          </w:tcPr>
          <w:p w:rsidR="00FF4273" w:rsidRPr="00EA1A77" w:rsidRDefault="00A83415" w:rsidP="00A83415">
            <w:pPr>
              <w:pStyle w:val="bang0"/>
              <w:pPrChange w:id="56" w:author="Ong Vang" w:date="2014-05-28T18:21:00Z">
                <w:pPr>
                  <w:pStyle w:val="bang0"/>
                </w:pPr>
              </w:pPrChange>
            </w:pPr>
            <w:ins w:id="57" w:author="Ong Vang" w:date="2014-05-28T18:21:00Z">
              <w:r>
                <w:t>White Box</w:t>
              </w:r>
            </w:ins>
            <w:ins w:id="58" w:author="Ong Vang" w:date="2014-05-28T18:20:00Z">
              <w:r>
                <w:t xml:space="preserve"> </w:t>
              </w:r>
            </w:ins>
          </w:p>
        </w:tc>
        <w:tc>
          <w:tcPr>
            <w:tcW w:w="1800" w:type="dxa"/>
          </w:tcPr>
          <w:p w:rsidR="00FF4273" w:rsidRPr="00EA1A77" w:rsidRDefault="002A540A" w:rsidP="0096164E">
            <w:pPr>
              <w:pStyle w:val="bang0"/>
            </w:pPr>
            <w:r>
              <w:t>Using</w:t>
            </w:r>
            <w:r w:rsidR="00D5237B">
              <w:t xml:space="preserve"> unit </w:t>
            </w:r>
            <w:r w:rsidR="00911A86">
              <w:t>test case</w:t>
            </w:r>
            <w:r w:rsidR="00D5237B">
              <w:t xml:space="preserve"> and test script</w:t>
            </w:r>
          </w:p>
        </w:tc>
        <w:tc>
          <w:tcPr>
            <w:tcW w:w="1260" w:type="dxa"/>
          </w:tcPr>
          <w:p w:rsidR="00FF4273" w:rsidRPr="00EA1A77" w:rsidRDefault="00D5237B" w:rsidP="0096164E">
            <w:pPr>
              <w:pStyle w:val="bang0"/>
            </w:pPr>
            <w:r>
              <w:t>None</w:t>
            </w:r>
          </w:p>
        </w:tc>
        <w:tc>
          <w:tcPr>
            <w:tcW w:w="2160" w:type="dxa"/>
          </w:tcPr>
          <w:p w:rsidR="00FF4273" w:rsidRDefault="00A45930" w:rsidP="0096164E">
            <w:pPr>
              <w:pStyle w:val="bang0"/>
            </w:pPr>
            <w:r>
              <w:t>-Number of UTC/KLOC: 100UTC/KLO</w:t>
            </w:r>
            <w:r w:rsidRPr="00A45930">
              <w:t>C</w:t>
            </w:r>
          </w:p>
          <w:p w:rsidR="00A45930" w:rsidRDefault="00A45930" w:rsidP="0096164E">
            <w:pPr>
              <w:pStyle w:val="bang0"/>
            </w:pPr>
            <w:r>
              <w:t>-Number defects/KLOC: 4-6</w:t>
            </w:r>
            <w:r w:rsidRPr="00A45930">
              <w:t xml:space="preserve"> defects/KLOC</w:t>
            </w:r>
          </w:p>
          <w:p w:rsidR="00A45930" w:rsidRDefault="00A45930" w:rsidP="0096164E">
            <w:pPr>
              <w:pStyle w:val="bang0"/>
            </w:pPr>
            <w:r>
              <w:t>-</w:t>
            </w:r>
            <w:r w:rsidRPr="00A45930">
              <w:t>Statement coverage:  100%</w:t>
            </w:r>
          </w:p>
          <w:p w:rsidR="00A45930" w:rsidRDefault="00A45930" w:rsidP="0096164E">
            <w:pPr>
              <w:pStyle w:val="bang0"/>
            </w:pPr>
            <w:r>
              <w:t>-</w:t>
            </w:r>
            <w:r w:rsidRPr="00A45930">
              <w:t>Branch coverage: 100%</w:t>
            </w:r>
          </w:p>
          <w:p w:rsidR="00A45930" w:rsidRPr="00EA1A77" w:rsidRDefault="00A45930" w:rsidP="0096164E">
            <w:pPr>
              <w:pStyle w:val="bang0"/>
            </w:pPr>
            <w:r>
              <w:t>-</w:t>
            </w:r>
            <w:r w:rsidRPr="00A45930">
              <w:t>Path coverage: 100%</w:t>
            </w:r>
          </w:p>
        </w:tc>
      </w:tr>
    </w:tbl>
    <w:p w:rsidR="0016746B" w:rsidRDefault="00C867D3" w:rsidP="00DB14D2">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BE6B69" w:rsidRDefault="00CD2C5F" w:rsidP="0011269F">
            <w:pPr>
              <w:pStyle w:val="Bangheader"/>
              <w:rPr>
                <w:sz w:val="22"/>
                <w:szCs w:val="22"/>
              </w:rPr>
            </w:pPr>
            <w:r w:rsidRPr="00BE6B69">
              <w:rPr>
                <w:sz w:val="22"/>
                <w:szCs w:val="22"/>
              </w:rPr>
              <w:t xml:space="preserve">Item to be </w:t>
            </w:r>
            <w:r w:rsidR="00713F4D" w:rsidRPr="00BE6B69">
              <w:rPr>
                <w:sz w:val="22"/>
                <w:szCs w:val="22"/>
              </w:rPr>
              <w:t>Integration</w:t>
            </w:r>
            <w:r w:rsidRPr="00BE6B69">
              <w:rPr>
                <w:sz w:val="22"/>
                <w:szCs w:val="22"/>
              </w:rPr>
              <w:t xml:space="preserve"> Tested</w:t>
            </w:r>
          </w:p>
        </w:tc>
        <w:tc>
          <w:tcPr>
            <w:tcW w:w="153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Integration Test</w:t>
            </w:r>
            <w:r w:rsidR="00B40DB1" w:rsidRPr="00BE6B69">
              <w:rPr>
                <w:sz w:val="22"/>
                <w:szCs w:val="22"/>
              </w:rPr>
              <w:t xml:space="preserve"> Type</w:t>
            </w:r>
          </w:p>
        </w:tc>
        <w:tc>
          <w:tcPr>
            <w:tcW w:w="180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Integration Test Technique</w:t>
            </w:r>
          </w:p>
        </w:tc>
        <w:tc>
          <w:tcPr>
            <w:tcW w:w="207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Tool Used</w:t>
            </w:r>
          </w:p>
        </w:tc>
        <w:tc>
          <w:tcPr>
            <w:tcW w:w="135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Completion Criteria</w:t>
            </w:r>
          </w:p>
        </w:tc>
      </w:tr>
      <w:tr w:rsidR="0016746B" w:rsidRPr="00EA1A77" w:rsidTr="007B4F6D">
        <w:tc>
          <w:tcPr>
            <w:tcW w:w="2070" w:type="dxa"/>
          </w:tcPr>
          <w:p w:rsidR="0016746B" w:rsidRPr="00EA1A77" w:rsidRDefault="00A45930" w:rsidP="0096164E">
            <w:pPr>
              <w:pStyle w:val="bang0"/>
            </w:pPr>
            <w:r w:rsidRPr="00A45930">
              <w:t>Do test by flow of functions and items which have concern each other</w:t>
            </w:r>
          </w:p>
        </w:tc>
        <w:tc>
          <w:tcPr>
            <w:tcW w:w="1530" w:type="dxa"/>
          </w:tcPr>
          <w:p w:rsidR="0016746B" w:rsidRPr="00EA1A77" w:rsidRDefault="00A83415" w:rsidP="0096164E">
            <w:pPr>
              <w:pStyle w:val="bang0"/>
            </w:pPr>
            <w:ins w:id="59" w:author="Ong Vang" w:date="2014-05-28T18:21:00Z">
              <w:r>
                <w:t>Black Box</w:t>
              </w:r>
            </w:ins>
          </w:p>
        </w:tc>
        <w:tc>
          <w:tcPr>
            <w:tcW w:w="1800" w:type="dxa"/>
          </w:tcPr>
          <w:p w:rsidR="0016746B" w:rsidRPr="00EA1A77" w:rsidRDefault="00A83415" w:rsidP="0096164E">
            <w:pPr>
              <w:pStyle w:val="bang0"/>
            </w:pPr>
            <w:proofErr w:type="spellStart"/>
            <w:ins w:id="60" w:author="Ong Vang" w:date="2014-05-28T18:21:00Z">
              <w:r>
                <w:t>Dựa</w:t>
              </w:r>
              <w:proofErr w:type="spellEnd"/>
              <w:r>
                <w:t xml:space="preserve"> </w:t>
              </w:r>
              <w:proofErr w:type="spellStart"/>
              <w:r>
                <w:t>vào</w:t>
              </w:r>
              <w:proofErr w:type="spellEnd"/>
              <w:r>
                <w:t xml:space="preserve"> </w:t>
              </w:r>
              <w:proofErr w:type="spellStart"/>
              <w:r>
                <w:t>kịch</w:t>
              </w:r>
              <w:proofErr w:type="spellEnd"/>
              <w:r>
                <w:t xml:space="preserve"> </w:t>
              </w:r>
              <w:proofErr w:type="spellStart"/>
              <w:r>
                <w:t>bản</w:t>
              </w:r>
              <w:proofErr w:type="spellEnd"/>
              <w:r>
                <w:t>, checklist</w:t>
              </w:r>
            </w:ins>
          </w:p>
        </w:tc>
        <w:tc>
          <w:tcPr>
            <w:tcW w:w="2070" w:type="dxa"/>
          </w:tcPr>
          <w:p w:rsidR="0016746B" w:rsidRPr="00EA1A77" w:rsidRDefault="00A45930" w:rsidP="0096164E">
            <w:pPr>
              <w:pStyle w:val="bang0"/>
            </w:pPr>
            <w:r>
              <w:t>None</w:t>
            </w:r>
          </w:p>
        </w:tc>
        <w:tc>
          <w:tcPr>
            <w:tcW w:w="1350" w:type="dxa"/>
          </w:tcPr>
          <w:p w:rsidR="0016746B" w:rsidRPr="00EA1A77" w:rsidRDefault="0016746B" w:rsidP="0096164E">
            <w:pPr>
              <w:pStyle w:val="bang0"/>
            </w:pPr>
          </w:p>
        </w:tc>
      </w:tr>
    </w:tbl>
    <w:p w:rsidR="0016746B" w:rsidRDefault="0016746B" w:rsidP="00DB14D2">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BE6B69" w:rsidRDefault="00713F4D" w:rsidP="0011269F">
            <w:pPr>
              <w:pStyle w:val="Bangheader"/>
              <w:rPr>
                <w:sz w:val="22"/>
                <w:szCs w:val="22"/>
              </w:rPr>
            </w:pPr>
            <w:r w:rsidRPr="00BE6B69">
              <w:rPr>
                <w:sz w:val="22"/>
                <w:szCs w:val="22"/>
              </w:rPr>
              <w:t>Item to be System</w:t>
            </w:r>
            <w:r w:rsidR="0016746B" w:rsidRPr="00BE6B69">
              <w:rPr>
                <w:sz w:val="22"/>
                <w:szCs w:val="22"/>
              </w:rPr>
              <w:t xml:space="preserve"> </w:t>
            </w:r>
            <w:r w:rsidRPr="00BE6B69">
              <w:rPr>
                <w:sz w:val="22"/>
                <w:szCs w:val="22"/>
              </w:rPr>
              <w:t>T</w:t>
            </w:r>
            <w:r w:rsidR="0016746B" w:rsidRPr="00BE6B69">
              <w:rPr>
                <w:sz w:val="22"/>
                <w:szCs w:val="22"/>
              </w:rPr>
              <w:t>ested</w:t>
            </w:r>
          </w:p>
        </w:tc>
        <w:tc>
          <w:tcPr>
            <w:tcW w:w="153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System Test</w:t>
            </w:r>
            <w:r w:rsidR="00713F4D" w:rsidRPr="00BE6B69">
              <w:rPr>
                <w:sz w:val="22"/>
                <w:szCs w:val="22"/>
              </w:rPr>
              <w:t xml:space="preserve"> Type</w:t>
            </w:r>
          </w:p>
        </w:tc>
        <w:tc>
          <w:tcPr>
            <w:tcW w:w="180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System Test Technique</w:t>
            </w:r>
          </w:p>
        </w:tc>
        <w:tc>
          <w:tcPr>
            <w:tcW w:w="207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Tool Used</w:t>
            </w:r>
          </w:p>
        </w:tc>
        <w:tc>
          <w:tcPr>
            <w:tcW w:w="1350" w:type="dxa"/>
            <w:tcBorders>
              <w:bottom w:val="dotted" w:sz="2" w:space="0" w:color="808080"/>
            </w:tcBorders>
            <w:shd w:val="clear" w:color="auto" w:fill="D9D9D9"/>
          </w:tcPr>
          <w:p w:rsidR="0016746B" w:rsidRPr="00BE6B69" w:rsidRDefault="0016746B" w:rsidP="0011269F">
            <w:pPr>
              <w:pStyle w:val="Bangheader"/>
              <w:rPr>
                <w:sz w:val="22"/>
                <w:szCs w:val="22"/>
              </w:rPr>
            </w:pPr>
            <w:r w:rsidRPr="00BE6B69">
              <w:rPr>
                <w:sz w:val="22"/>
                <w:szCs w:val="22"/>
              </w:rPr>
              <w:t>Completion Criteria</w:t>
            </w:r>
          </w:p>
        </w:tc>
      </w:tr>
      <w:tr w:rsidR="0016746B" w:rsidRPr="00EA1A77" w:rsidTr="007B4F6D">
        <w:tc>
          <w:tcPr>
            <w:tcW w:w="2070" w:type="dxa"/>
          </w:tcPr>
          <w:p w:rsidR="0016746B" w:rsidRPr="00EA1A77" w:rsidRDefault="00A45930" w:rsidP="0096164E">
            <w:pPr>
              <w:pStyle w:val="bang0"/>
            </w:pPr>
            <w:r>
              <w:t>T</w:t>
            </w:r>
            <w:r w:rsidRPr="00A27CFA">
              <w:t>est whole system.</w:t>
            </w:r>
          </w:p>
        </w:tc>
        <w:tc>
          <w:tcPr>
            <w:tcW w:w="1530" w:type="dxa"/>
          </w:tcPr>
          <w:p w:rsidR="0016746B" w:rsidRPr="00EA1A77" w:rsidRDefault="00A83415" w:rsidP="0096164E">
            <w:pPr>
              <w:pStyle w:val="bang0"/>
            </w:pPr>
            <w:ins w:id="61" w:author="Ong Vang" w:date="2014-05-28T18:21:00Z">
              <w:r>
                <w:t>Black Box</w:t>
              </w:r>
            </w:ins>
          </w:p>
        </w:tc>
        <w:tc>
          <w:tcPr>
            <w:tcW w:w="1800" w:type="dxa"/>
          </w:tcPr>
          <w:p w:rsidR="0016746B" w:rsidRPr="00EA1A77" w:rsidRDefault="0016746B" w:rsidP="0096164E">
            <w:pPr>
              <w:pStyle w:val="bang0"/>
            </w:pPr>
          </w:p>
        </w:tc>
        <w:tc>
          <w:tcPr>
            <w:tcW w:w="2070" w:type="dxa"/>
          </w:tcPr>
          <w:p w:rsidR="0016746B" w:rsidRPr="00EA1A77" w:rsidRDefault="00A45930" w:rsidP="0096164E">
            <w:pPr>
              <w:pStyle w:val="bang0"/>
            </w:pPr>
            <w:r>
              <w:t>None</w:t>
            </w:r>
          </w:p>
        </w:tc>
        <w:tc>
          <w:tcPr>
            <w:tcW w:w="1350" w:type="dxa"/>
          </w:tcPr>
          <w:p w:rsidR="00A45930" w:rsidRDefault="00A45930" w:rsidP="0096164E">
            <w:pPr>
              <w:pStyle w:val="bang0"/>
            </w:pPr>
            <w:r>
              <w:t>-Test coverage: 100%</w:t>
            </w:r>
          </w:p>
          <w:p w:rsidR="0016746B" w:rsidRPr="00EA1A77" w:rsidRDefault="00A45930" w:rsidP="0096164E">
            <w:pPr>
              <w:pStyle w:val="bang0"/>
            </w:pPr>
            <w:r>
              <w:t>-Successful Test coverage: 95%</w:t>
            </w:r>
          </w:p>
        </w:tc>
      </w:tr>
    </w:tbl>
    <w:p w:rsidR="00FA22C2" w:rsidRPr="00FA22C2" w:rsidRDefault="00FA22C2" w:rsidP="00DB14D2">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 xml:space="preserve">Review/Testing </w:t>
            </w:r>
            <w:r w:rsidR="00713F4D" w:rsidRPr="00BE6B69">
              <w:rPr>
                <w:sz w:val="22"/>
                <w:szCs w:val="22"/>
              </w:rPr>
              <w:t>S</w:t>
            </w:r>
            <w:r w:rsidRPr="00BE6B69">
              <w:rPr>
                <w:sz w:val="22"/>
                <w:szCs w:val="22"/>
              </w:rPr>
              <w:t>tage</w:t>
            </w:r>
          </w:p>
        </w:tc>
        <w:tc>
          <w:tcPr>
            <w:tcW w:w="234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Targeted No. of Defects  to be detected</w:t>
            </w:r>
          </w:p>
        </w:tc>
        <w:tc>
          <w:tcPr>
            <w:tcW w:w="171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 of Defects to be detected</w:t>
            </w:r>
          </w:p>
        </w:tc>
        <w:tc>
          <w:tcPr>
            <w:tcW w:w="2430" w:type="dxa"/>
            <w:tcBorders>
              <w:bottom w:val="dotted" w:sz="2" w:space="0" w:color="808080"/>
            </w:tcBorders>
            <w:shd w:val="clear" w:color="auto" w:fill="D9D9D9"/>
          </w:tcPr>
          <w:p w:rsidR="00FA22C2" w:rsidRPr="00BE6B69" w:rsidRDefault="00FA22C2" w:rsidP="0011269F">
            <w:pPr>
              <w:pStyle w:val="Bangheader"/>
              <w:rPr>
                <w:sz w:val="22"/>
                <w:szCs w:val="22"/>
              </w:rPr>
            </w:pPr>
            <w:r w:rsidRPr="00BE6B69">
              <w:rPr>
                <w:sz w:val="22"/>
                <w:szCs w:val="22"/>
              </w:rPr>
              <w:t>Basic for Estimation</w:t>
            </w:r>
          </w:p>
        </w:tc>
      </w:tr>
      <w:tr w:rsidR="00FA22C2" w:rsidRPr="00EA1A77" w:rsidTr="007B4F6D">
        <w:tc>
          <w:tcPr>
            <w:tcW w:w="2340" w:type="dxa"/>
          </w:tcPr>
          <w:p w:rsidR="00FA22C2" w:rsidRPr="00EA1A77" w:rsidRDefault="00FA22C2" w:rsidP="0096164E">
            <w:pPr>
              <w:pStyle w:val="bang0"/>
            </w:pPr>
            <w:r w:rsidRPr="00EA1A77">
              <w:t>Requirements review</w:t>
            </w:r>
          </w:p>
        </w:tc>
        <w:tc>
          <w:tcPr>
            <w:tcW w:w="2340" w:type="dxa"/>
          </w:tcPr>
          <w:p w:rsidR="00FA22C2" w:rsidRPr="00EA1A77" w:rsidRDefault="002A540A" w:rsidP="0096164E">
            <w:pPr>
              <w:pStyle w:val="bang0"/>
            </w:pPr>
            <w:r>
              <w:t>10</w:t>
            </w:r>
          </w:p>
        </w:tc>
        <w:tc>
          <w:tcPr>
            <w:tcW w:w="1710" w:type="dxa"/>
          </w:tcPr>
          <w:p w:rsidR="00FA22C2" w:rsidRPr="00EA1A77" w:rsidRDefault="002A540A" w:rsidP="0096164E">
            <w:pPr>
              <w:pStyle w:val="bang0"/>
            </w:pPr>
            <w:r>
              <w:t>7</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Design review</w:t>
            </w:r>
          </w:p>
        </w:tc>
        <w:tc>
          <w:tcPr>
            <w:tcW w:w="2340" w:type="dxa"/>
          </w:tcPr>
          <w:p w:rsidR="00FA22C2" w:rsidRPr="00EA1A77" w:rsidRDefault="002A540A" w:rsidP="0096164E">
            <w:pPr>
              <w:pStyle w:val="bang0"/>
            </w:pPr>
            <w:r>
              <w:t>15</w:t>
            </w:r>
          </w:p>
        </w:tc>
        <w:tc>
          <w:tcPr>
            <w:tcW w:w="1710" w:type="dxa"/>
          </w:tcPr>
          <w:p w:rsidR="00FA22C2" w:rsidRPr="00EA1A77" w:rsidRDefault="002A540A" w:rsidP="0096164E">
            <w:pPr>
              <w:pStyle w:val="bang0"/>
            </w:pPr>
            <w:r>
              <w:t>11</w:t>
            </w:r>
            <w:r w:rsidR="00FA22C2" w:rsidRPr="00EA1A77">
              <w:t>%</w:t>
            </w:r>
          </w:p>
        </w:tc>
        <w:tc>
          <w:tcPr>
            <w:tcW w:w="2430" w:type="dxa"/>
          </w:tcPr>
          <w:p w:rsidR="00FA22C2" w:rsidRPr="00EA1A77" w:rsidRDefault="00FA22C2" w:rsidP="0096164E">
            <w:pPr>
              <w:pStyle w:val="bang0"/>
              <w:rPr>
                <w:lang w:val="en-GB"/>
              </w:rPr>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Code review</w:t>
            </w:r>
          </w:p>
        </w:tc>
        <w:tc>
          <w:tcPr>
            <w:tcW w:w="2340" w:type="dxa"/>
          </w:tcPr>
          <w:p w:rsidR="00FA22C2" w:rsidRPr="00EA1A77" w:rsidRDefault="002A540A" w:rsidP="0096164E">
            <w:pPr>
              <w:pStyle w:val="bang0"/>
            </w:pPr>
            <w:r>
              <w:t>30</w:t>
            </w:r>
          </w:p>
        </w:tc>
        <w:tc>
          <w:tcPr>
            <w:tcW w:w="1710" w:type="dxa"/>
          </w:tcPr>
          <w:p w:rsidR="00FA22C2" w:rsidRPr="00EA1A77" w:rsidRDefault="002A540A" w:rsidP="0096164E">
            <w:pPr>
              <w:pStyle w:val="bang0"/>
            </w:pPr>
            <w:r>
              <w:t>22</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 xml:space="preserve">Unit </w:t>
            </w:r>
            <w:r w:rsidR="00713F4D" w:rsidRPr="00EA1A77">
              <w:t>T</w:t>
            </w:r>
            <w:r w:rsidRPr="00EA1A77">
              <w:t>est</w:t>
            </w:r>
          </w:p>
        </w:tc>
        <w:tc>
          <w:tcPr>
            <w:tcW w:w="2340" w:type="dxa"/>
          </w:tcPr>
          <w:p w:rsidR="00FA22C2" w:rsidRPr="00EA1A77" w:rsidRDefault="002A540A" w:rsidP="0096164E">
            <w:pPr>
              <w:pStyle w:val="bang0"/>
            </w:pPr>
            <w:r>
              <w:t>50</w:t>
            </w:r>
          </w:p>
        </w:tc>
        <w:tc>
          <w:tcPr>
            <w:tcW w:w="1710" w:type="dxa"/>
          </w:tcPr>
          <w:p w:rsidR="00FA22C2" w:rsidRPr="00EA1A77" w:rsidRDefault="00F42524" w:rsidP="0096164E">
            <w:pPr>
              <w:pStyle w:val="bang0"/>
            </w:pPr>
            <w:r>
              <w:t>38</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tcPr>
          <w:p w:rsidR="00FA22C2" w:rsidRPr="00EA1A77" w:rsidRDefault="00FA22C2" w:rsidP="0096164E">
            <w:pPr>
              <w:pStyle w:val="bang0"/>
            </w:pPr>
            <w:r w:rsidRPr="00EA1A77">
              <w:t xml:space="preserve">Integration </w:t>
            </w:r>
            <w:r w:rsidR="00713F4D" w:rsidRPr="00EA1A77">
              <w:t>T</w:t>
            </w:r>
            <w:r w:rsidRPr="00EA1A77">
              <w:t>est</w:t>
            </w:r>
          </w:p>
        </w:tc>
        <w:tc>
          <w:tcPr>
            <w:tcW w:w="2340" w:type="dxa"/>
          </w:tcPr>
          <w:p w:rsidR="00FA22C2" w:rsidRPr="00EA1A77" w:rsidRDefault="00713F4D" w:rsidP="0096164E">
            <w:pPr>
              <w:pStyle w:val="bang0"/>
            </w:pPr>
            <w:r w:rsidRPr="00EA1A77">
              <w:t>15</w:t>
            </w:r>
          </w:p>
        </w:tc>
        <w:tc>
          <w:tcPr>
            <w:tcW w:w="1710" w:type="dxa"/>
          </w:tcPr>
          <w:p w:rsidR="00FA22C2" w:rsidRPr="00EA1A77" w:rsidRDefault="002A540A" w:rsidP="0096164E">
            <w:pPr>
              <w:pStyle w:val="bang0"/>
            </w:pPr>
            <w:r>
              <w:t>11</w:t>
            </w:r>
            <w:r w:rsidR="00FA22C2" w:rsidRPr="00EA1A77">
              <w:t>%</w:t>
            </w:r>
          </w:p>
        </w:tc>
        <w:tc>
          <w:tcPr>
            <w:tcW w:w="2430" w:type="dxa"/>
          </w:tcPr>
          <w:p w:rsidR="00FA22C2" w:rsidRPr="00EA1A77" w:rsidRDefault="00FA22C2" w:rsidP="0096164E">
            <w:pPr>
              <w:pStyle w:val="bang0"/>
            </w:pPr>
            <w:r w:rsidRPr="00EA1A77">
              <w:rPr>
                <w:lang w:val="en-GB"/>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96164E">
            <w:pPr>
              <w:pStyle w:val="bang0"/>
            </w:pPr>
            <w:r w:rsidRPr="00EA1A77">
              <w:t>System Test</w:t>
            </w:r>
          </w:p>
        </w:tc>
        <w:tc>
          <w:tcPr>
            <w:tcW w:w="2340" w:type="dxa"/>
            <w:tcBorders>
              <w:bottom w:val="dotted" w:sz="4" w:space="0" w:color="808080"/>
            </w:tcBorders>
          </w:tcPr>
          <w:p w:rsidR="00713F4D" w:rsidRPr="00EA1A77" w:rsidRDefault="00713F4D" w:rsidP="0096164E">
            <w:pPr>
              <w:pStyle w:val="bang0"/>
            </w:pPr>
            <w:r w:rsidRPr="00EA1A77">
              <w:t>10</w:t>
            </w:r>
          </w:p>
        </w:tc>
        <w:tc>
          <w:tcPr>
            <w:tcW w:w="1710" w:type="dxa"/>
            <w:tcBorders>
              <w:bottom w:val="dotted" w:sz="4" w:space="0" w:color="808080"/>
            </w:tcBorders>
          </w:tcPr>
          <w:p w:rsidR="00713F4D" w:rsidRPr="00EA1A77" w:rsidRDefault="002A540A" w:rsidP="0096164E">
            <w:pPr>
              <w:pStyle w:val="bang0"/>
            </w:pPr>
            <w:r>
              <w:t>7</w:t>
            </w:r>
            <w:r w:rsidR="00713F4D" w:rsidRPr="00EA1A77">
              <w:t>%</w:t>
            </w:r>
          </w:p>
        </w:tc>
        <w:tc>
          <w:tcPr>
            <w:tcW w:w="2430" w:type="dxa"/>
            <w:tcBorders>
              <w:bottom w:val="dotted" w:sz="4" w:space="0" w:color="808080"/>
            </w:tcBorders>
          </w:tcPr>
          <w:p w:rsidR="00713F4D" w:rsidRPr="00EA1A77" w:rsidRDefault="00CF6925" w:rsidP="0096164E">
            <w:pPr>
              <w:pStyle w:val="bang0"/>
              <w:rPr>
                <w:lang w:val="en-GB"/>
              </w:rPr>
            </w:pPr>
            <w:r w:rsidRPr="00EA1A77">
              <w:rPr>
                <w:lang w:val="en-GB"/>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96164E">
            <w:pPr>
              <w:pStyle w:val="bang0"/>
            </w:pPr>
            <w:r w:rsidRPr="00EA1A77">
              <w:t>User Acceptance Test</w:t>
            </w:r>
          </w:p>
        </w:tc>
        <w:tc>
          <w:tcPr>
            <w:tcW w:w="2340" w:type="dxa"/>
            <w:tcBorders>
              <w:bottom w:val="dotted" w:sz="4" w:space="0" w:color="808080"/>
            </w:tcBorders>
          </w:tcPr>
          <w:p w:rsidR="00FA22C2" w:rsidRPr="00EA1A77" w:rsidRDefault="002A540A" w:rsidP="0096164E">
            <w:pPr>
              <w:pStyle w:val="bang0"/>
            </w:pPr>
            <w:r>
              <w:t>5</w:t>
            </w:r>
          </w:p>
        </w:tc>
        <w:tc>
          <w:tcPr>
            <w:tcW w:w="1710" w:type="dxa"/>
            <w:tcBorders>
              <w:bottom w:val="dotted" w:sz="4" w:space="0" w:color="808080"/>
            </w:tcBorders>
          </w:tcPr>
          <w:p w:rsidR="00FA22C2" w:rsidRPr="00EA1A77" w:rsidRDefault="00F42524" w:rsidP="0096164E">
            <w:pPr>
              <w:pStyle w:val="bang0"/>
            </w:pPr>
            <w:r>
              <w:t>4</w:t>
            </w:r>
            <w:r w:rsidR="00FA22C2" w:rsidRPr="00EA1A77">
              <w:t>%</w:t>
            </w:r>
          </w:p>
        </w:tc>
        <w:tc>
          <w:tcPr>
            <w:tcW w:w="2430" w:type="dxa"/>
            <w:tcBorders>
              <w:bottom w:val="dotted" w:sz="4" w:space="0" w:color="808080"/>
            </w:tcBorders>
          </w:tcPr>
          <w:p w:rsidR="00FA22C2" w:rsidRPr="00EA1A77" w:rsidRDefault="00FA22C2" w:rsidP="0096164E">
            <w:pPr>
              <w:pStyle w:val="bang0"/>
            </w:pPr>
            <w:r w:rsidRPr="00EA1A77">
              <w:rPr>
                <w:lang w:val="en-GB"/>
              </w:rPr>
              <w:t>Referenced similar project estimations (ABC) and PCB</w:t>
            </w:r>
          </w:p>
        </w:tc>
      </w:tr>
      <w:tr w:rsidR="00FA22C2" w:rsidRPr="00EA1A77" w:rsidTr="007B4F6D">
        <w:tc>
          <w:tcPr>
            <w:tcW w:w="2340" w:type="dxa"/>
            <w:shd w:val="clear" w:color="auto" w:fill="D9D9D9"/>
          </w:tcPr>
          <w:p w:rsidR="00FA22C2" w:rsidRPr="00EA1A77" w:rsidRDefault="00FA22C2" w:rsidP="0096164E">
            <w:pPr>
              <w:pStyle w:val="bang0"/>
            </w:pPr>
            <w:r w:rsidRPr="00EA1A77">
              <w:rPr>
                <w:lang w:val="en-GB"/>
              </w:rPr>
              <w:t xml:space="preserve">Total </w:t>
            </w:r>
          </w:p>
        </w:tc>
        <w:tc>
          <w:tcPr>
            <w:tcW w:w="2340" w:type="dxa"/>
            <w:shd w:val="clear" w:color="auto" w:fill="D9D9D9"/>
          </w:tcPr>
          <w:p w:rsidR="00FA22C2" w:rsidRPr="00EA1A77" w:rsidRDefault="002A540A" w:rsidP="0096164E">
            <w:pPr>
              <w:pStyle w:val="bang0"/>
            </w:pPr>
            <w:r>
              <w:t>135</w:t>
            </w:r>
          </w:p>
        </w:tc>
        <w:tc>
          <w:tcPr>
            <w:tcW w:w="1710" w:type="dxa"/>
            <w:shd w:val="clear" w:color="auto" w:fill="D9D9D9"/>
          </w:tcPr>
          <w:p w:rsidR="00FA22C2" w:rsidRPr="00EA1A77" w:rsidRDefault="00FA22C2" w:rsidP="0096164E">
            <w:pPr>
              <w:pStyle w:val="bang0"/>
            </w:pPr>
            <w:r w:rsidRPr="00EA1A77">
              <w:t>100%</w:t>
            </w:r>
          </w:p>
        </w:tc>
        <w:tc>
          <w:tcPr>
            <w:tcW w:w="2430" w:type="dxa"/>
            <w:shd w:val="clear" w:color="auto" w:fill="D9D9D9"/>
          </w:tcPr>
          <w:p w:rsidR="00FA22C2" w:rsidRPr="00EA1A77" w:rsidRDefault="00FA22C2" w:rsidP="0096164E">
            <w:pPr>
              <w:pStyle w:val="bang0"/>
            </w:pPr>
            <w:r w:rsidRPr="00EA1A77">
              <w:t> </w:t>
            </w:r>
          </w:p>
        </w:tc>
      </w:tr>
    </w:tbl>
    <w:p w:rsidR="00792389" w:rsidRDefault="00792389" w:rsidP="00DB14D2">
      <w:pPr>
        <w:pStyle w:val="Heading3"/>
      </w:pPr>
      <w:r>
        <w:lastRenderedPageBreak/>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BE6B69" w:rsidRDefault="00792389" w:rsidP="0011269F">
            <w:pPr>
              <w:pStyle w:val="Bangheader"/>
              <w:rPr>
                <w:sz w:val="22"/>
                <w:szCs w:val="22"/>
              </w:rPr>
            </w:pPr>
            <w:r w:rsidRPr="00BE6B69">
              <w:rPr>
                <w:sz w:val="22"/>
                <w:szCs w:val="22"/>
              </w:rPr>
              <w:t>Data to be collected</w:t>
            </w:r>
          </w:p>
        </w:tc>
        <w:tc>
          <w:tcPr>
            <w:tcW w:w="3330" w:type="dxa"/>
            <w:shd w:val="clear" w:color="auto" w:fill="D9D9D9"/>
            <w:vAlign w:val="center"/>
          </w:tcPr>
          <w:p w:rsidR="00792389" w:rsidRPr="00BE6B69" w:rsidRDefault="00792389" w:rsidP="0011269F">
            <w:pPr>
              <w:pStyle w:val="Bangheader"/>
              <w:rPr>
                <w:sz w:val="22"/>
                <w:szCs w:val="22"/>
              </w:rPr>
            </w:pPr>
            <w:r w:rsidRPr="00BE6B69">
              <w:rPr>
                <w:sz w:val="22"/>
                <w:szCs w:val="22"/>
              </w:rPr>
              <w:t>Purpose</w:t>
            </w:r>
          </w:p>
        </w:tc>
        <w:tc>
          <w:tcPr>
            <w:tcW w:w="990" w:type="dxa"/>
            <w:shd w:val="clear" w:color="auto" w:fill="D9D9D9"/>
            <w:vAlign w:val="center"/>
          </w:tcPr>
          <w:p w:rsidR="00792389" w:rsidRPr="00BE6B69" w:rsidRDefault="00AC5789" w:rsidP="0011269F">
            <w:pPr>
              <w:pStyle w:val="Bangheader"/>
              <w:rPr>
                <w:sz w:val="22"/>
                <w:szCs w:val="22"/>
              </w:rPr>
            </w:pPr>
            <w:r w:rsidRPr="00BE6B69">
              <w:rPr>
                <w:sz w:val="22"/>
                <w:szCs w:val="22"/>
              </w:rPr>
              <w:t>PIC</w:t>
            </w:r>
          </w:p>
        </w:tc>
        <w:tc>
          <w:tcPr>
            <w:tcW w:w="2160" w:type="dxa"/>
            <w:shd w:val="clear" w:color="auto" w:fill="D9D9D9"/>
            <w:vAlign w:val="center"/>
          </w:tcPr>
          <w:p w:rsidR="00792389" w:rsidRPr="00BE6B69" w:rsidRDefault="00792389" w:rsidP="0011269F">
            <w:pPr>
              <w:pStyle w:val="Bangheader"/>
              <w:rPr>
                <w:sz w:val="22"/>
                <w:szCs w:val="22"/>
              </w:rPr>
            </w:pPr>
            <w:r w:rsidRPr="00BE6B69">
              <w:rPr>
                <w:sz w:val="22"/>
                <w:szCs w:val="22"/>
              </w:rPr>
              <w:t>When</w:t>
            </w:r>
          </w:p>
        </w:tc>
      </w:tr>
      <w:tr w:rsidR="00792389" w:rsidRPr="00EA1A77" w:rsidTr="00F453FA">
        <w:tc>
          <w:tcPr>
            <w:tcW w:w="2340" w:type="dxa"/>
            <w:vAlign w:val="center"/>
          </w:tcPr>
          <w:p w:rsidR="00792389" w:rsidRPr="00EA1A77" w:rsidRDefault="00792389" w:rsidP="00DB14D2">
            <w:pPr>
              <w:pStyle w:val="Bang"/>
            </w:pPr>
            <w:r w:rsidRPr="00EA1A77">
              <w:t>Size: No. of KLOC</w:t>
            </w:r>
          </w:p>
        </w:tc>
        <w:tc>
          <w:tcPr>
            <w:tcW w:w="3330" w:type="dxa"/>
            <w:vAlign w:val="center"/>
          </w:tcPr>
          <w:p w:rsidR="00792389" w:rsidRPr="00EA1A77" w:rsidRDefault="00BD19FF" w:rsidP="00DB14D2">
            <w:pPr>
              <w:pStyle w:val="Bang"/>
            </w:pPr>
            <w:r>
              <w:t>Achieve target</w:t>
            </w:r>
          </w:p>
        </w:tc>
        <w:tc>
          <w:tcPr>
            <w:tcW w:w="990" w:type="dxa"/>
            <w:vAlign w:val="center"/>
          </w:tcPr>
          <w:p w:rsidR="00792389" w:rsidRPr="00EA1A77" w:rsidRDefault="00792389" w:rsidP="00DB14D2">
            <w:pPr>
              <w:pStyle w:val="Bang"/>
            </w:pPr>
            <w:r w:rsidRPr="00EA1A77">
              <w:t>PM</w:t>
            </w:r>
          </w:p>
        </w:tc>
        <w:tc>
          <w:tcPr>
            <w:tcW w:w="2160" w:type="dxa"/>
            <w:vAlign w:val="center"/>
          </w:tcPr>
          <w:p w:rsidR="00792389" w:rsidRPr="00EA1A77" w:rsidRDefault="00792389" w:rsidP="00DB14D2">
            <w:pPr>
              <w:pStyle w:val="Bang"/>
            </w:pPr>
            <w:r w:rsidRPr="00EA1A77">
              <w:t>At the end of stages</w:t>
            </w:r>
          </w:p>
        </w:tc>
      </w:tr>
      <w:tr w:rsidR="00792389" w:rsidRPr="00EA1A77" w:rsidTr="00F453FA">
        <w:tc>
          <w:tcPr>
            <w:tcW w:w="2340" w:type="dxa"/>
            <w:vAlign w:val="center"/>
          </w:tcPr>
          <w:p w:rsidR="00792389" w:rsidRPr="00EA1A77" w:rsidRDefault="00792389" w:rsidP="00DB14D2">
            <w:pPr>
              <w:pStyle w:val="Bang"/>
            </w:pPr>
            <w:r w:rsidRPr="00EA1A77">
              <w:t>Effort: No. person-day</w:t>
            </w:r>
          </w:p>
        </w:tc>
        <w:tc>
          <w:tcPr>
            <w:tcW w:w="3330" w:type="dxa"/>
            <w:vAlign w:val="center"/>
          </w:tcPr>
          <w:p w:rsidR="00792389" w:rsidRPr="00EA1A77" w:rsidRDefault="00E4433B" w:rsidP="00DB14D2">
            <w:pPr>
              <w:pStyle w:val="Bang"/>
            </w:pPr>
            <w:r>
              <w:t>Match with calendar effort</w:t>
            </w:r>
          </w:p>
        </w:tc>
        <w:tc>
          <w:tcPr>
            <w:tcW w:w="990" w:type="dxa"/>
            <w:vAlign w:val="center"/>
          </w:tcPr>
          <w:p w:rsidR="00792389" w:rsidRPr="00EA1A77" w:rsidRDefault="00792389" w:rsidP="00DB14D2">
            <w:pPr>
              <w:pStyle w:val="Bang"/>
            </w:pPr>
            <w:r w:rsidRPr="00EA1A77">
              <w:t>Team members</w:t>
            </w:r>
          </w:p>
        </w:tc>
        <w:tc>
          <w:tcPr>
            <w:tcW w:w="2160" w:type="dxa"/>
            <w:vAlign w:val="center"/>
          </w:tcPr>
          <w:p w:rsidR="00792389" w:rsidRPr="00EA1A77" w:rsidRDefault="00792389" w:rsidP="00DB14D2">
            <w:pPr>
              <w:pStyle w:val="Bang"/>
            </w:pPr>
            <w:r w:rsidRPr="00EA1A77">
              <w:t>Daily</w:t>
            </w:r>
          </w:p>
        </w:tc>
      </w:tr>
      <w:tr w:rsidR="00792389" w:rsidRPr="00EA1A77" w:rsidTr="00F453FA">
        <w:tc>
          <w:tcPr>
            <w:tcW w:w="2340" w:type="dxa"/>
            <w:vAlign w:val="center"/>
          </w:tcPr>
          <w:p w:rsidR="00792389" w:rsidRPr="00EA1A77" w:rsidRDefault="00792389" w:rsidP="00DB14D2">
            <w:pPr>
              <w:pStyle w:val="Bang"/>
            </w:pPr>
            <w:r w:rsidRPr="00EA1A77">
              <w:t>Quality: No. defects detected</w:t>
            </w:r>
          </w:p>
        </w:tc>
        <w:tc>
          <w:tcPr>
            <w:tcW w:w="3330" w:type="dxa"/>
            <w:vAlign w:val="center"/>
          </w:tcPr>
          <w:p w:rsidR="00792389" w:rsidRPr="00EA1A77" w:rsidRDefault="00E4433B" w:rsidP="00DB14D2">
            <w:pPr>
              <w:pStyle w:val="Bang"/>
            </w:pPr>
            <w:r>
              <w:t>Match with target quality</w:t>
            </w:r>
          </w:p>
        </w:tc>
        <w:tc>
          <w:tcPr>
            <w:tcW w:w="990" w:type="dxa"/>
            <w:vAlign w:val="center"/>
          </w:tcPr>
          <w:p w:rsidR="00792389" w:rsidRPr="00EA1A77" w:rsidRDefault="00792389" w:rsidP="00DB14D2">
            <w:pPr>
              <w:pStyle w:val="Bang"/>
            </w:pPr>
            <w:r w:rsidRPr="00EA1A77">
              <w:t>Reviewer, Tester</w:t>
            </w:r>
          </w:p>
        </w:tc>
        <w:tc>
          <w:tcPr>
            <w:tcW w:w="2160" w:type="dxa"/>
            <w:vAlign w:val="center"/>
          </w:tcPr>
          <w:p w:rsidR="00792389" w:rsidRPr="00EA1A77" w:rsidRDefault="00792389" w:rsidP="00DB14D2">
            <w:pPr>
              <w:pStyle w:val="Bang"/>
            </w:pPr>
            <w:r w:rsidRPr="00EA1A77">
              <w:t>Right after the review/test</w:t>
            </w:r>
          </w:p>
        </w:tc>
      </w:tr>
      <w:tr w:rsidR="00792389" w:rsidRPr="00EA1A77" w:rsidTr="00F453FA">
        <w:tc>
          <w:tcPr>
            <w:tcW w:w="2340" w:type="dxa"/>
            <w:vAlign w:val="center"/>
          </w:tcPr>
          <w:p w:rsidR="00792389" w:rsidRPr="00EA1A77" w:rsidRDefault="00792389" w:rsidP="00DB14D2">
            <w:pPr>
              <w:pStyle w:val="Bang"/>
            </w:pPr>
            <w:r w:rsidRPr="00EA1A77">
              <w:t>Schedule</w:t>
            </w:r>
          </w:p>
        </w:tc>
        <w:tc>
          <w:tcPr>
            <w:tcW w:w="3330" w:type="dxa"/>
            <w:vAlign w:val="center"/>
          </w:tcPr>
          <w:p w:rsidR="00792389" w:rsidRPr="00EA1A77" w:rsidRDefault="00BD19FF" w:rsidP="00DB14D2">
            <w:pPr>
              <w:pStyle w:val="Bang"/>
            </w:pPr>
            <w:r>
              <w:t>On-time</w:t>
            </w:r>
          </w:p>
        </w:tc>
        <w:tc>
          <w:tcPr>
            <w:tcW w:w="990" w:type="dxa"/>
            <w:vAlign w:val="center"/>
          </w:tcPr>
          <w:p w:rsidR="00792389" w:rsidRPr="00EA1A77" w:rsidRDefault="00792389" w:rsidP="00DB14D2">
            <w:pPr>
              <w:pStyle w:val="Bang"/>
            </w:pPr>
            <w:r w:rsidRPr="00EA1A77">
              <w:t>PM</w:t>
            </w:r>
          </w:p>
        </w:tc>
        <w:tc>
          <w:tcPr>
            <w:tcW w:w="2160" w:type="dxa"/>
            <w:vAlign w:val="center"/>
          </w:tcPr>
          <w:p w:rsidR="00792389" w:rsidRPr="00EA1A77" w:rsidRDefault="00792389" w:rsidP="00DB14D2">
            <w:pPr>
              <w:pStyle w:val="Bang"/>
            </w:pPr>
            <w:r w:rsidRPr="00EA1A77">
              <w:t>Weekly and at the end of stages</w:t>
            </w:r>
          </w:p>
        </w:tc>
      </w:tr>
    </w:tbl>
    <w:p w:rsidR="00792389" w:rsidRDefault="00792389" w:rsidP="006B05F7">
      <w:pPr>
        <w:pStyle w:val="HelpText"/>
      </w:pPr>
    </w:p>
    <w:p w:rsidR="00EA1E75" w:rsidRDefault="00AC5789" w:rsidP="00DB14D2">
      <w:pPr>
        <w:pStyle w:val="Heading3"/>
      </w:pPr>
      <w:r>
        <w:t>Quantitative Management</w:t>
      </w:r>
      <w:r w:rsidR="009C47B5">
        <w:t xml:space="preserve"> (optional)</w:t>
      </w:r>
    </w:p>
    <w:p w:rsidR="00A45930" w:rsidRPr="00A45930" w:rsidRDefault="00A45930" w:rsidP="00DB14D2">
      <w:r>
        <w:t>None</w:t>
      </w:r>
    </w:p>
    <w:p w:rsidR="00AC5789" w:rsidRDefault="00AC5789" w:rsidP="006B05F7">
      <w:pPr>
        <w:pStyle w:val="HelpText"/>
      </w:pPr>
    </w:p>
    <w:p w:rsidR="008527E4" w:rsidRDefault="007C7613" w:rsidP="00DB14D2">
      <w:pPr>
        <w:pStyle w:val="Heading1"/>
      </w:pPr>
      <w:bookmarkStart w:id="62" w:name="_Toc368438013"/>
      <w:bookmarkStart w:id="63" w:name="_Toc452446889"/>
      <w:r>
        <w:lastRenderedPageBreak/>
        <w:t>Estimate</w:t>
      </w:r>
      <w:bookmarkEnd w:id="62"/>
    </w:p>
    <w:p w:rsidR="008527E4" w:rsidRDefault="008527E4" w:rsidP="00DB14D2">
      <w:pPr>
        <w:pStyle w:val="Heading2"/>
      </w:pPr>
      <w:bookmarkStart w:id="64" w:name="_Toc368438014"/>
      <w:r>
        <w:t>Size</w:t>
      </w:r>
      <w:bookmarkEnd w:id="64"/>
    </w:p>
    <w:p w:rsidR="00BA1E24" w:rsidRDefault="00FD4582" w:rsidP="00DB14D2">
      <w:pPr>
        <w:pStyle w:val="Body"/>
        <w:rPr>
          <w:ins w:id="65" w:author="Ong Vang" w:date="2014-05-28T18:22:00Z"/>
        </w:rPr>
      </w:pPr>
      <w:r>
        <w:t xml:space="preserve">This project is performed and must complete all requirements from teacher and FPT University. So size of our project is in Capstone Project limit. </w:t>
      </w:r>
    </w:p>
    <w:p w:rsidR="00A83415" w:rsidRDefault="00A83415" w:rsidP="00DB14D2">
      <w:pPr>
        <w:pStyle w:val="Body"/>
        <w:rPr>
          <w:color w:val="0000FF"/>
        </w:rPr>
      </w:pPr>
      <w:ins w:id="66" w:author="Ong Vang" w:date="2014-05-28T18:22:00Z">
        <w:r>
          <w:t>Lines of code</w:t>
        </w:r>
      </w:ins>
    </w:p>
    <w:p w:rsidR="00BA1E24" w:rsidRDefault="00BA1E24" w:rsidP="00DB14D2">
      <w:pPr>
        <w:pStyle w:val="Heading2"/>
      </w:pPr>
      <w:bookmarkStart w:id="67" w:name="_Toc368438015"/>
      <w:r>
        <w:t>Effort</w:t>
      </w:r>
      <w:bookmarkEnd w:id="67"/>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68" w:name="_Toc368438016"/>
      <w:r>
        <w:t>Schedule</w:t>
      </w:r>
      <w:bookmarkEnd w:id="68"/>
    </w:p>
    <w:p w:rsidR="00DB14D2" w:rsidRDefault="008527E4" w:rsidP="00DB14D2">
      <w:pPr>
        <w:pStyle w:val="Heading3"/>
        <w:rPr>
          <w:ins w:id="69" w:author="Ong Vang" w:date="2014-05-28T18:25:00Z"/>
        </w:rPr>
      </w:pPr>
      <w:r w:rsidRPr="00AE7BF1">
        <w:t>Project Milestone &amp; Deliverables</w:t>
      </w:r>
    </w:p>
    <w:p w:rsidR="00A83415" w:rsidRPr="00A83415" w:rsidRDefault="00A83415" w:rsidP="00A83415">
      <w:pPr>
        <w:rPr>
          <w:rPrChange w:id="70" w:author="Ong Vang" w:date="2014-05-28T18:25:00Z">
            <w:rPr/>
          </w:rPrChange>
        </w:rPr>
        <w:pPrChange w:id="71" w:author="Ong Vang" w:date="2014-05-28T18:25:00Z">
          <w:pPr>
            <w:pStyle w:val="Heading3"/>
          </w:pPr>
        </w:pPrChange>
      </w:pPr>
      <w:proofErr w:type="spellStart"/>
      <w:ins w:id="72" w:author="Ong Vang" w:date="2014-05-28T18:25:00Z">
        <w:r>
          <w:t>Các</w:t>
        </w:r>
        <w:proofErr w:type="spellEnd"/>
        <w:r>
          <w:t xml:space="preserve"> </w:t>
        </w:r>
        <w:proofErr w:type="spellStart"/>
        <w:r>
          <w:t>bản</w:t>
        </w:r>
        <w:proofErr w:type="spellEnd"/>
        <w:r>
          <w:t xml:space="preserve"> </w:t>
        </w:r>
        <w:proofErr w:type="spellStart"/>
        <w:r>
          <w:t>bàn</w:t>
        </w:r>
        <w:proofErr w:type="spellEnd"/>
        <w:r>
          <w:t xml:space="preserve"> </w:t>
        </w:r>
        <w:proofErr w:type="spellStart"/>
        <w:r>
          <w:t>giao</w:t>
        </w:r>
        <w:proofErr w:type="spellEnd"/>
        <w:r>
          <w:t xml:space="preserve"> </w:t>
        </w:r>
        <w:proofErr w:type="spellStart"/>
        <w:r>
          <w:t>chính</w:t>
        </w:r>
      </w:ins>
      <w:proofErr w:type="spellEnd"/>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96164E">
            <w:pPr>
              <w:pStyle w:val="bang0"/>
            </w:pPr>
          </w:p>
        </w:tc>
        <w:tc>
          <w:tcPr>
            <w:tcW w:w="5130" w:type="dxa"/>
            <w:gridSpan w:val="2"/>
            <w:shd w:val="clear" w:color="auto" w:fill="auto"/>
            <w:vAlign w:val="center"/>
          </w:tcPr>
          <w:p w:rsidR="007D3ABE" w:rsidRPr="00EA1A77" w:rsidRDefault="007D3ABE" w:rsidP="0096164E">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96164E">
            <w:pPr>
              <w:pStyle w:val="bang0"/>
            </w:pPr>
            <w:r w:rsidRPr="00EA1A77">
              <w:lastRenderedPageBreak/>
              <w:t>1</w:t>
            </w:r>
          </w:p>
        </w:tc>
        <w:tc>
          <w:tcPr>
            <w:tcW w:w="1890" w:type="dxa"/>
            <w:vAlign w:val="center"/>
          </w:tcPr>
          <w:p w:rsidR="007D3ABE" w:rsidRPr="00EA1A77" w:rsidRDefault="003A7C55" w:rsidP="0096164E">
            <w:pPr>
              <w:pStyle w:val="bang0"/>
            </w:pPr>
            <w:r>
              <w:t>Project Introduction</w:t>
            </w:r>
          </w:p>
        </w:tc>
        <w:tc>
          <w:tcPr>
            <w:tcW w:w="1260" w:type="dxa"/>
            <w:vAlign w:val="center"/>
          </w:tcPr>
          <w:p w:rsidR="007D3ABE" w:rsidRPr="00EA1A77" w:rsidRDefault="008110DB" w:rsidP="0096164E">
            <w:pPr>
              <w:pStyle w:val="bang0"/>
            </w:pPr>
            <w:r>
              <w:t>16</w:t>
            </w:r>
            <w:r w:rsidR="003A7C55">
              <w:t>-05-2014</w:t>
            </w:r>
          </w:p>
        </w:tc>
        <w:tc>
          <w:tcPr>
            <w:tcW w:w="3420" w:type="dxa"/>
            <w:vAlign w:val="center"/>
          </w:tcPr>
          <w:p w:rsidR="007D3ABE" w:rsidRPr="00EA1A77" w:rsidRDefault="003A7C55" w:rsidP="0096164E">
            <w:pPr>
              <w:pStyle w:val="bang0"/>
            </w:pPr>
            <w:r w:rsidRPr="00EA1A77">
              <w:t>Project goals and scope defined, milestone description defined, resource committed</w:t>
            </w:r>
          </w:p>
        </w:tc>
        <w:tc>
          <w:tcPr>
            <w:tcW w:w="1710" w:type="dxa"/>
            <w:vAlign w:val="center"/>
          </w:tcPr>
          <w:p w:rsidR="007D3ABE" w:rsidRPr="00EA1A77" w:rsidRDefault="007D3ABE" w:rsidP="0096164E">
            <w:pPr>
              <w:pStyle w:val="bang0"/>
            </w:pPr>
          </w:p>
          <w:p w:rsidR="007D3ABE" w:rsidRPr="00EA1A77" w:rsidRDefault="007D3ABE" w:rsidP="0096164E">
            <w:pPr>
              <w:pStyle w:val="bang0"/>
            </w:pPr>
          </w:p>
        </w:tc>
      </w:tr>
      <w:tr w:rsidR="003A7C55" w:rsidRPr="00EA1A77" w:rsidTr="00F453FA">
        <w:tc>
          <w:tcPr>
            <w:tcW w:w="540" w:type="dxa"/>
            <w:vAlign w:val="center"/>
          </w:tcPr>
          <w:p w:rsidR="003A7C55" w:rsidRDefault="003A7C55" w:rsidP="0096164E">
            <w:pPr>
              <w:pStyle w:val="bang0"/>
            </w:pPr>
            <w:r>
              <w:t>2</w:t>
            </w:r>
          </w:p>
        </w:tc>
        <w:tc>
          <w:tcPr>
            <w:tcW w:w="1890" w:type="dxa"/>
            <w:vAlign w:val="center"/>
          </w:tcPr>
          <w:p w:rsidR="003A7C55" w:rsidRDefault="003A7C55" w:rsidP="0096164E">
            <w:pPr>
              <w:pStyle w:val="bang0"/>
            </w:pPr>
            <w:r>
              <w:t>Q&amp;A Management Sheet</w:t>
            </w:r>
          </w:p>
        </w:tc>
        <w:tc>
          <w:tcPr>
            <w:tcW w:w="1260" w:type="dxa"/>
            <w:vAlign w:val="center"/>
          </w:tcPr>
          <w:p w:rsidR="003A7C55" w:rsidRDefault="008110DB" w:rsidP="0096164E">
            <w:pPr>
              <w:pStyle w:val="bang0"/>
            </w:pPr>
            <w:r>
              <w:t>16</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Default="003A7C55" w:rsidP="0096164E">
            <w:pPr>
              <w:pStyle w:val="bang0"/>
            </w:pPr>
            <w:r>
              <w:t>Progress Report 1</w:t>
            </w:r>
          </w:p>
        </w:tc>
        <w:tc>
          <w:tcPr>
            <w:tcW w:w="1260" w:type="dxa"/>
            <w:vAlign w:val="center"/>
          </w:tcPr>
          <w:p w:rsidR="003A7C55" w:rsidRDefault="008110DB" w:rsidP="0096164E">
            <w:pPr>
              <w:pStyle w:val="bang0"/>
            </w:pPr>
            <w:r>
              <w:t>16</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3A7C55" w:rsidP="0096164E">
            <w:pPr>
              <w:pStyle w:val="bang0"/>
            </w:pPr>
            <w:r>
              <w:t>Project Plan</w:t>
            </w:r>
          </w:p>
        </w:tc>
        <w:tc>
          <w:tcPr>
            <w:tcW w:w="1260" w:type="dxa"/>
            <w:vAlign w:val="center"/>
          </w:tcPr>
          <w:p w:rsidR="003A7C55" w:rsidRDefault="008110DB" w:rsidP="0096164E">
            <w:pPr>
              <w:pStyle w:val="bang0"/>
            </w:pPr>
            <w:r>
              <w:t>23</w:t>
            </w:r>
            <w:r w:rsidR="003A7C55">
              <w:t>-05-2014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5</w:t>
            </w:r>
          </w:p>
        </w:tc>
        <w:tc>
          <w:tcPr>
            <w:tcW w:w="1890" w:type="dxa"/>
            <w:vAlign w:val="center"/>
          </w:tcPr>
          <w:p w:rsidR="003A7C55" w:rsidRDefault="003A7C55" w:rsidP="0096164E">
            <w:pPr>
              <w:pStyle w:val="bang0"/>
            </w:pPr>
            <w:r>
              <w:t>Progress Report 2</w:t>
            </w:r>
          </w:p>
        </w:tc>
        <w:tc>
          <w:tcPr>
            <w:tcW w:w="1260" w:type="dxa"/>
            <w:vAlign w:val="center"/>
          </w:tcPr>
          <w:p w:rsidR="003A7C55" w:rsidRDefault="008110DB" w:rsidP="0096164E">
            <w:pPr>
              <w:pStyle w:val="bang0"/>
            </w:pPr>
            <w:r>
              <w:t>23</w:t>
            </w:r>
            <w:r w:rsidR="003A7C55">
              <w:t>-05-201</w:t>
            </w:r>
            <w:r w:rsidR="00242B07">
              <w:t>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SRS</w:t>
            </w:r>
          </w:p>
        </w:tc>
        <w:tc>
          <w:tcPr>
            <w:tcW w:w="1260" w:type="dxa"/>
            <w:vAlign w:val="center"/>
          </w:tcPr>
          <w:p w:rsidR="003A7C55" w:rsidRPr="00EA1A77" w:rsidRDefault="007E6ECE" w:rsidP="0096164E">
            <w:pPr>
              <w:pStyle w:val="bang0"/>
            </w:pPr>
            <w:r>
              <w:t>6-6-2014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 xml:space="preserve">Screen </w:t>
            </w:r>
            <w:r w:rsidR="007E6ECE">
              <w:t>Prototype</w:t>
            </w:r>
          </w:p>
        </w:tc>
        <w:tc>
          <w:tcPr>
            <w:tcW w:w="1260" w:type="dxa"/>
            <w:vAlign w:val="center"/>
          </w:tcPr>
          <w:p w:rsidR="003A7C55" w:rsidRPr="00EA1A77" w:rsidRDefault="007E6ECE" w:rsidP="0096164E">
            <w:pPr>
              <w:pStyle w:val="bang0"/>
            </w:pPr>
            <w:r>
              <w:t>6-6-2014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3</w:t>
            </w:r>
          </w:p>
        </w:tc>
        <w:tc>
          <w:tcPr>
            <w:tcW w:w="1890" w:type="dxa"/>
            <w:vAlign w:val="center"/>
          </w:tcPr>
          <w:p w:rsidR="003A7C55" w:rsidRPr="00EA1A77" w:rsidRDefault="007E6ECE" w:rsidP="0096164E">
            <w:pPr>
              <w:pStyle w:val="bang0"/>
            </w:pPr>
            <w:r>
              <w:t>Progress Report 3</w:t>
            </w:r>
          </w:p>
        </w:tc>
        <w:tc>
          <w:tcPr>
            <w:tcW w:w="1260" w:type="dxa"/>
            <w:vAlign w:val="center"/>
          </w:tcPr>
          <w:p w:rsidR="003A7C55" w:rsidRDefault="00137997" w:rsidP="0096164E">
            <w:pPr>
              <w:pStyle w:val="bang0"/>
            </w:pPr>
            <w:r>
              <w:t>6</w:t>
            </w:r>
            <w:r w:rsidR="007E6ECE">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7E6ECE" w:rsidP="0096164E">
            <w:pPr>
              <w:pStyle w:val="bang0"/>
            </w:pPr>
            <w:r>
              <w:t>Architecture Design</w:t>
            </w:r>
          </w:p>
        </w:tc>
        <w:tc>
          <w:tcPr>
            <w:tcW w:w="1260" w:type="dxa"/>
            <w:vAlign w:val="center"/>
          </w:tcPr>
          <w:p w:rsidR="003A7C55" w:rsidRDefault="00137997" w:rsidP="0096164E">
            <w:pPr>
              <w:pStyle w:val="bang0"/>
            </w:pPr>
            <w:r>
              <w:t>13</w:t>
            </w:r>
            <w:r w:rsidR="00DE1E2D">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7E6ECE" w:rsidRPr="00EA1A77" w:rsidTr="00F453FA">
        <w:tc>
          <w:tcPr>
            <w:tcW w:w="540" w:type="dxa"/>
            <w:vAlign w:val="center"/>
          </w:tcPr>
          <w:p w:rsidR="007E6ECE" w:rsidRDefault="007E6ECE" w:rsidP="0096164E">
            <w:pPr>
              <w:pStyle w:val="bang0"/>
            </w:pPr>
            <w:r>
              <w:t>5</w:t>
            </w:r>
          </w:p>
        </w:tc>
        <w:tc>
          <w:tcPr>
            <w:tcW w:w="1890" w:type="dxa"/>
            <w:vAlign w:val="center"/>
          </w:tcPr>
          <w:p w:rsidR="007E6ECE" w:rsidRDefault="007E6ECE" w:rsidP="0096164E">
            <w:pPr>
              <w:pStyle w:val="bang0"/>
            </w:pPr>
            <w:r>
              <w:t>Database Design</w:t>
            </w:r>
          </w:p>
        </w:tc>
        <w:tc>
          <w:tcPr>
            <w:tcW w:w="1260" w:type="dxa"/>
            <w:vAlign w:val="center"/>
          </w:tcPr>
          <w:p w:rsidR="007E6ECE" w:rsidRDefault="00137997" w:rsidP="0096164E">
            <w:pPr>
              <w:pStyle w:val="bang0"/>
            </w:pPr>
            <w:r>
              <w:t>13</w:t>
            </w:r>
            <w:r w:rsidR="00DE1E2D">
              <w:t>-6-2014</w:t>
            </w:r>
          </w:p>
        </w:tc>
        <w:tc>
          <w:tcPr>
            <w:tcW w:w="3420" w:type="dxa"/>
            <w:vAlign w:val="center"/>
          </w:tcPr>
          <w:p w:rsidR="007E6ECE" w:rsidRPr="00EA1A77" w:rsidRDefault="007E6ECE" w:rsidP="0096164E">
            <w:pPr>
              <w:pStyle w:val="bang0"/>
            </w:pPr>
            <w:r w:rsidRPr="00EA1A77">
              <w:t xml:space="preserve">Criteria: </w:t>
            </w:r>
            <w:r>
              <w:t>D</w:t>
            </w:r>
            <w:r w:rsidRPr="00EA1A77">
              <w:t>ocumentation reviewed</w:t>
            </w:r>
          </w:p>
        </w:tc>
        <w:tc>
          <w:tcPr>
            <w:tcW w:w="1710" w:type="dxa"/>
            <w:vAlign w:val="center"/>
          </w:tcPr>
          <w:p w:rsidR="007E6ECE" w:rsidRPr="00EA1A77" w:rsidRDefault="007E6ECE" w:rsidP="0096164E">
            <w:pPr>
              <w:pStyle w:val="bang0"/>
            </w:pPr>
          </w:p>
        </w:tc>
      </w:tr>
      <w:tr w:rsidR="007E6ECE" w:rsidRPr="00EA1A77" w:rsidTr="00F453FA">
        <w:tc>
          <w:tcPr>
            <w:tcW w:w="540" w:type="dxa"/>
            <w:vAlign w:val="center"/>
          </w:tcPr>
          <w:p w:rsidR="007E6ECE" w:rsidRDefault="007E6ECE" w:rsidP="0096164E">
            <w:pPr>
              <w:pStyle w:val="bang0"/>
            </w:pPr>
            <w:r>
              <w:t>6</w:t>
            </w:r>
          </w:p>
        </w:tc>
        <w:tc>
          <w:tcPr>
            <w:tcW w:w="1890" w:type="dxa"/>
            <w:vAlign w:val="center"/>
          </w:tcPr>
          <w:p w:rsidR="007E6ECE" w:rsidRDefault="007E6ECE" w:rsidP="0096164E">
            <w:pPr>
              <w:pStyle w:val="bang0"/>
            </w:pPr>
            <w:r>
              <w:t>Progress Report 4</w:t>
            </w:r>
          </w:p>
        </w:tc>
        <w:tc>
          <w:tcPr>
            <w:tcW w:w="1260" w:type="dxa"/>
            <w:vAlign w:val="center"/>
          </w:tcPr>
          <w:p w:rsidR="007E6ECE" w:rsidRDefault="00654309" w:rsidP="0096164E">
            <w:pPr>
              <w:pStyle w:val="bang0"/>
            </w:pPr>
            <w:r>
              <w:t>13</w:t>
            </w:r>
            <w:r w:rsidR="00DE1E2D">
              <w:t>-6-2014</w:t>
            </w:r>
          </w:p>
        </w:tc>
        <w:tc>
          <w:tcPr>
            <w:tcW w:w="3420" w:type="dxa"/>
            <w:vAlign w:val="center"/>
          </w:tcPr>
          <w:p w:rsidR="007E6ECE" w:rsidRPr="00EA1A77" w:rsidRDefault="007E6ECE" w:rsidP="0096164E">
            <w:pPr>
              <w:pStyle w:val="bang0"/>
            </w:pPr>
            <w:r w:rsidRPr="00EA1A77">
              <w:t xml:space="preserve">Criteria: </w:t>
            </w:r>
            <w:r>
              <w:t>D</w:t>
            </w:r>
            <w:r w:rsidRPr="00EA1A77">
              <w:t>ocumentation reviewed</w:t>
            </w:r>
          </w:p>
        </w:tc>
        <w:tc>
          <w:tcPr>
            <w:tcW w:w="1710" w:type="dxa"/>
            <w:vAlign w:val="center"/>
          </w:tcPr>
          <w:p w:rsidR="007E6ECE" w:rsidRPr="00EA1A77" w:rsidRDefault="007E6ECE"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Construction</w:t>
            </w:r>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r w:rsidRPr="00EA1A77">
              <w:t xml:space="preserve">Product developed &amp; tested and released to </w:t>
            </w:r>
            <w:r>
              <w:t>supervisor</w:t>
            </w:r>
            <w:r w:rsidRPr="00EA1A77">
              <w:t xml:space="preserve">, documentation reviewed. </w:t>
            </w: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Test plan</w:t>
            </w:r>
            <w:r w:rsidRPr="00EA1A77">
              <w:t xml:space="preserve"> </w:t>
            </w:r>
          </w:p>
        </w:tc>
        <w:tc>
          <w:tcPr>
            <w:tcW w:w="1260" w:type="dxa"/>
            <w:vAlign w:val="center"/>
          </w:tcPr>
          <w:p w:rsidR="003A7C55" w:rsidRPr="00EA1A77" w:rsidRDefault="005A529C" w:rsidP="0096164E">
            <w:pPr>
              <w:pStyle w:val="bang0"/>
            </w:pPr>
            <w:r>
              <w:t>20</w:t>
            </w:r>
            <w:r w:rsidR="00DE1E2D">
              <w:t>-6-2014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Test case</w:t>
            </w:r>
            <w:r w:rsidRPr="00EA1A77">
              <w:t xml:space="preserve"> </w:t>
            </w:r>
          </w:p>
        </w:tc>
        <w:tc>
          <w:tcPr>
            <w:tcW w:w="1260" w:type="dxa"/>
            <w:vAlign w:val="center"/>
          </w:tcPr>
          <w:p w:rsidR="003A7C55" w:rsidRPr="00EA1A77" w:rsidRDefault="00EE5F68" w:rsidP="0096164E">
            <w:pPr>
              <w:pStyle w:val="bang0"/>
            </w:pPr>
            <w:r>
              <w:t>20-6</w:t>
            </w:r>
            <w:r w:rsidR="00DE1E2D">
              <w:t>-2014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DE1E2D" w:rsidP="0096164E">
            <w:pPr>
              <w:pStyle w:val="bang0"/>
            </w:pPr>
            <w:r>
              <w:t>3</w:t>
            </w:r>
          </w:p>
        </w:tc>
        <w:tc>
          <w:tcPr>
            <w:tcW w:w="1890" w:type="dxa"/>
            <w:vAlign w:val="center"/>
          </w:tcPr>
          <w:p w:rsidR="003A7C55" w:rsidRDefault="004137CA" w:rsidP="0096164E">
            <w:pPr>
              <w:pStyle w:val="bang0"/>
            </w:pPr>
            <w:r>
              <w:t>Coding and Unit Test</w:t>
            </w:r>
          </w:p>
        </w:tc>
        <w:tc>
          <w:tcPr>
            <w:tcW w:w="1260" w:type="dxa"/>
            <w:vAlign w:val="center"/>
          </w:tcPr>
          <w:p w:rsidR="003A7C55" w:rsidRDefault="000D214E" w:rsidP="0096164E">
            <w:pPr>
              <w:pStyle w:val="bang0"/>
            </w:pPr>
            <w:r>
              <w:t>8</w:t>
            </w:r>
            <w:r w:rsidR="00DE1E2D">
              <w:t>-8-2014</w:t>
            </w:r>
          </w:p>
        </w:tc>
        <w:tc>
          <w:tcPr>
            <w:tcW w:w="3420" w:type="dxa"/>
            <w:vAlign w:val="center"/>
          </w:tcPr>
          <w:p w:rsidR="003A7C55" w:rsidRPr="00EA1A77" w:rsidRDefault="003A7C55" w:rsidP="0096164E">
            <w:pPr>
              <w:pStyle w:val="bang0"/>
            </w:pPr>
            <w:r w:rsidRPr="00EA1A77">
              <w:t>Source code</w:t>
            </w:r>
          </w:p>
          <w:p w:rsidR="003A7C55" w:rsidRPr="00EA1A77" w:rsidRDefault="003A7C55" w:rsidP="0096164E">
            <w:pPr>
              <w:pStyle w:val="bang0"/>
            </w:pPr>
            <w:r w:rsidRPr="00EA1A77">
              <w:t>Acceptance criteria: Product unit tested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DE1E2D" w:rsidP="0096164E">
            <w:pPr>
              <w:pStyle w:val="bang0"/>
            </w:pPr>
            <w:r>
              <w:t>4</w:t>
            </w:r>
          </w:p>
        </w:tc>
        <w:tc>
          <w:tcPr>
            <w:tcW w:w="1890" w:type="dxa"/>
            <w:vAlign w:val="center"/>
          </w:tcPr>
          <w:p w:rsidR="003A7C55" w:rsidRDefault="003A7C55" w:rsidP="0096164E">
            <w:pPr>
              <w:pStyle w:val="bang0"/>
            </w:pPr>
            <w:r>
              <w:t>Unit test report</w:t>
            </w:r>
          </w:p>
        </w:tc>
        <w:tc>
          <w:tcPr>
            <w:tcW w:w="1260" w:type="dxa"/>
            <w:vAlign w:val="center"/>
          </w:tcPr>
          <w:p w:rsidR="003A7C55" w:rsidRDefault="000D214E" w:rsidP="0096164E">
            <w:pPr>
              <w:pStyle w:val="bang0"/>
            </w:pPr>
            <w:r>
              <w:t>8-8-2014</w:t>
            </w:r>
          </w:p>
        </w:tc>
        <w:tc>
          <w:tcPr>
            <w:tcW w:w="3420" w:type="dxa"/>
            <w:vAlign w:val="center"/>
          </w:tcPr>
          <w:p w:rsidR="003A7C55" w:rsidRPr="00EA1A77" w:rsidRDefault="003A7C55" w:rsidP="0096164E">
            <w:pPr>
              <w:pStyle w:val="bang0"/>
            </w:pPr>
            <w:r>
              <w:t>Unit test case.</w:t>
            </w:r>
          </w:p>
        </w:tc>
        <w:tc>
          <w:tcPr>
            <w:tcW w:w="1710" w:type="dxa"/>
            <w:vAlign w:val="center"/>
          </w:tcPr>
          <w:p w:rsidR="003A7C55" w:rsidRPr="00EA1A77" w:rsidRDefault="003A7C55" w:rsidP="0096164E">
            <w:pPr>
              <w:pStyle w:val="bang0"/>
            </w:pPr>
          </w:p>
        </w:tc>
      </w:tr>
      <w:tr w:rsidR="00DE1E2D" w:rsidRPr="00EA1A77" w:rsidTr="00F453FA">
        <w:tc>
          <w:tcPr>
            <w:tcW w:w="540" w:type="dxa"/>
            <w:vAlign w:val="center"/>
          </w:tcPr>
          <w:p w:rsidR="00DE1E2D" w:rsidRDefault="000D214E" w:rsidP="0096164E">
            <w:pPr>
              <w:pStyle w:val="bang0"/>
            </w:pPr>
            <w:r>
              <w:t>5</w:t>
            </w:r>
          </w:p>
        </w:tc>
        <w:tc>
          <w:tcPr>
            <w:tcW w:w="1890" w:type="dxa"/>
            <w:vAlign w:val="center"/>
          </w:tcPr>
          <w:p w:rsidR="00DE1E2D" w:rsidRDefault="000D214E" w:rsidP="0096164E">
            <w:pPr>
              <w:pStyle w:val="bang0"/>
            </w:pPr>
            <w:r>
              <w:t>Test Report</w:t>
            </w:r>
          </w:p>
        </w:tc>
        <w:tc>
          <w:tcPr>
            <w:tcW w:w="1260" w:type="dxa"/>
            <w:vAlign w:val="center"/>
          </w:tcPr>
          <w:p w:rsidR="00DE1E2D" w:rsidRDefault="000D214E" w:rsidP="0096164E">
            <w:pPr>
              <w:pStyle w:val="bang0"/>
            </w:pPr>
            <w:r>
              <w:t>8-8-2014</w:t>
            </w:r>
          </w:p>
        </w:tc>
        <w:tc>
          <w:tcPr>
            <w:tcW w:w="3420" w:type="dxa"/>
            <w:vAlign w:val="center"/>
          </w:tcPr>
          <w:p w:rsidR="00DE1E2D" w:rsidRDefault="00257C0E" w:rsidP="0096164E">
            <w:pPr>
              <w:pStyle w:val="bang0"/>
            </w:pPr>
            <w:r w:rsidRPr="00EA1A77">
              <w:t xml:space="preserve">Criteria: </w:t>
            </w:r>
            <w:r>
              <w:t>D</w:t>
            </w:r>
            <w:r w:rsidRPr="00EA1A77">
              <w:t>ocumentation reviewed</w:t>
            </w:r>
          </w:p>
        </w:tc>
        <w:tc>
          <w:tcPr>
            <w:tcW w:w="1710" w:type="dxa"/>
            <w:vAlign w:val="center"/>
          </w:tcPr>
          <w:p w:rsidR="00DE1E2D" w:rsidRPr="00EA1A77" w:rsidRDefault="00DE1E2D" w:rsidP="0096164E">
            <w:pPr>
              <w:pStyle w:val="bang0"/>
            </w:pPr>
          </w:p>
        </w:tc>
      </w:tr>
      <w:tr w:rsidR="00DE1E2D" w:rsidRPr="00EA1A77" w:rsidTr="00F453FA">
        <w:tc>
          <w:tcPr>
            <w:tcW w:w="540" w:type="dxa"/>
            <w:vAlign w:val="center"/>
          </w:tcPr>
          <w:p w:rsidR="00DE1E2D" w:rsidRDefault="000D214E" w:rsidP="0096164E">
            <w:pPr>
              <w:pStyle w:val="bang0"/>
            </w:pPr>
            <w:r>
              <w:t>6</w:t>
            </w:r>
          </w:p>
        </w:tc>
        <w:tc>
          <w:tcPr>
            <w:tcW w:w="1890" w:type="dxa"/>
            <w:vAlign w:val="center"/>
          </w:tcPr>
          <w:p w:rsidR="00DE1E2D" w:rsidRDefault="000D214E" w:rsidP="0096164E">
            <w:pPr>
              <w:pStyle w:val="bang0"/>
            </w:pPr>
            <w:r>
              <w:t>Quality Report</w:t>
            </w:r>
          </w:p>
        </w:tc>
        <w:tc>
          <w:tcPr>
            <w:tcW w:w="1260" w:type="dxa"/>
            <w:vAlign w:val="center"/>
          </w:tcPr>
          <w:p w:rsidR="00DE1E2D" w:rsidRDefault="000D214E" w:rsidP="0096164E">
            <w:pPr>
              <w:pStyle w:val="bang0"/>
            </w:pPr>
            <w:r>
              <w:t>8-8-2014</w:t>
            </w:r>
          </w:p>
        </w:tc>
        <w:tc>
          <w:tcPr>
            <w:tcW w:w="3420" w:type="dxa"/>
            <w:vAlign w:val="center"/>
          </w:tcPr>
          <w:p w:rsidR="00DE1E2D" w:rsidRDefault="00257C0E" w:rsidP="0096164E">
            <w:pPr>
              <w:pStyle w:val="bang0"/>
            </w:pPr>
            <w:r w:rsidRPr="00EA1A77">
              <w:t xml:space="preserve">Criteria: </w:t>
            </w:r>
            <w:r>
              <w:t>D</w:t>
            </w:r>
            <w:r w:rsidRPr="00EA1A77">
              <w:t>ocumentation reviewed</w:t>
            </w:r>
          </w:p>
        </w:tc>
        <w:tc>
          <w:tcPr>
            <w:tcW w:w="1710" w:type="dxa"/>
            <w:vAlign w:val="center"/>
          </w:tcPr>
          <w:p w:rsidR="00DE1E2D" w:rsidRPr="00EA1A77" w:rsidRDefault="00DE1E2D" w:rsidP="0096164E">
            <w:pPr>
              <w:pStyle w:val="bang0"/>
            </w:pPr>
          </w:p>
        </w:tc>
      </w:tr>
      <w:tr w:rsidR="003A7C55" w:rsidRPr="00EA1A77" w:rsidTr="00F453FA">
        <w:tc>
          <w:tcPr>
            <w:tcW w:w="540" w:type="dxa"/>
            <w:vAlign w:val="center"/>
          </w:tcPr>
          <w:p w:rsidR="003A7C55" w:rsidRDefault="000D214E" w:rsidP="0096164E">
            <w:pPr>
              <w:pStyle w:val="bang0"/>
            </w:pPr>
            <w:r>
              <w:t>7</w:t>
            </w:r>
          </w:p>
        </w:tc>
        <w:tc>
          <w:tcPr>
            <w:tcW w:w="1890" w:type="dxa"/>
            <w:vAlign w:val="center"/>
          </w:tcPr>
          <w:p w:rsidR="003A7C55" w:rsidRDefault="003A7C55" w:rsidP="0096164E">
            <w:pPr>
              <w:pStyle w:val="bang0"/>
            </w:pPr>
            <w:r>
              <w:t xml:space="preserve">Progress Report </w:t>
            </w:r>
            <w:r w:rsidR="000D214E">
              <w:t>5</w:t>
            </w:r>
          </w:p>
        </w:tc>
        <w:tc>
          <w:tcPr>
            <w:tcW w:w="1260" w:type="dxa"/>
            <w:vAlign w:val="center"/>
          </w:tcPr>
          <w:p w:rsidR="003A7C55" w:rsidRDefault="000D214E" w:rsidP="0096164E">
            <w:pPr>
              <w:pStyle w:val="bang0"/>
            </w:pPr>
            <w:r>
              <w:t>8-8-2014</w:t>
            </w:r>
          </w:p>
        </w:tc>
        <w:tc>
          <w:tcPr>
            <w:tcW w:w="3420" w:type="dxa"/>
            <w:vAlign w:val="center"/>
          </w:tcPr>
          <w:p w:rsidR="003A7C55" w:rsidRPr="00EA1A77" w:rsidRDefault="00257C0E"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AB230C" w:rsidRPr="00EA1A77" w:rsidTr="00F453FA">
        <w:tc>
          <w:tcPr>
            <w:tcW w:w="540" w:type="dxa"/>
            <w:vAlign w:val="center"/>
          </w:tcPr>
          <w:p w:rsidR="00AB230C" w:rsidRDefault="00AB230C" w:rsidP="0096164E">
            <w:pPr>
              <w:pStyle w:val="bang0"/>
            </w:pPr>
            <w:r>
              <w:t>8</w:t>
            </w:r>
          </w:p>
        </w:tc>
        <w:tc>
          <w:tcPr>
            <w:tcW w:w="1890" w:type="dxa"/>
            <w:vAlign w:val="center"/>
          </w:tcPr>
          <w:p w:rsidR="00AB230C" w:rsidRDefault="00AB230C" w:rsidP="0096164E">
            <w:pPr>
              <w:pStyle w:val="bang0"/>
            </w:pPr>
            <w:r>
              <w:t>Deployment</w:t>
            </w:r>
          </w:p>
        </w:tc>
        <w:tc>
          <w:tcPr>
            <w:tcW w:w="1260" w:type="dxa"/>
            <w:vAlign w:val="center"/>
          </w:tcPr>
          <w:p w:rsidR="00AB230C" w:rsidRDefault="00AB230C" w:rsidP="0096164E">
            <w:pPr>
              <w:pStyle w:val="bang0"/>
            </w:pPr>
            <w:r>
              <w:t>9-8-2014</w:t>
            </w:r>
          </w:p>
        </w:tc>
        <w:tc>
          <w:tcPr>
            <w:tcW w:w="3420" w:type="dxa"/>
            <w:vAlign w:val="center"/>
          </w:tcPr>
          <w:p w:rsidR="00AB230C" w:rsidRPr="00EA1A77" w:rsidRDefault="00AB230C" w:rsidP="0096164E">
            <w:pPr>
              <w:pStyle w:val="bang0"/>
            </w:pPr>
            <w:r>
              <w:t>Criteria: Completed</w:t>
            </w:r>
          </w:p>
        </w:tc>
        <w:tc>
          <w:tcPr>
            <w:tcW w:w="1710" w:type="dxa"/>
            <w:vAlign w:val="center"/>
          </w:tcPr>
          <w:p w:rsidR="00AB230C" w:rsidRPr="00EA1A77" w:rsidRDefault="00AB230C" w:rsidP="0096164E">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0D214E" w:rsidP="0011269F">
            <w:pPr>
              <w:pStyle w:val="StylebangcategoryWhiteLeft"/>
            </w:pPr>
            <w:del w:id="73" w:author="Ong Vang" w:date="2014-05-28T18:24:00Z">
              <w:r w:rsidDel="00A83415">
                <w:delText>Transition</w:delText>
              </w:r>
            </w:del>
            <w:ins w:id="74" w:author="Ong Vang" w:date="2014-05-28T18:24:00Z">
              <w:r w:rsidR="00A83415">
                <w:t>Termination</w:t>
              </w:r>
            </w:ins>
          </w:p>
        </w:tc>
        <w:tc>
          <w:tcPr>
            <w:tcW w:w="1260" w:type="dxa"/>
            <w:shd w:val="clear" w:color="auto" w:fill="auto"/>
            <w:vAlign w:val="center"/>
          </w:tcPr>
          <w:p w:rsidR="003A7C55" w:rsidRPr="00EA1A77" w:rsidRDefault="003A7C55" w:rsidP="0096164E">
            <w:pPr>
              <w:pStyle w:val="bang0"/>
            </w:pPr>
          </w:p>
        </w:tc>
        <w:tc>
          <w:tcPr>
            <w:tcW w:w="5130" w:type="dxa"/>
            <w:gridSpan w:val="2"/>
            <w:shd w:val="clear" w:color="auto" w:fill="auto"/>
            <w:vAlign w:val="center"/>
          </w:tcPr>
          <w:p w:rsidR="003A7C55" w:rsidRPr="00EA1A77" w:rsidRDefault="003A7C55" w:rsidP="0096164E">
            <w:pPr>
              <w:pStyle w:val="bang0"/>
            </w:pPr>
            <w:r w:rsidRPr="00EA1A77">
              <w:t xml:space="preserve">Project post-mortem is conducted, Project assets archived and released to </w:t>
            </w:r>
            <w:r>
              <w:t>supervisor</w:t>
            </w:r>
          </w:p>
        </w:tc>
      </w:tr>
      <w:tr w:rsidR="003A7C55" w:rsidRPr="00EA1A77" w:rsidTr="00F453FA">
        <w:tc>
          <w:tcPr>
            <w:tcW w:w="540" w:type="dxa"/>
            <w:vAlign w:val="center"/>
          </w:tcPr>
          <w:p w:rsidR="003A7C55" w:rsidRPr="00EA1A77" w:rsidRDefault="003A7C55" w:rsidP="0096164E">
            <w:pPr>
              <w:pStyle w:val="bang0"/>
            </w:pPr>
            <w:r>
              <w:t>1</w:t>
            </w:r>
          </w:p>
        </w:tc>
        <w:tc>
          <w:tcPr>
            <w:tcW w:w="1890" w:type="dxa"/>
            <w:vAlign w:val="center"/>
          </w:tcPr>
          <w:p w:rsidR="003A7C55" w:rsidRPr="00EA1A77" w:rsidRDefault="003A7C55" w:rsidP="0096164E">
            <w:pPr>
              <w:pStyle w:val="bang0"/>
            </w:pPr>
            <w:r>
              <w:t>Source code</w:t>
            </w:r>
          </w:p>
        </w:tc>
        <w:tc>
          <w:tcPr>
            <w:tcW w:w="1260" w:type="dxa"/>
            <w:vAlign w:val="center"/>
          </w:tcPr>
          <w:p w:rsidR="003A7C55" w:rsidRPr="00EA1A77" w:rsidRDefault="000D214E" w:rsidP="0096164E">
            <w:pPr>
              <w:pStyle w:val="bang0"/>
            </w:pPr>
            <w:r>
              <w:t>15-8-2014</w:t>
            </w:r>
          </w:p>
        </w:tc>
        <w:tc>
          <w:tcPr>
            <w:tcW w:w="3420" w:type="dxa"/>
            <w:vAlign w:val="center"/>
          </w:tcPr>
          <w:p w:rsidR="003A7C55" w:rsidRPr="00EA1A77" w:rsidRDefault="003A7C55" w:rsidP="0096164E">
            <w:pPr>
              <w:pStyle w:val="bang0"/>
            </w:pP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Pr="00EA1A77" w:rsidRDefault="003A7C55" w:rsidP="0096164E">
            <w:pPr>
              <w:pStyle w:val="bang0"/>
            </w:pPr>
            <w:r>
              <w:t>2</w:t>
            </w:r>
          </w:p>
        </w:tc>
        <w:tc>
          <w:tcPr>
            <w:tcW w:w="1890" w:type="dxa"/>
            <w:vAlign w:val="center"/>
          </w:tcPr>
          <w:p w:rsidR="003A7C55" w:rsidRPr="00EA1A77" w:rsidRDefault="003A7C55" w:rsidP="0096164E">
            <w:pPr>
              <w:pStyle w:val="bang0"/>
            </w:pPr>
            <w:r>
              <w:t>User manual</w:t>
            </w:r>
          </w:p>
        </w:tc>
        <w:tc>
          <w:tcPr>
            <w:tcW w:w="1260" w:type="dxa"/>
            <w:vAlign w:val="center"/>
          </w:tcPr>
          <w:p w:rsidR="003A7C55" w:rsidRPr="00EA1A77"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lastRenderedPageBreak/>
              <w:t>3</w:t>
            </w:r>
          </w:p>
        </w:tc>
        <w:tc>
          <w:tcPr>
            <w:tcW w:w="1890" w:type="dxa"/>
            <w:vAlign w:val="center"/>
          </w:tcPr>
          <w:p w:rsidR="003A7C55" w:rsidRDefault="003A7C55" w:rsidP="0096164E">
            <w:pPr>
              <w:pStyle w:val="bang0"/>
            </w:pPr>
            <w:r>
              <w:t>Installation guide</w:t>
            </w:r>
          </w:p>
        </w:tc>
        <w:tc>
          <w:tcPr>
            <w:tcW w:w="1260" w:type="dxa"/>
            <w:vAlign w:val="center"/>
          </w:tcPr>
          <w:p w:rsidR="003A7C55"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3A7C55" w:rsidRPr="00EA1A77" w:rsidTr="00F453FA">
        <w:tc>
          <w:tcPr>
            <w:tcW w:w="540" w:type="dxa"/>
            <w:vAlign w:val="center"/>
          </w:tcPr>
          <w:p w:rsidR="003A7C55" w:rsidRDefault="003A7C55" w:rsidP="0096164E">
            <w:pPr>
              <w:pStyle w:val="bang0"/>
            </w:pPr>
            <w:r>
              <w:t>4</w:t>
            </w:r>
          </w:p>
        </w:tc>
        <w:tc>
          <w:tcPr>
            <w:tcW w:w="1890" w:type="dxa"/>
            <w:vAlign w:val="center"/>
          </w:tcPr>
          <w:p w:rsidR="003A7C55" w:rsidRDefault="003A7C55" w:rsidP="0096164E">
            <w:pPr>
              <w:pStyle w:val="bang0"/>
            </w:pPr>
            <w:r>
              <w:t>Progress Report 6</w:t>
            </w:r>
          </w:p>
        </w:tc>
        <w:tc>
          <w:tcPr>
            <w:tcW w:w="1260" w:type="dxa"/>
            <w:vAlign w:val="center"/>
          </w:tcPr>
          <w:p w:rsidR="003A7C55" w:rsidRDefault="000D214E" w:rsidP="0096164E">
            <w:pPr>
              <w:pStyle w:val="bang0"/>
            </w:pPr>
            <w:r>
              <w:t>15-8-2014</w:t>
            </w:r>
          </w:p>
        </w:tc>
        <w:tc>
          <w:tcPr>
            <w:tcW w:w="3420" w:type="dxa"/>
            <w:vAlign w:val="center"/>
          </w:tcPr>
          <w:p w:rsidR="003A7C55" w:rsidRPr="00EA1A77" w:rsidRDefault="003A7C55" w:rsidP="0096164E">
            <w:pPr>
              <w:pStyle w:val="bang0"/>
            </w:pPr>
            <w:r w:rsidRPr="00EA1A77">
              <w:t xml:space="preserve">Criteria: </w:t>
            </w:r>
            <w:r>
              <w:t>D</w:t>
            </w:r>
            <w:r w:rsidRPr="00EA1A77">
              <w:t>ocumentation reviewed</w:t>
            </w:r>
          </w:p>
        </w:tc>
        <w:tc>
          <w:tcPr>
            <w:tcW w:w="1710" w:type="dxa"/>
            <w:vAlign w:val="center"/>
          </w:tcPr>
          <w:p w:rsidR="003A7C55" w:rsidRPr="00EA1A77" w:rsidRDefault="003A7C55" w:rsidP="0096164E">
            <w:pPr>
              <w:pStyle w:val="bang0"/>
            </w:pPr>
          </w:p>
        </w:tc>
      </w:tr>
      <w:tr w:rsidR="000D214E" w:rsidRPr="00EA1A77" w:rsidTr="00F453FA">
        <w:tc>
          <w:tcPr>
            <w:tcW w:w="540" w:type="dxa"/>
            <w:vAlign w:val="center"/>
          </w:tcPr>
          <w:p w:rsidR="000D214E" w:rsidRDefault="000D214E" w:rsidP="0096164E">
            <w:pPr>
              <w:pStyle w:val="bang0"/>
            </w:pPr>
            <w:r>
              <w:t>5</w:t>
            </w:r>
          </w:p>
        </w:tc>
        <w:tc>
          <w:tcPr>
            <w:tcW w:w="1890" w:type="dxa"/>
            <w:vAlign w:val="center"/>
          </w:tcPr>
          <w:p w:rsidR="000D214E" w:rsidRPr="000D214E" w:rsidRDefault="000D214E" w:rsidP="0096164E">
            <w:pPr>
              <w:pStyle w:val="bang0"/>
            </w:pPr>
            <w:r w:rsidRPr="000D214E">
              <w:t>D</w:t>
            </w:r>
            <w:r w:rsidRPr="000D214E">
              <w:rPr>
                <w:rFonts w:hint="eastAsia"/>
              </w:rPr>
              <w:t>eliver Final Report &amp; CD</w:t>
            </w:r>
          </w:p>
        </w:tc>
        <w:tc>
          <w:tcPr>
            <w:tcW w:w="1260" w:type="dxa"/>
            <w:vAlign w:val="center"/>
          </w:tcPr>
          <w:p w:rsidR="000D214E" w:rsidRDefault="00CA68AA" w:rsidP="0096164E">
            <w:pPr>
              <w:pStyle w:val="bang0"/>
            </w:pPr>
            <w:r>
              <w:t>18</w:t>
            </w:r>
            <w:r w:rsidR="000D214E">
              <w:t>-8-2014</w:t>
            </w:r>
          </w:p>
        </w:tc>
        <w:tc>
          <w:tcPr>
            <w:tcW w:w="3420" w:type="dxa"/>
            <w:vAlign w:val="center"/>
          </w:tcPr>
          <w:p w:rsidR="000D214E" w:rsidRPr="00EA1A77" w:rsidRDefault="000D214E" w:rsidP="0096164E">
            <w:pPr>
              <w:pStyle w:val="bang0"/>
            </w:pPr>
            <w:r>
              <w:t>Criteria: Completed</w:t>
            </w:r>
          </w:p>
        </w:tc>
        <w:tc>
          <w:tcPr>
            <w:tcW w:w="1710" w:type="dxa"/>
            <w:vAlign w:val="center"/>
          </w:tcPr>
          <w:p w:rsidR="000D214E" w:rsidRPr="00EA1A77" w:rsidRDefault="000D214E" w:rsidP="0096164E">
            <w:pPr>
              <w:pStyle w:val="bang0"/>
            </w:pPr>
          </w:p>
        </w:tc>
      </w:tr>
      <w:tr w:rsidR="000D214E" w:rsidRPr="00EA1A77" w:rsidTr="00F453FA">
        <w:tc>
          <w:tcPr>
            <w:tcW w:w="540" w:type="dxa"/>
            <w:vAlign w:val="center"/>
          </w:tcPr>
          <w:p w:rsidR="000D214E" w:rsidRDefault="000D214E" w:rsidP="0096164E">
            <w:pPr>
              <w:pStyle w:val="bang0"/>
            </w:pPr>
            <w:r>
              <w:t>6</w:t>
            </w:r>
          </w:p>
        </w:tc>
        <w:tc>
          <w:tcPr>
            <w:tcW w:w="1890" w:type="dxa"/>
            <w:vAlign w:val="center"/>
          </w:tcPr>
          <w:p w:rsidR="000D214E" w:rsidRPr="000D214E" w:rsidRDefault="000D214E" w:rsidP="0096164E">
            <w:pPr>
              <w:pStyle w:val="bang0"/>
            </w:pPr>
            <w:r>
              <w:t>Complete Presentation Slide</w:t>
            </w:r>
          </w:p>
        </w:tc>
        <w:tc>
          <w:tcPr>
            <w:tcW w:w="1260" w:type="dxa"/>
            <w:vAlign w:val="center"/>
          </w:tcPr>
          <w:p w:rsidR="000D214E" w:rsidRDefault="000D214E" w:rsidP="0096164E">
            <w:pPr>
              <w:pStyle w:val="bang0"/>
            </w:pPr>
            <w:r>
              <w:t>18-8-2014</w:t>
            </w:r>
          </w:p>
        </w:tc>
        <w:tc>
          <w:tcPr>
            <w:tcW w:w="3420" w:type="dxa"/>
            <w:vAlign w:val="center"/>
          </w:tcPr>
          <w:p w:rsidR="000D214E" w:rsidRDefault="000D214E" w:rsidP="0096164E">
            <w:pPr>
              <w:pStyle w:val="bang0"/>
            </w:pPr>
            <w:r>
              <w:t>Criteria: Completed</w:t>
            </w:r>
          </w:p>
        </w:tc>
        <w:tc>
          <w:tcPr>
            <w:tcW w:w="1710" w:type="dxa"/>
            <w:vAlign w:val="center"/>
          </w:tcPr>
          <w:p w:rsidR="000D214E" w:rsidRPr="00EA1A77" w:rsidRDefault="000D214E" w:rsidP="0096164E">
            <w:pPr>
              <w:pStyle w:val="bang0"/>
            </w:pPr>
          </w:p>
        </w:tc>
      </w:tr>
      <w:tr w:rsidR="000D214E" w:rsidRPr="00EA1A77" w:rsidTr="00F453FA">
        <w:tc>
          <w:tcPr>
            <w:tcW w:w="540" w:type="dxa"/>
            <w:vAlign w:val="center"/>
          </w:tcPr>
          <w:p w:rsidR="000D214E" w:rsidRDefault="000D214E" w:rsidP="0096164E">
            <w:pPr>
              <w:pStyle w:val="bang0"/>
            </w:pPr>
            <w:r>
              <w:t>7</w:t>
            </w:r>
          </w:p>
        </w:tc>
        <w:tc>
          <w:tcPr>
            <w:tcW w:w="1890" w:type="dxa"/>
            <w:vAlign w:val="center"/>
          </w:tcPr>
          <w:p w:rsidR="000D214E" w:rsidRDefault="000D214E" w:rsidP="0096164E">
            <w:pPr>
              <w:pStyle w:val="bang0"/>
            </w:pPr>
            <w:r>
              <w:t>Project Complete</w:t>
            </w:r>
          </w:p>
        </w:tc>
        <w:tc>
          <w:tcPr>
            <w:tcW w:w="1260" w:type="dxa"/>
            <w:vAlign w:val="center"/>
          </w:tcPr>
          <w:p w:rsidR="000D214E" w:rsidRDefault="000D214E" w:rsidP="0096164E">
            <w:pPr>
              <w:pStyle w:val="bang0"/>
            </w:pPr>
            <w:r>
              <w:t>22-8-2014</w:t>
            </w:r>
          </w:p>
        </w:tc>
        <w:tc>
          <w:tcPr>
            <w:tcW w:w="3420" w:type="dxa"/>
            <w:vAlign w:val="center"/>
          </w:tcPr>
          <w:p w:rsidR="000D214E" w:rsidRDefault="000D214E" w:rsidP="0096164E">
            <w:pPr>
              <w:pStyle w:val="bang0"/>
            </w:pPr>
            <w:r>
              <w:t>Criteria: Completed</w:t>
            </w:r>
          </w:p>
        </w:tc>
        <w:tc>
          <w:tcPr>
            <w:tcW w:w="1710" w:type="dxa"/>
            <w:vAlign w:val="center"/>
          </w:tcPr>
          <w:p w:rsidR="000D214E" w:rsidRPr="00EA1A77" w:rsidRDefault="000D214E" w:rsidP="0096164E">
            <w:pPr>
              <w:pStyle w:val="bang0"/>
            </w:pPr>
          </w:p>
        </w:tc>
      </w:tr>
    </w:tbl>
    <w:p w:rsidR="00C574F5" w:rsidRDefault="00C574F5" w:rsidP="00DB14D2">
      <w:pPr>
        <w:pStyle w:val="Heading3"/>
        <w:rPr>
          <w:ins w:id="75" w:author="Ong Vang" w:date="2014-05-28T18:28:00Z"/>
          <w:lang w:val="da-DK"/>
        </w:rPr>
      </w:pPr>
      <w:bookmarkStart w:id="76" w:name="_Project_Risk"/>
      <w:bookmarkEnd w:id="76"/>
      <w:r>
        <w:rPr>
          <w:lang w:val="da-DK"/>
        </w:rPr>
        <w:t>Project Schedule</w:t>
      </w:r>
    </w:p>
    <w:p w:rsidR="00A83415" w:rsidRPr="00A83415" w:rsidRDefault="00A83415" w:rsidP="00A83415">
      <w:pPr>
        <w:rPr>
          <w:b/>
          <w:lang w:val="da-DK"/>
          <w:rPrChange w:id="77" w:author="Ong Vang" w:date="2014-05-28T18:29:00Z">
            <w:rPr>
              <w:lang w:val="da-DK"/>
            </w:rPr>
          </w:rPrChange>
        </w:rPr>
        <w:pPrChange w:id="78" w:author="Ong Vang" w:date="2014-05-28T18:28:00Z">
          <w:pPr>
            <w:pStyle w:val="Heading3"/>
          </w:pPr>
        </w:pPrChange>
      </w:pPr>
      <w:ins w:id="79" w:author="Ong Vang" w:date="2014-05-28T18:28:00Z">
        <w:r w:rsidRPr="00A83415">
          <w:rPr>
            <w:b/>
            <w:lang w:val="da-DK"/>
            <w:rPrChange w:id="80" w:author="Ong Vang" w:date="2014-05-28T18:29:00Z">
              <w:rPr>
                <w:lang w:val="da-DK"/>
              </w:rPr>
            </w:rPrChange>
          </w:rPr>
          <w:t>Detailed Inplementation Schedule</w:t>
        </w:r>
      </w:ins>
    </w:p>
    <w:p w:rsidR="00C574F5" w:rsidRDefault="00C574F5" w:rsidP="00DB14D2">
      <w:r w:rsidRPr="004E3F47">
        <w:t xml:space="preserve">The detail project schedule is </w:t>
      </w:r>
      <w:r>
        <w:t>available in</w:t>
      </w:r>
      <w:r w:rsidR="0091026C">
        <w:t xml:space="preserve"> file </w:t>
      </w:r>
      <w:proofErr w:type="spellStart"/>
      <w:r w:rsidR="0091026C">
        <w:t>UJD</w:t>
      </w:r>
      <w:r w:rsidR="002A30B4">
        <w:t>_VN</w:t>
      </w:r>
      <w:r w:rsidR="002F74F6">
        <w:t>_T</w:t>
      </w:r>
      <w:r w:rsidR="00E4433B">
        <w:t>asklist</w:t>
      </w:r>
      <w:r w:rsidR="002F74F6">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3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gridCol w:w="2430"/>
        <w:gridCol w:w="3123"/>
        <w:gridCol w:w="5553"/>
        <w:gridCol w:w="5553"/>
        <w:gridCol w:w="5553"/>
      </w:tblGrid>
      <w:tr w:rsidR="0032321E" w:rsidRPr="00EA1A77" w:rsidTr="0032321E">
        <w:trPr>
          <w:gridAfter w:val="4"/>
          <w:wAfter w:w="19782"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700"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30"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30" w:type="dxa"/>
            <w:shd w:val="clear" w:color="auto" w:fill="C0C0C0"/>
          </w:tcPr>
          <w:p w:rsidR="0032321E" w:rsidRPr="00EA1A77" w:rsidRDefault="0032321E" w:rsidP="0011269F">
            <w:pPr>
              <w:pStyle w:val="Bangheader"/>
            </w:pPr>
            <w:r>
              <w:t>End date</w:t>
            </w:r>
          </w:p>
        </w:tc>
      </w:tr>
      <w:tr w:rsidR="0032321E" w:rsidRPr="00EA1A77" w:rsidTr="0032321E">
        <w:tc>
          <w:tcPr>
            <w:tcW w:w="8820" w:type="dxa"/>
            <w:gridSpan w:val="5"/>
          </w:tcPr>
          <w:p w:rsidR="0032321E" w:rsidRPr="00EA1A77" w:rsidRDefault="0032321E" w:rsidP="0011269F">
            <w:pPr>
              <w:pStyle w:val="bangcategory"/>
            </w:pPr>
            <w:r w:rsidRPr="00EA1A77">
              <w:t>Defect Prevention</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Defect Prevention</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30" w:type="dxa"/>
          </w:tcPr>
          <w:p w:rsidR="0032321E" w:rsidRPr="00EA1A77" w:rsidRDefault="0032321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Quality Control</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Quality Control</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Project Tracking</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Project Tracking</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30" w:type="dxa"/>
          </w:tcPr>
          <w:p w:rsidR="0032321E" w:rsidRPr="00EA1A77"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30" w:type="dxa"/>
          </w:tcPr>
          <w:p w:rsidR="0032321E" w:rsidRDefault="0032321E"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lastRenderedPageBreak/>
              <w:t>Configuration Management</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Configuration Management</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30" w:type="dxa"/>
          </w:tcPr>
          <w:p w:rsidR="0032321E" w:rsidRPr="00EA1A77" w:rsidRDefault="00257C0E"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c>
          <w:tcPr>
            <w:tcW w:w="8820" w:type="dxa"/>
            <w:gridSpan w:val="5"/>
          </w:tcPr>
          <w:p w:rsidR="0032321E" w:rsidRPr="00EA1A77" w:rsidRDefault="0032321E" w:rsidP="0011269F">
            <w:pPr>
              <w:pStyle w:val="bangcategory"/>
            </w:pPr>
            <w:r w:rsidRPr="00EA1A77">
              <w:t xml:space="preserve">QA </w:t>
            </w:r>
          </w:p>
        </w:tc>
        <w:tc>
          <w:tcPr>
            <w:tcW w:w="5553" w:type="dxa"/>
            <w:gridSpan w:val="2"/>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p>
        </w:tc>
        <w:tc>
          <w:tcPr>
            <w:tcW w:w="5553" w:type="dxa"/>
          </w:tcPr>
          <w:p w:rsidR="0032321E" w:rsidRPr="00EA1A77" w:rsidRDefault="0032321E" w:rsidP="0011269F">
            <w:pPr>
              <w:pStyle w:val="bangcategory"/>
            </w:pPr>
            <w:r w:rsidRPr="00EA1A77">
              <w:t xml:space="preserve">QA </w:t>
            </w: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1</w:t>
            </w:r>
          </w:p>
        </w:tc>
        <w:tc>
          <w:tcPr>
            <w:tcW w:w="2700"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2</w:t>
            </w:r>
          </w:p>
        </w:tc>
        <w:tc>
          <w:tcPr>
            <w:tcW w:w="2700"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242B07" w:rsidP="0032321E">
            <w:pPr>
              <w:pStyle w:val="Bang"/>
            </w:pPr>
            <w:r>
              <w:t>30-05-2014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3</w:t>
            </w:r>
          </w:p>
        </w:tc>
        <w:tc>
          <w:tcPr>
            <w:tcW w:w="2700"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242B07" w:rsidP="0032321E">
            <w:pPr>
              <w:pStyle w:val="Bang"/>
            </w:pPr>
            <w:r>
              <w:t>13-6-2014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4</w:t>
            </w:r>
          </w:p>
        </w:tc>
        <w:tc>
          <w:tcPr>
            <w:tcW w:w="2700"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5</w:t>
            </w:r>
          </w:p>
        </w:tc>
        <w:tc>
          <w:tcPr>
            <w:tcW w:w="2700"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32321E" w:rsidP="0032321E">
            <w:pPr>
              <w:pStyle w:val="Bang"/>
            </w:pPr>
            <w:r>
              <w:rPr>
                <w:rFonts w:hint="eastAsia"/>
              </w:rPr>
              <w:t>6</w:t>
            </w:r>
          </w:p>
        </w:tc>
        <w:tc>
          <w:tcPr>
            <w:tcW w:w="2700"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Le </w:t>
            </w:r>
            <w:proofErr w:type="spellStart"/>
            <w:r>
              <w:t>Dinh</w:t>
            </w:r>
            <w:proofErr w:type="spellEnd"/>
            <w:r>
              <w:t xml:space="preserve"> Nam</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7</w:t>
            </w:r>
          </w:p>
        </w:tc>
        <w:tc>
          <w:tcPr>
            <w:tcW w:w="2700" w:type="dxa"/>
          </w:tcPr>
          <w:p w:rsidR="0032321E" w:rsidRPr="00EA1A77" w:rsidRDefault="0032321E" w:rsidP="0032321E">
            <w:pPr>
              <w:pStyle w:val="Bang"/>
            </w:pPr>
            <w:r>
              <w:t>Quality gate review: Solution</w:t>
            </w:r>
          </w:p>
        </w:tc>
        <w:tc>
          <w:tcPr>
            <w:tcW w:w="1620" w:type="dxa"/>
          </w:tcPr>
          <w:p w:rsidR="0032321E" w:rsidRPr="00EA1A77" w:rsidRDefault="00242B07" w:rsidP="0032321E">
            <w:pPr>
              <w:pStyle w:val="Bang"/>
            </w:pPr>
            <w:r>
              <w:t>27-6-2014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8</w:t>
            </w:r>
          </w:p>
        </w:tc>
        <w:tc>
          <w:tcPr>
            <w:tcW w:w="2700" w:type="dxa"/>
          </w:tcPr>
          <w:p w:rsidR="0032321E" w:rsidRPr="00EA1A77" w:rsidRDefault="0032321E" w:rsidP="0032321E">
            <w:pPr>
              <w:pStyle w:val="Bang"/>
            </w:pPr>
            <w:r>
              <w:t>Quality gate review: Construction</w:t>
            </w:r>
          </w:p>
        </w:tc>
        <w:tc>
          <w:tcPr>
            <w:tcW w:w="1620" w:type="dxa"/>
          </w:tcPr>
          <w:p w:rsidR="0032321E" w:rsidRPr="00EA1A77" w:rsidRDefault="00242B07" w:rsidP="0032321E">
            <w:pPr>
              <w:pStyle w:val="Bang"/>
            </w:pPr>
            <w:r>
              <w:t>8-8-2014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r w:rsidR="0032321E" w:rsidRPr="00EA1A77" w:rsidTr="0032321E">
        <w:trPr>
          <w:gridAfter w:val="4"/>
          <w:wAfter w:w="19782" w:type="dxa"/>
        </w:trPr>
        <w:tc>
          <w:tcPr>
            <w:tcW w:w="540" w:type="dxa"/>
          </w:tcPr>
          <w:p w:rsidR="0032321E" w:rsidRPr="00EA1A77" w:rsidRDefault="00242B07" w:rsidP="0032321E">
            <w:pPr>
              <w:pStyle w:val="Bang"/>
            </w:pPr>
            <w:r>
              <w:rPr>
                <w:rFonts w:hint="eastAsia"/>
              </w:rPr>
              <w:t>9</w:t>
            </w:r>
          </w:p>
        </w:tc>
        <w:tc>
          <w:tcPr>
            <w:tcW w:w="2700" w:type="dxa"/>
          </w:tcPr>
          <w:p w:rsidR="0032321E" w:rsidRPr="00EA1A77" w:rsidRDefault="00242B07" w:rsidP="0032321E">
            <w:pPr>
              <w:pStyle w:val="Bang"/>
            </w:pPr>
            <w:r>
              <w:t>Quality gate review: Transition</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30" w:type="dxa"/>
          </w:tcPr>
          <w:p w:rsidR="0032321E" w:rsidRPr="00EA1A77" w:rsidRDefault="00242B07" w:rsidP="0032321E">
            <w:pPr>
              <w:pStyle w:val="Bang"/>
            </w:pPr>
            <w:r>
              <w:t xml:space="preserve">Pham </w:t>
            </w:r>
            <w:proofErr w:type="spellStart"/>
            <w:r>
              <w:t>Thi</w:t>
            </w:r>
            <w:proofErr w:type="spellEnd"/>
            <w:r>
              <w:t xml:space="preserve"> Minh</w:t>
            </w:r>
          </w:p>
        </w:tc>
        <w:tc>
          <w:tcPr>
            <w:tcW w:w="2430" w:type="dxa"/>
          </w:tcPr>
          <w:p w:rsidR="0032321E" w:rsidRPr="00EA1A77" w:rsidRDefault="0032321E" w:rsidP="0032321E">
            <w:pPr>
              <w:pStyle w:val="Bang"/>
            </w:pPr>
          </w:p>
        </w:tc>
      </w:tr>
    </w:tbl>
    <w:p w:rsidR="008527E4" w:rsidRDefault="008527E4" w:rsidP="00DB14D2">
      <w:pPr>
        <w:pStyle w:val="Heading2"/>
      </w:pPr>
      <w:bookmarkStart w:id="81" w:name="_Toc368438017"/>
      <w:r>
        <w:t>Resource</w:t>
      </w:r>
      <w:bookmarkEnd w:id="8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82" w:name="_Toc368438018"/>
      <w:r>
        <w:t>Infrastructure</w:t>
      </w:r>
      <w:bookmarkEnd w:id="8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331C1F" w:rsidRDefault="00EB10F9" w:rsidP="0011269F">
            <w:pPr>
              <w:pStyle w:val="Bangheader"/>
              <w:rPr>
                <w:sz w:val="22"/>
                <w:szCs w:val="22"/>
              </w:rPr>
            </w:pPr>
            <w:r w:rsidRPr="00331C1F">
              <w:rPr>
                <w:sz w:val="22"/>
                <w:szCs w:val="22"/>
              </w:rPr>
              <w:t>Item</w:t>
            </w:r>
          </w:p>
        </w:tc>
        <w:tc>
          <w:tcPr>
            <w:tcW w:w="3780" w:type="dxa"/>
            <w:tcBorders>
              <w:bottom w:val="dotted" w:sz="2" w:space="0" w:color="808080"/>
            </w:tcBorders>
            <w:shd w:val="clear" w:color="auto" w:fill="D9D9D9"/>
            <w:vAlign w:val="center"/>
          </w:tcPr>
          <w:p w:rsidR="008527E4" w:rsidRPr="00331C1F" w:rsidRDefault="00EB10F9" w:rsidP="0011269F">
            <w:pPr>
              <w:pStyle w:val="Bangheader"/>
              <w:rPr>
                <w:sz w:val="22"/>
                <w:szCs w:val="22"/>
              </w:rPr>
            </w:pPr>
            <w:r w:rsidRPr="00331C1F">
              <w:rPr>
                <w:sz w:val="22"/>
                <w:szCs w:val="22"/>
              </w:rPr>
              <w:t>Description</w:t>
            </w:r>
          </w:p>
        </w:tc>
        <w:tc>
          <w:tcPr>
            <w:tcW w:w="1530" w:type="dxa"/>
            <w:tcBorders>
              <w:bottom w:val="dotted" w:sz="2" w:space="0" w:color="808080"/>
            </w:tcBorders>
            <w:shd w:val="clear" w:color="auto" w:fill="D9D9D9"/>
            <w:vAlign w:val="center"/>
          </w:tcPr>
          <w:p w:rsidR="008527E4" w:rsidRPr="00331C1F" w:rsidRDefault="008527E4" w:rsidP="0011269F">
            <w:pPr>
              <w:pStyle w:val="Bangheader"/>
              <w:rPr>
                <w:sz w:val="22"/>
                <w:szCs w:val="22"/>
              </w:rPr>
            </w:pPr>
            <w:r w:rsidRPr="00331C1F">
              <w:rPr>
                <w:sz w:val="22"/>
                <w:szCs w:val="22"/>
              </w:rPr>
              <w:t>Expected Availability by</w:t>
            </w:r>
          </w:p>
        </w:tc>
        <w:tc>
          <w:tcPr>
            <w:tcW w:w="1440" w:type="dxa"/>
            <w:tcBorders>
              <w:bottom w:val="dotted" w:sz="2" w:space="0" w:color="808080"/>
            </w:tcBorders>
            <w:shd w:val="clear" w:color="auto" w:fill="D9D9D9"/>
            <w:vAlign w:val="center"/>
          </w:tcPr>
          <w:p w:rsidR="008527E4" w:rsidRPr="00331C1F" w:rsidRDefault="008527E4" w:rsidP="0011269F">
            <w:pPr>
              <w:pStyle w:val="Bangheader"/>
              <w:rPr>
                <w:sz w:val="22"/>
                <w:szCs w:val="22"/>
              </w:rPr>
            </w:pPr>
            <w:r w:rsidRPr="00331C1F">
              <w:rPr>
                <w:sz w:val="22"/>
                <w:szCs w:val="22"/>
              </w:rPr>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11269F">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96164E">
            <w:pPr>
              <w:pStyle w:val="bang0"/>
            </w:pPr>
            <w:r w:rsidRPr="00EA1A77">
              <w:t>Operating System</w:t>
            </w:r>
          </w:p>
        </w:tc>
        <w:tc>
          <w:tcPr>
            <w:tcW w:w="3780" w:type="dxa"/>
            <w:vAlign w:val="center"/>
          </w:tcPr>
          <w:p w:rsidR="00D97582" w:rsidRPr="00EA1A77" w:rsidRDefault="009F4EFA" w:rsidP="0096164E">
            <w:pPr>
              <w:pStyle w:val="bang0"/>
            </w:pPr>
            <w:r>
              <w:t>Window 7 (32 bit</w:t>
            </w:r>
            <w:r w:rsidR="0076491F">
              <w:t>, 64 bit</w:t>
            </w:r>
            <w:r>
              <w:t>)</w:t>
            </w:r>
            <w:r w:rsidR="0076491F">
              <w:t>, Window 8</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76491F" w:rsidP="0096164E">
            <w:pPr>
              <w:pStyle w:val="bang0"/>
            </w:pPr>
            <w:r>
              <w:t>Browser</w:t>
            </w:r>
          </w:p>
        </w:tc>
        <w:tc>
          <w:tcPr>
            <w:tcW w:w="3780" w:type="dxa"/>
            <w:vAlign w:val="center"/>
          </w:tcPr>
          <w:p w:rsidR="00D97582" w:rsidRPr="00EA1A77" w:rsidRDefault="0076491F" w:rsidP="0096164E">
            <w:pPr>
              <w:pStyle w:val="bang0"/>
            </w:pPr>
            <w:r>
              <w:t>Google Chrome, Firefox, IE (all version)</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D97582" w:rsidP="0096164E">
            <w:pPr>
              <w:pStyle w:val="bang0"/>
            </w:pPr>
            <w:r w:rsidRPr="00EA1A77">
              <w:t xml:space="preserve">Development language </w:t>
            </w:r>
          </w:p>
        </w:tc>
        <w:tc>
          <w:tcPr>
            <w:tcW w:w="3780" w:type="dxa"/>
            <w:vAlign w:val="center"/>
          </w:tcPr>
          <w:p w:rsidR="00D97582" w:rsidRPr="00EA1A77" w:rsidRDefault="00C661CA" w:rsidP="0096164E">
            <w:pPr>
              <w:pStyle w:val="bang0"/>
            </w:pPr>
            <w:r>
              <w:t>PHP</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EB10F9" w:rsidP="0096164E">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11269F">
            <w:pPr>
              <w:pStyle w:val="StylebangcategoryWhiteLeft"/>
            </w:pPr>
            <w:r w:rsidRPr="00EA1A77">
              <w:t>Technology</w:t>
            </w:r>
          </w:p>
        </w:tc>
      </w:tr>
      <w:tr w:rsidR="00EB10F9" w:rsidRPr="00EA1A77" w:rsidTr="00F453FA">
        <w:tc>
          <w:tcPr>
            <w:tcW w:w="2070" w:type="dxa"/>
            <w:vAlign w:val="center"/>
          </w:tcPr>
          <w:p w:rsidR="00EB10F9" w:rsidRPr="00EA1A77" w:rsidRDefault="007D6ACF" w:rsidP="0096164E">
            <w:pPr>
              <w:pStyle w:val="bang0"/>
            </w:pPr>
            <w:r>
              <w:lastRenderedPageBreak/>
              <w:t>Development language</w:t>
            </w:r>
          </w:p>
        </w:tc>
        <w:tc>
          <w:tcPr>
            <w:tcW w:w="3780" w:type="dxa"/>
            <w:vAlign w:val="center"/>
          </w:tcPr>
          <w:p w:rsidR="00EB10F9" w:rsidRPr="00EA1A77" w:rsidRDefault="007D6ACF" w:rsidP="0096164E">
            <w:pPr>
              <w:pStyle w:val="bang0"/>
            </w:pPr>
            <w:r>
              <w:t>PHP, MVC Model</w:t>
            </w:r>
          </w:p>
        </w:tc>
        <w:tc>
          <w:tcPr>
            <w:tcW w:w="1530" w:type="dxa"/>
            <w:vAlign w:val="center"/>
          </w:tcPr>
          <w:p w:rsidR="00EB10F9" w:rsidRPr="00EA1A77" w:rsidRDefault="00EB10F9" w:rsidP="0096164E">
            <w:pPr>
              <w:pStyle w:val="bang0"/>
            </w:pPr>
          </w:p>
        </w:tc>
        <w:tc>
          <w:tcPr>
            <w:tcW w:w="1440" w:type="dxa"/>
            <w:vAlign w:val="center"/>
          </w:tcPr>
          <w:p w:rsidR="00EB10F9" w:rsidRPr="00EA1A77" w:rsidRDefault="00EB10F9" w:rsidP="0096164E">
            <w:pPr>
              <w:pStyle w:val="bang0"/>
            </w:pPr>
          </w:p>
        </w:tc>
      </w:tr>
      <w:tr w:rsidR="003561C4" w:rsidRPr="00EA1A77" w:rsidTr="00F453FA">
        <w:tc>
          <w:tcPr>
            <w:tcW w:w="2070" w:type="dxa"/>
            <w:vAlign w:val="center"/>
          </w:tcPr>
          <w:p w:rsidR="003561C4" w:rsidRDefault="003561C4" w:rsidP="0096164E">
            <w:pPr>
              <w:pStyle w:val="bang0"/>
            </w:pPr>
            <w:r>
              <w:t>Server</w:t>
            </w:r>
          </w:p>
        </w:tc>
        <w:tc>
          <w:tcPr>
            <w:tcW w:w="3780" w:type="dxa"/>
            <w:vAlign w:val="center"/>
          </w:tcPr>
          <w:p w:rsidR="003561C4" w:rsidRDefault="003561C4" w:rsidP="0096164E">
            <w:pPr>
              <w:pStyle w:val="bang0"/>
            </w:pPr>
            <w:proofErr w:type="spellStart"/>
            <w:r>
              <w:t>Xampp</w:t>
            </w:r>
            <w:proofErr w:type="spellEnd"/>
            <w:r>
              <w:t xml:space="preserve"> 1.8.2 (server </w:t>
            </w:r>
            <w:proofErr w:type="spellStart"/>
            <w:r>
              <w:t>localhost</w:t>
            </w:r>
            <w:proofErr w:type="spellEnd"/>
            <w:r>
              <w:t>)</w:t>
            </w:r>
          </w:p>
        </w:tc>
        <w:tc>
          <w:tcPr>
            <w:tcW w:w="1530" w:type="dxa"/>
            <w:vAlign w:val="center"/>
          </w:tcPr>
          <w:p w:rsidR="003561C4" w:rsidRPr="00EA1A77" w:rsidRDefault="003561C4" w:rsidP="0096164E">
            <w:pPr>
              <w:pStyle w:val="bang0"/>
            </w:pPr>
          </w:p>
        </w:tc>
        <w:tc>
          <w:tcPr>
            <w:tcW w:w="1440" w:type="dxa"/>
            <w:vAlign w:val="center"/>
          </w:tcPr>
          <w:p w:rsidR="003561C4" w:rsidRPr="00EA1A77" w:rsidRDefault="003561C4" w:rsidP="0096164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11269F">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96164E">
            <w:pPr>
              <w:pStyle w:val="bang0"/>
            </w:pPr>
            <w:r w:rsidRPr="00EA1A77">
              <w:t>Hardware Configuration</w:t>
            </w:r>
          </w:p>
        </w:tc>
        <w:tc>
          <w:tcPr>
            <w:tcW w:w="3780" w:type="dxa"/>
            <w:vAlign w:val="center"/>
          </w:tcPr>
          <w:p w:rsidR="00D97582" w:rsidRPr="00EA1A77" w:rsidRDefault="00EB10F9" w:rsidP="0096164E">
            <w:pPr>
              <w:pStyle w:val="bang0"/>
            </w:pPr>
            <w:r w:rsidRPr="00EA1A77">
              <w:t>2</w:t>
            </w:r>
            <w:r w:rsidR="00D97582" w:rsidRPr="00EA1A77">
              <w:t xml:space="preserve">GB </w:t>
            </w:r>
            <w:r w:rsidR="003561C4">
              <w:t>work</w:t>
            </w:r>
            <w:r w:rsidR="00D97582" w:rsidRPr="00EA1A77">
              <w:t>space</w:t>
            </w:r>
            <w:r w:rsidR="003561C4">
              <w:t>s</w:t>
            </w:r>
            <w:r w:rsidR="00D97582" w:rsidRPr="00EA1A77">
              <w:t xml:space="preserve"> on server</w:t>
            </w:r>
          </w:p>
        </w:tc>
        <w:tc>
          <w:tcPr>
            <w:tcW w:w="1530" w:type="dxa"/>
            <w:vAlign w:val="center"/>
          </w:tcPr>
          <w:p w:rsidR="00D97582" w:rsidRPr="00EA1A77" w:rsidRDefault="00D97582" w:rsidP="0096164E">
            <w:pPr>
              <w:pStyle w:val="bang0"/>
            </w:pPr>
          </w:p>
        </w:tc>
        <w:tc>
          <w:tcPr>
            <w:tcW w:w="1440" w:type="dxa"/>
            <w:vAlign w:val="center"/>
          </w:tcPr>
          <w:p w:rsidR="00D97582" w:rsidRPr="00EA1A77" w:rsidRDefault="00D97582" w:rsidP="0096164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3561C4" w:rsidP="0011269F">
            <w:pPr>
              <w:pStyle w:val="StylebangcategoryWhiteLeft"/>
            </w:pPr>
            <w:r>
              <w:t>Equipment</w:t>
            </w:r>
            <w:r w:rsidR="00D97582" w:rsidRPr="00EA1A77">
              <w:t xml:space="preserve"> &amp; Tools</w:t>
            </w:r>
          </w:p>
        </w:tc>
      </w:tr>
      <w:tr w:rsidR="00D97582" w:rsidRPr="00EA1A77" w:rsidTr="00F453FA">
        <w:tc>
          <w:tcPr>
            <w:tcW w:w="2070" w:type="dxa"/>
            <w:vAlign w:val="center"/>
          </w:tcPr>
          <w:p w:rsidR="00D97582" w:rsidRPr="00EA1A77" w:rsidRDefault="00D97582" w:rsidP="0096164E">
            <w:pPr>
              <w:pStyle w:val="bang0"/>
            </w:pPr>
            <w:r w:rsidRPr="00EA1A77">
              <w:t>Source Version Control</w:t>
            </w:r>
          </w:p>
        </w:tc>
        <w:tc>
          <w:tcPr>
            <w:tcW w:w="3780" w:type="dxa"/>
            <w:vAlign w:val="center"/>
          </w:tcPr>
          <w:p w:rsidR="00D97582" w:rsidRPr="00EA1A77" w:rsidRDefault="003561C4" w:rsidP="0096164E">
            <w:pPr>
              <w:pStyle w:val="bang0"/>
            </w:pPr>
            <w:proofErr w:type="spellStart"/>
            <w:r>
              <w:t>TortoiseSVN</w:t>
            </w:r>
            <w:proofErr w:type="spellEnd"/>
          </w:p>
        </w:tc>
        <w:tc>
          <w:tcPr>
            <w:tcW w:w="1530" w:type="dxa"/>
            <w:vAlign w:val="center"/>
          </w:tcPr>
          <w:p w:rsidR="00D97582" w:rsidRPr="00EA1A77" w:rsidRDefault="00D97582" w:rsidP="0096164E">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96164E">
            <w:pPr>
              <w:pStyle w:val="bang0"/>
            </w:pPr>
          </w:p>
        </w:tc>
      </w:tr>
      <w:tr w:rsidR="00D97582" w:rsidRPr="00EA1A77" w:rsidTr="00F453FA">
        <w:tc>
          <w:tcPr>
            <w:tcW w:w="2070" w:type="dxa"/>
            <w:vAlign w:val="center"/>
          </w:tcPr>
          <w:p w:rsidR="00D97582" w:rsidRPr="00EA1A77" w:rsidRDefault="00D97582" w:rsidP="0096164E">
            <w:pPr>
              <w:pStyle w:val="bang0"/>
            </w:pPr>
            <w:r w:rsidRPr="00EA1A77">
              <w:t>Task Tracking</w:t>
            </w:r>
          </w:p>
        </w:tc>
        <w:tc>
          <w:tcPr>
            <w:tcW w:w="3780" w:type="dxa"/>
            <w:vAlign w:val="center"/>
          </w:tcPr>
          <w:p w:rsidR="00D97582" w:rsidRPr="00EA1A77" w:rsidRDefault="00D97582" w:rsidP="0096164E">
            <w:pPr>
              <w:pStyle w:val="bang0"/>
            </w:pPr>
            <w:r w:rsidRPr="00EA1A77">
              <w:t>MS Project</w:t>
            </w:r>
            <w:r w:rsidR="003561C4">
              <w:t xml:space="preserve"> Professional 2007</w:t>
            </w:r>
          </w:p>
        </w:tc>
        <w:tc>
          <w:tcPr>
            <w:tcW w:w="1530" w:type="dxa"/>
            <w:vAlign w:val="center"/>
          </w:tcPr>
          <w:p w:rsidR="00D97582" w:rsidRPr="00EA1A77" w:rsidRDefault="00D97582" w:rsidP="0096164E">
            <w:pPr>
              <w:pStyle w:val="bang0"/>
            </w:pPr>
            <w:r w:rsidRPr="00EA1A77">
              <w:t>Initiation stage</w:t>
            </w:r>
          </w:p>
        </w:tc>
        <w:tc>
          <w:tcPr>
            <w:tcW w:w="1440" w:type="dxa"/>
            <w:vAlign w:val="center"/>
          </w:tcPr>
          <w:p w:rsidR="00D97582" w:rsidRPr="00EA1A77" w:rsidRDefault="00D97582" w:rsidP="0096164E">
            <w:pPr>
              <w:pStyle w:val="bang0"/>
            </w:pPr>
          </w:p>
        </w:tc>
      </w:tr>
      <w:tr w:rsidR="00EB10F9" w:rsidRPr="00EA1A77" w:rsidTr="00F453FA">
        <w:tc>
          <w:tcPr>
            <w:tcW w:w="2070" w:type="dxa"/>
            <w:vAlign w:val="center"/>
          </w:tcPr>
          <w:p w:rsidR="00EB10F9" w:rsidRPr="00EA1A77" w:rsidRDefault="003068E3" w:rsidP="0096164E">
            <w:pPr>
              <w:pStyle w:val="bang0"/>
            </w:pPr>
            <w:r>
              <w:t>SRS</w:t>
            </w:r>
          </w:p>
        </w:tc>
        <w:tc>
          <w:tcPr>
            <w:tcW w:w="3780" w:type="dxa"/>
            <w:vAlign w:val="center"/>
          </w:tcPr>
          <w:p w:rsidR="00EB10F9" w:rsidRPr="00EA1A77" w:rsidRDefault="009F4EFA" w:rsidP="0096164E">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96164E">
            <w:pPr>
              <w:pStyle w:val="bang0"/>
            </w:pPr>
            <w:r w:rsidRPr="00EA1A77">
              <w:t>Initiation stage</w:t>
            </w:r>
          </w:p>
        </w:tc>
        <w:tc>
          <w:tcPr>
            <w:tcW w:w="1440" w:type="dxa"/>
            <w:vAlign w:val="center"/>
          </w:tcPr>
          <w:p w:rsidR="00EB10F9" w:rsidRPr="00EA1A77" w:rsidRDefault="00EB10F9" w:rsidP="0096164E">
            <w:pPr>
              <w:pStyle w:val="bang0"/>
            </w:pPr>
          </w:p>
        </w:tc>
      </w:tr>
    </w:tbl>
    <w:p w:rsidR="008527E4" w:rsidRDefault="00E031FE" w:rsidP="00DB14D2">
      <w:pPr>
        <w:pStyle w:val="Heading2"/>
      </w:pPr>
      <w:bookmarkStart w:id="83" w:name="_Toc368438019"/>
      <w:r>
        <w:t>Training P</w:t>
      </w:r>
      <w:r w:rsidR="008527E4">
        <w:t>lan</w:t>
      </w:r>
      <w:bookmarkEnd w:id="8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Training Area</w:t>
            </w:r>
          </w:p>
        </w:tc>
        <w:tc>
          <w:tcPr>
            <w:tcW w:w="261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Participants</w:t>
            </w:r>
          </w:p>
        </w:tc>
        <w:tc>
          <w:tcPr>
            <w:tcW w:w="162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When, Duration</w:t>
            </w:r>
          </w:p>
        </w:tc>
        <w:tc>
          <w:tcPr>
            <w:tcW w:w="1710" w:type="dxa"/>
            <w:tcBorders>
              <w:bottom w:val="dotted" w:sz="2" w:space="0" w:color="808080"/>
            </w:tcBorders>
            <w:shd w:val="clear" w:color="auto" w:fill="D9D9D9"/>
          </w:tcPr>
          <w:p w:rsidR="008527E4" w:rsidRPr="00331C1F" w:rsidRDefault="008527E4" w:rsidP="0011269F">
            <w:pPr>
              <w:pStyle w:val="Bangheader"/>
              <w:rPr>
                <w:sz w:val="22"/>
                <w:szCs w:val="22"/>
              </w:rPr>
            </w:pPr>
            <w:r w:rsidRPr="00331C1F">
              <w:rPr>
                <w:sz w:val="22"/>
                <w:szCs w:val="22"/>
              </w:rPr>
              <w:t>Waiver Criteria</w:t>
            </w:r>
          </w:p>
        </w:tc>
      </w:tr>
      <w:tr w:rsidR="008527E4" w:rsidRPr="00EA1A77" w:rsidTr="00F453FA">
        <w:tc>
          <w:tcPr>
            <w:tcW w:w="8820" w:type="dxa"/>
            <w:gridSpan w:val="4"/>
            <w:vAlign w:val="center"/>
          </w:tcPr>
          <w:p w:rsidR="008527E4" w:rsidRPr="00EA1A77" w:rsidRDefault="008527E4" w:rsidP="0096164E">
            <w:pPr>
              <w:pStyle w:val="bang0"/>
            </w:pPr>
            <w:r w:rsidRPr="00EA1A77">
              <w:t>Technical</w:t>
            </w:r>
          </w:p>
        </w:tc>
      </w:tr>
      <w:tr w:rsidR="008527E4" w:rsidRPr="00EA1A77" w:rsidTr="00F453FA">
        <w:tc>
          <w:tcPr>
            <w:tcW w:w="2880" w:type="dxa"/>
          </w:tcPr>
          <w:p w:rsidR="008527E4" w:rsidRPr="00EA1A77" w:rsidRDefault="00C661CA" w:rsidP="0096164E">
            <w:pPr>
              <w:pStyle w:val="bang0"/>
            </w:pPr>
            <w:r>
              <w:t>PHP</w:t>
            </w:r>
            <w:r w:rsidR="008527E4" w:rsidRPr="00EA1A77">
              <w:t xml:space="preserve"> Language</w:t>
            </w:r>
          </w:p>
        </w:tc>
        <w:tc>
          <w:tcPr>
            <w:tcW w:w="2610" w:type="dxa"/>
          </w:tcPr>
          <w:p w:rsidR="008527E4" w:rsidRPr="00EA1A77" w:rsidRDefault="008527E4" w:rsidP="0096164E">
            <w:pPr>
              <w:pStyle w:val="bang0"/>
            </w:pPr>
          </w:p>
        </w:tc>
        <w:tc>
          <w:tcPr>
            <w:tcW w:w="1620" w:type="dxa"/>
          </w:tcPr>
          <w:p w:rsidR="008527E4" w:rsidRPr="00EA1A77" w:rsidRDefault="005C3D07" w:rsidP="0096164E">
            <w:pPr>
              <w:pStyle w:val="bang0"/>
            </w:pPr>
            <w:r>
              <w:t>2 weeks</w:t>
            </w:r>
          </w:p>
        </w:tc>
        <w:tc>
          <w:tcPr>
            <w:tcW w:w="1710" w:type="dxa"/>
          </w:tcPr>
          <w:p w:rsidR="008527E4" w:rsidRPr="00EA1A77" w:rsidRDefault="00C661CA" w:rsidP="0096164E">
            <w:pPr>
              <w:pStyle w:val="bang0"/>
            </w:pPr>
            <w:r w:rsidRPr="00C661CA">
              <w:t>Mandatory</w:t>
            </w:r>
          </w:p>
        </w:tc>
      </w:tr>
      <w:tr w:rsidR="008527E4" w:rsidRPr="00EA1A77" w:rsidTr="00F453FA">
        <w:tc>
          <w:tcPr>
            <w:tcW w:w="2880" w:type="dxa"/>
          </w:tcPr>
          <w:p w:rsidR="008527E4" w:rsidRPr="00EA1A77" w:rsidRDefault="005C3D07" w:rsidP="0096164E">
            <w:pPr>
              <w:pStyle w:val="bang0"/>
            </w:pPr>
            <w:proofErr w:type="spellStart"/>
            <w:r>
              <w:t>Codeiginiter</w:t>
            </w:r>
            <w:proofErr w:type="spellEnd"/>
            <w:r w:rsidR="00C661CA">
              <w:t xml:space="preserve"> </w:t>
            </w:r>
            <w:r w:rsidR="009F4EFA">
              <w:t>Framework</w:t>
            </w:r>
            <w:r w:rsidR="00C661CA">
              <w:t xml:space="preserve"> for PHP</w:t>
            </w:r>
          </w:p>
        </w:tc>
        <w:tc>
          <w:tcPr>
            <w:tcW w:w="2610" w:type="dxa"/>
          </w:tcPr>
          <w:p w:rsidR="008527E4" w:rsidRPr="00EA1A77" w:rsidRDefault="008527E4" w:rsidP="0096164E">
            <w:pPr>
              <w:pStyle w:val="bang0"/>
            </w:pPr>
          </w:p>
        </w:tc>
        <w:tc>
          <w:tcPr>
            <w:tcW w:w="1620" w:type="dxa"/>
          </w:tcPr>
          <w:p w:rsidR="008527E4" w:rsidRPr="00EA1A77" w:rsidRDefault="005C3D07" w:rsidP="0096164E">
            <w:pPr>
              <w:pStyle w:val="bang0"/>
            </w:pPr>
            <w:r>
              <w:t>1 day</w:t>
            </w:r>
          </w:p>
        </w:tc>
        <w:tc>
          <w:tcPr>
            <w:tcW w:w="1710" w:type="dxa"/>
          </w:tcPr>
          <w:p w:rsidR="008527E4" w:rsidRPr="00EA1A77" w:rsidRDefault="00C661CA" w:rsidP="0096164E">
            <w:pPr>
              <w:pStyle w:val="bang0"/>
            </w:pPr>
            <w:r>
              <w:t>Mandatory</w:t>
            </w:r>
          </w:p>
        </w:tc>
      </w:tr>
      <w:tr w:rsidR="00C661CA" w:rsidRPr="00EA1A77" w:rsidTr="00F453FA">
        <w:tc>
          <w:tcPr>
            <w:tcW w:w="2880" w:type="dxa"/>
          </w:tcPr>
          <w:p w:rsidR="00C661CA" w:rsidRDefault="00C661CA" w:rsidP="0096164E">
            <w:pPr>
              <w:pStyle w:val="bang0"/>
            </w:pPr>
            <w:r w:rsidRPr="00C661CA">
              <w:t xml:space="preserve">MS Project </w:t>
            </w:r>
            <w:r w:rsidR="005C3D07">
              <w:t>Professional 2007</w:t>
            </w:r>
          </w:p>
        </w:tc>
        <w:tc>
          <w:tcPr>
            <w:tcW w:w="2610" w:type="dxa"/>
          </w:tcPr>
          <w:p w:rsidR="00C661CA" w:rsidRPr="00EA1A77" w:rsidRDefault="00C661CA" w:rsidP="0096164E">
            <w:pPr>
              <w:pStyle w:val="bang0"/>
            </w:pPr>
          </w:p>
        </w:tc>
        <w:tc>
          <w:tcPr>
            <w:tcW w:w="1620" w:type="dxa"/>
          </w:tcPr>
          <w:p w:rsidR="00C661CA" w:rsidRDefault="005C3D07" w:rsidP="0096164E">
            <w:pPr>
              <w:pStyle w:val="bang0"/>
            </w:pPr>
            <w:r>
              <w:t>1 hour</w:t>
            </w:r>
          </w:p>
        </w:tc>
        <w:tc>
          <w:tcPr>
            <w:tcW w:w="1710" w:type="dxa"/>
          </w:tcPr>
          <w:p w:rsidR="00C661CA" w:rsidRDefault="00C661CA" w:rsidP="0096164E">
            <w:pPr>
              <w:pStyle w:val="bang0"/>
            </w:pPr>
          </w:p>
        </w:tc>
      </w:tr>
      <w:tr w:rsidR="008527E4" w:rsidRPr="00EA1A77" w:rsidTr="00F453FA">
        <w:tc>
          <w:tcPr>
            <w:tcW w:w="8820" w:type="dxa"/>
            <w:gridSpan w:val="4"/>
            <w:vAlign w:val="center"/>
          </w:tcPr>
          <w:p w:rsidR="008527E4" w:rsidRPr="00EA1A77" w:rsidRDefault="008527E4" w:rsidP="0096164E">
            <w:pPr>
              <w:pStyle w:val="bang0"/>
            </w:pPr>
            <w:r w:rsidRPr="00EA1A77">
              <w:t>Process</w:t>
            </w:r>
          </w:p>
        </w:tc>
      </w:tr>
      <w:tr w:rsidR="008527E4" w:rsidRPr="00EA1A77" w:rsidTr="00F453FA">
        <w:tc>
          <w:tcPr>
            <w:tcW w:w="2880" w:type="dxa"/>
          </w:tcPr>
          <w:p w:rsidR="008527E4" w:rsidRPr="00EA1A77" w:rsidRDefault="008527E4" w:rsidP="0096164E">
            <w:pPr>
              <w:pStyle w:val="bang0"/>
            </w:pPr>
            <w:r w:rsidRPr="00EA1A77">
              <w:t>Quality system</w:t>
            </w:r>
          </w:p>
        </w:tc>
        <w:tc>
          <w:tcPr>
            <w:tcW w:w="2610" w:type="dxa"/>
          </w:tcPr>
          <w:p w:rsidR="008527E4" w:rsidRPr="00EA1A77" w:rsidRDefault="008527E4" w:rsidP="0096164E">
            <w:pPr>
              <w:pStyle w:val="bang0"/>
            </w:pPr>
          </w:p>
        </w:tc>
        <w:tc>
          <w:tcPr>
            <w:tcW w:w="1620" w:type="dxa"/>
          </w:tcPr>
          <w:p w:rsidR="008527E4" w:rsidRPr="00EA1A77" w:rsidRDefault="008527E4" w:rsidP="0096164E">
            <w:pPr>
              <w:pStyle w:val="bang0"/>
            </w:pPr>
            <w:r w:rsidRPr="00EA1A77">
              <w:t xml:space="preserve">3 </w:t>
            </w:r>
            <w:proofErr w:type="spellStart"/>
            <w:r w:rsidRPr="00EA1A77">
              <w:t>hrs</w:t>
            </w:r>
            <w:proofErr w:type="spellEnd"/>
          </w:p>
        </w:tc>
        <w:tc>
          <w:tcPr>
            <w:tcW w:w="1710" w:type="dxa"/>
          </w:tcPr>
          <w:p w:rsidR="008527E4" w:rsidRPr="00EA1A77" w:rsidRDefault="008527E4" w:rsidP="0096164E">
            <w:pPr>
              <w:pStyle w:val="bang0"/>
            </w:pPr>
            <w:r w:rsidRPr="00EA1A77">
              <w:t>If already trained</w:t>
            </w:r>
          </w:p>
        </w:tc>
      </w:tr>
      <w:tr w:rsidR="008527E4" w:rsidRPr="00EA1A77" w:rsidTr="00F453FA">
        <w:tc>
          <w:tcPr>
            <w:tcW w:w="2880" w:type="dxa"/>
          </w:tcPr>
          <w:p w:rsidR="008527E4" w:rsidRPr="00EA1A77" w:rsidRDefault="008527E4" w:rsidP="0096164E">
            <w:pPr>
              <w:pStyle w:val="bang0"/>
            </w:pPr>
            <w:r w:rsidRPr="00EA1A77">
              <w:t>Configuration management</w:t>
            </w:r>
          </w:p>
        </w:tc>
        <w:tc>
          <w:tcPr>
            <w:tcW w:w="2610" w:type="dxa"/>
          </w:tcPr>
          <w:p w:rsidR="008527E4" w:rsidRPr="00EA1A77" w:rsidRDefault="008527E4" w:rsidP="0096164E">
            <w:pPr>
              <w:pStyle w:val="bang0"/>
            </w:pPr>
          </w:p>
        </w:tc>
        <w:tc>
          <w:tcPr>
            <w:tcW w:w="1620" w:type="dxa"/>
          </w:tcPr>
          <w:p w:rsidR="008527E4" w:rsidRPr="00EA1A77" w:rsidRDefault="008527E4" w:rsidP="0096164E">
            <w:pPr>
              <w:pStyle w:val="bang0"/>
            </w:pPr>
            <w:r w:rsidRPr="00EA1A77">
              <w:t xml:space="preserve">2 </w:t>
            </w:r>
            <w:proofErr w:type="spellStart"/>
            <w:r w:rsidRPr="00EA1A77">
              <w:t>hrs</w:t>
            </w:r>
            <w:proofErr w:type="spellEnd"/>
          </w:p>
        </w:tc>
        <w:tc>
          <w:tcPr>
            <w:tcW w:w="1710" w:type="dxa"/>
          </w:tcPr>
          <w:p w:rsidR="008527E4" w:rsidRPr="00EA1A77" w:rsidRDefault="008527E4" w:rsidP="0096164E">
            <w:pPr>
              <w:pStyle w:val="bang0"/>
            </w:pPr>
            <w:r w:rsidRPr="00EA1A77">
              <w:t>If already trained for CC. For others, on-the-job training</w:t>
            </w:r>
          </w:p>
        </w:tc>
      </w:tr>
      <w:tr w:rsidR="008527E4" w:rsidRPr="00EA1A77" w:rsidTr="00F453FA">
        <w:tc>
          <w:tcPr>
            <w:tcW w:w="2880" w:type="dxa"/>
          </w:tcPr>
          <w:p w:rsidR="008527E4" w:rsidRPr="00EA1A77" w:rsidRDefault="008527E4" w:rsidP="0096164E">
            <w:pPr>
              <w:pStyle w:val="bang0"/>
            </w:pPr>
            <w:r w:rsidRPr="00EA1A77">
              <w:t>Group review</w:t>
            </w:r>
          </w:p>
        </w:tc>
        <w:tc>
          <w:tcPr>
            <w:tcW w:w="2610" w:type="dxa"/>
          </w:tcPr>
          <w:p w:rsidR="008527E4" w:rsidRPr="00EA1A77" w:rsidRDefault="008527E4" w:rsidP="0096164E">
            <w:pPr>
              <w:pStyle w:val="bang0"/>
            </w:pPr>
          </w:p>
        </w:tc>
        <w:tc>
          <w:tcPr>
            <w:tcW w:w="1620" w:type="dxa"/>
          </w:tcPr>
          <w:p w:rsidR="008527E4" w:rsidRPr="005C3D07" w:rsidRDefault="005C3D07" w:rsidP="00DB14D2">
            <w:pPr>
              <w:pStyle w:val="BodyTextIndent"/>
              <w:rPr>
                <w:sz w:val="16"/>
                <w:szCs w:val="16"/>
              </w:rPr>
            </w:pPr>
            <w:r w:rsidRPr="005C3D07">
              <w:rPr>
                <w:sz w:val="16"/>
                <w:szCs w:val="16"/>
              </w:rPr>
              <w:t>2 hours</w:t>
            </w:r>
          </w:p>
        </w:tc>
        <w:tc>
          <w:tcPr>
            <w:tcW w:w="1710" w:type="dxa"/>
          </w:tcPr>
          <w:p w:rsidR="008527E4" w:rsidRPr="00EA1A77" w:rsidRDefault="008527E4" w:rsidP="0096164E">
            <w:pPr>
              <w:pStyle w:val="bang0"/>
            </w:pPr>
            <w:r w:rsidRPr="00EA1A77">
              <w:t>If already trained</w:t>
            </w:r>
          </w:p>
        </w:tc>
      </w:tr>
      <w:tr w:rsidR="008527E4" w:rsidRPr="00EA1A77" w:rsidTr="00F453FA">
        <w:tc>
          <w:tcPr>
            <w:tcW w:w="2880" w:type="dxa"/>
          </w:tcPr>
          <w:p w:rsidR="008527E4" w:rsidRPr="00EA1A77" w:rsidRDefault="008527E4" w:rsidP="0096164E">
            <w:pPr>
              <w:pStyle w:val="bang0"/>
            </w:pPr>
            <w:r w:rsidRPr="00EA1A77">
              <w:t>Defect prevention</w:t>
            </w:r>
          </w:p>
        </w:tc>
        <w:tc>
          <w:tcPr>
            <w:tcW w:w="2610" w:type="dxa"/>
          </w:tcPr>
          <w:p w:rsidR="008527E4" w:rsidRPr="00EA1A77" w:rsidRDefault="008527E4" w:rsidP="0096164E">
            <w:pPr>
              <w:pStyle w:val="bang0"/>
            </w:pPr>
          </w:p>
        </w:tc>
        <w:tc>
          <w:tcPr>
            <w:tcW w:w="1620" w:type="dxa"/>
          </w:tcPr>
          <w:p w:rsidR="008527E4" w:rsidRPr="005C3D07" w:rsidRDefault="005C3D07" w:rsidP="00DB14D2">
            <w:pPr>
              <w:pStyle w:val="BodyTextIndent"/>
              <w:rPr>
                <w:sz w:val="16"/>
                <w:szCs w:val="16"/>
              </w:rPr>
            </w:pPr>
            <w:r w:rsidRPr="005C3D07">
              <w:rPr>
                <w:sz w:val="16"/>
                <w:szCs w:val="16"/>
              </w:rPr>
              <w:t>2 hours</w:t>
            </w:r>
          </w:p>
        </w:tc>
        <w:tc>
          <w:tcPr>
            <w:tcW w:w="1710" w:type="dxa"/>
          </w:tcPr>
          <w:p w:rsidR="008527E4" w:rsidRPr="00EA1A77" w:rsidRDefault="008527E4" w:rsidP="0096164E">
            <w:pPr>
              <w:pStyle w:val="bang0"/>
            </w:pPr>
            <w:r w:rsidRPr="00EA1A77">
              <w:t>Mandatory</w:t>
            </w:r>
          </w:p>
        </w:tc>
      </w:tr>
    </w:tbl>
    <w:p w:rsidR="008527E4" w:rsidRDefault="008527E4" w:rsidP="00DB14D2">
      <w:pPr>
        <w:pStyle w:val="Heading2"/>
      </w:pPr>
      <w:bookmarkStart w:id="84" w:name="_Toc368438020"/>
      <w:r>
        <w:lastRenderedPageBreak/>
        <w:t>Finance</w:t>
      </w:r>
      <w:bookmarkEnd w:id="8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85" w:name="_Toc368438021"/>
      <w:r>
        <w:lastRenderedPageBreak/>
        <w:t xml:space="preserve">Project </w:t>
      </w:r>
      <w:r w:rsidR="00E031FE">
        <w:t>O</w:t>
      </w:r>
      <w:r w:rsidR="006431DA">
        <w:t>rganization</w:t>
      </w:r>
      <w:bookmarkEnd w:id="85"/>
    </w:p>
    <w:p w:rsidR="00D25A64" w:rsidRDefault="00D25A64" w:rsidP="00DB14D2">
      <w:pPr>
        <w:pStyle w:val="Heading2"/>
      </w:pPr>
      <w:bookmarkStart w:id="86" w:name="_Toc368438022"/>
      <w:r>
        <w:t>Organization</w:t>
      </w:r>
      <w:bookmarkEnd w:id="63"/>
      <w:r w:rsidR="00074C0B">
        <w:t xml:space="preserve"> St</w:t>
      </w:r>
      <w:r w:rsidR="00425104">
        <w:t>r</w:t>
      </w:r>
      <w:r w:rsidR="00074C0B">
        <w:t>ucture</w:t>
      </w:r>
      <w:bookmarkEnd w:id="8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1B3BB4" w:rsidP="00DB14D2">
      <w:pPr>
        <w:pStyle w:val="NormalIndent"/>
      </w:pPr>
      <w:r>
        <w:pict>
          <v:group id="_x0000_s1069" editas="canvas" style="width:465.85pt;height:350.35pt;mso-position-horizontal-relative:char;mso-position-vertical-relative:line" coordorigin="2362,1485" coordsize="7200,5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2362;top:1485;width:7200;height:5415" o:preferrelative="f">
              <v:fill o:detectmouseclick="t"/>
              <v:path o:extrusionok="t" o:connecttype="none"/>
              <o:lock v:ext="edit" text="t"/>
            </v:shape>
            <v:roundrect id="_x0000_s1071" style="position:absolute;left:5074;top:1485;width:1786;height:835" arcsize="10923f" fillcolor="#4bacc6 [3208]" strokecolor="#f2f2f2 [3041]" strokeweight="3pt">
              <v:shadow type="perspective" color="#205867 [1608]" opacity=".5" offset="1pt" offset2="-1pt"/>
              <v:textbox style="mso-next-textbox:#_x0000_s1071">
                <w:txbxContent>
                  <w:p w:rsidR="00A83415" w:rsidRDefault="00A83415" w:rsidP="000F0124">
                    <w:r>
                      <w:t xml:space="preserve">        Supervisor</w:t>
                    </w:r>
                  </w:p>
                  <w:p w:rsidR="00A83415" w:rsidRDefault="00A83415"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left:5828;top:2111;width:243;height:336" fillcolor="#4bacc6 [3208]" strokecolor="#f2f2f2 [3041]" strokeweight="3pt">
              <v:shadow on="t" type="perspective" color="#205867 [1608]" opacity=".5" offset="1pt" offset2="-1pt"/>
              <v:textbox style="layout-flow:vertical-ideographic"/>
            </v:shape>
            <v:roundrect id="_x0000_s1073" style="position:absolute;left:5190;top:2568;width:1519;height:698" arcsize="10923f" fillcolor="#4bacc6 [3208]" strokecolor="#f2f2f2 [3041]" strokeweight="3pt">
              <v:shadow type="perspective" color="#205867 [1608]" opacity=".5" offset="1pt" offset2="-1pt"/>
              <v:textbox style="mso-next-textbox:#_x0000_s1073">
                <w:txbxContent>
                  <w:p w:rsidR="00A83415" w:rsidRDefault="00A83415" w:rsidP="000F0124">
                    <w:r>
                      <w:t>Project Manager</w:t>
                    </w:r>
                  </w:p>
                  <w:p w:rsidR="00A83415" w:rsidRDefault="00A83415" w:rsidP="000F0124">
                    <w:r>
                      <w:t xml:space="preserve">(Le </w:t>
                    </w:r>
                    <w:proofErr w:type="spellStart"/>
                    <w:r>
                      <w:t>Dinh</w:t>
                    </w:r>
                    <w:proofErr w:type="spellEnd"/>
                    <w:r>
                      <w:t xml:space="preserve"> Nam)</w:t>
                    </w:r>
                  </w:p>
                </w:txbxContent>
              </v:textbox>
            </v:roundrect>
            <v:rect id="_x0000_s1074" style="position:absolute;left:3255;top:3387;width:5343;height:115" fillcolor="#4bacc6 [3208]" strokecolor="#f2f2f2 [3041]" strokeweight="3pt">
              <v:shadow type="perspective" color="#205867 [1608]" opacity=".5" offset="1pt" offset2="-1pt"/>
            </v:rect>
            <v:rect id="_x0000_s1075" style="position:absolute;left:5886;top:3212;width:185;height:290" fillcolor="#4bacc6 [3208]" strokecolor="#f2f2f2 [3041]" strokeweight="3pt">
              <v:shadow type="perspective" color="#205867 [1608]" opacity=".5" offset="1pt" offset2="-1pt"/>
            </v:rect>
            <v:shape id="_x0000_s1076" type="#_x0000_t67" style="position:absolute;left:5863;top:3467;width:242;height:338" fillcolor="#4bacc6 [3208]" strokecolor="#f2f2f2 [3041]" strokeweight="3pt">
              <v:shadow on="t" type="perspective" color="#205867 [1608]" opacity=".5" offset="1pt" offset2="-1pt"/>
              <v:textbox style="layout-flow:vertical-ideographic"/>
            </v:shape>
            <v:shape id="_x0000_s1077" type="#_x0000_t67" style="position:absolute;left:8598;top:3387;width:243;height:337" fillcolor="#4bacc6 [3208]" strokecolor="#f2f2f2 [3041]" strokeweight="3pt">
              <v:shadow on="t" type="perspective" color="#205867 [1608]" opacity=".5" offset="1pt" offset2="-1pt"/>
              <v:textbox style="layout-flow:vertical-ideographic"/>
            </v:shape>
            <v:shape id="_x0000_s1078" type="#_x0000_t67" style="position:absolute;left:3010;top:3386;width:245;height:336" fillcolor="#4bacc6 [3208]" strokecolor="#f2f2f2 [3041]" strokeweight="3pt">
              <v:shadow on="t" type="perspective" color="#205867 [1608]" opacity=".5" offset="1pt" offset2="-1pt"/>
              <v:textbox style="layout-flow:vertical-ideographic"/>
            </v:shape>
            <v:roundrect id="_x0000_s1079" style="position:absolute;left:2362;top:3825;width:1530;height:996" arcsize="10923f" fillcolor="#4bacc6 [3208]" strokecolor="#f2f2f2 [3041]" strokeweight="3pt">
              <v:shadow type="perspective" color="#205867 [1608]" opacity=".5" offset="1pt" offset2="-1pt"/>
              <v:textbox style="mso-next-textbox:#_x0000_s1079">
                <w:txbxContent>
                  <w:p w:rsidR="00A83415" w:rsidRDefault="00A83415" w:rsidP="000F0124">
                    <w:r>
                      <w:t>Requirement Analysis</w:t>
                    </w:r>
                  </w:p>
                  <w:p w:rsidR="00A83415" w:rsidRDefault="00A83415" w:rsidP="000F0124">
                    <w:r>
                      <w:t xml:space="preserve">(Le </w:t>
                    </w:r>
                    <w:proofErr w:type="spellStart"/>
                    <w:r>
                      <w:t>Dinh</w:t>
                    </w:r>
                    <w:proofErr w:type="spellEnd"/>
                    <w:r>
                      <w:t xml:space="preserve"> Nam)</w:t>
                    </w:r>
                  </w:p>
                </w:txbxContent>
              </v:textbox>
            </v:roundrect>
            <v:roundrect id="_x0000_s1080" style="position:absolute;left:5074;top:3906;width:1808;height:894" arcsize="10923f" fillcolor="#4bacc6 [3208]" strokecolor="#f2f2f2 [3041]" strokeweight="3pt">
              <v:shadow type="perspective" color="#205867 [1608]" opacity=".5" offset="1pt" offset2="-1pt"/>
              <v:textbox style="mso-next-textbox:#_x0000_s1080">
                <w:txbxContent>
                  <w:p w:rsidR="00A83415" w:rsidRDefault="00A83415" w:rsidP="000F0124">
                    <w:r>
                      <w:t>Technical Leader</w:t>
                    </w:r>
                  </w:p>
                  <w:p w:rsidR="00A83415" w:rsidRDefault="00A83415" w:rsidP="000F0124">
                    <w:r>
                      <w:t xml:space="preserve">(Le </w:t>
                    </w:r>
                    <w:proofErr w:type="spellStart"/>
                    <w:r>
                      <w:t>Dinh</w:t>
                    </w:r>
                    <w:proofErr w:type="spellEnd"/>
                    <w:r>
                      <w:t xml:space="preserve"> Nam)</w:t>
                    </w:r>
                  </w:p>
                </w:txbxContent>
              </v:textbox>
            </v:roundrect>
            <v:roundrect id="_x0000_s1081" style="position:absolute;left:7656;top:3825;width:1599;height:1010" arcsize="10923f" fillcolor="#4bacc6 [3208]" strokecolor="#f2f2f2 [3041]" strokeweight="3pt">
              <v:shadow type="perspective" color="#205867 [1608]" opacity=".5" offset="1pt" offset2="-1pt"/>
              <v:textbox style="mso-next-textbox:#_x0000_s1081">
                <w:txbxContent>
                  <w:p w:rsidR="00A83415" w:rsidRDefault="00A83415" w:rsidP="000F0124">
                    <w:r>
                      <w:t>QA and Test Team</w:t>
                    </w:r>
                  </w:p>
                  <w:p w:rsidR="00A83415" w:rsidRDefault="00A83415" w:rsidP="000F0124">
                    <w:r>
                      <w:t xml:space="preserve">(Pham </w:t>
                    </w:r>
                    <w:proofErr w:type="spellStart"/>
                    <w:r>
                      <w:t>Thi</w:t>
                    </w:r>
                    <w:proofErr w:type="spellEnd"/>
                    <w:r>
                      <w:t xml:space="preserve"> Minh)</w:t>
                    </w:r>
                  </w:p>
                </w:txbxContent>
              </v:textbox>
            </v:roundrect>
            <v:rect id="_x0000_s1082" style="position:absolute;left:2374;top:4786;width:104;height:939" fillcolor="#4bacc6 [3208]" strokecolor="#f2f2f2 [3041]" strokeweight="3pt">
              <v:shadow type="perspective" color="#205867 [1608]"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478;top:4997;width:1275;height:742" fillcolor="#4bacc6 [3208]" strokecolor="#f2f2f2 [3041]" strokeweight="3pt">
              <v:shadow type="perspective" color="#205867 [1608]" opacity=".5" offset="1pt" offset2="-1pt"/>
              <v:textbox style="mso-next-textbox:#_x0000_s1083">
                <w:txbxContent>
                  <w:p w:rsidR="00A83415" w:rsidRDefault="00A83415" w:rsidP="000F0124">
                    <w:r>
                      <w:t xml:space="preserve">Pham </w:t>
                    </w:r>
                    <w:proofErr w:type="spellStart"/>
                    <w:r>
                      <w:t>Thi</w:t>
                    </w:r>
                    <w:proofErr w:type="spellEnd"/>
                    <w:r>
                      <w:t xml:space="preserve"> Minh</w:t>
                    </w:r>
                  </w:p>
                </w:txbxContent>
              </v:textbox>
            </v:shape>
            <v:rect id="_x0000_s1084" style="position:absolute;left:5060;top:4719;width:103;height:1868" fillcolor="#4bacc6 [3208]" strokecolor="#f2f2f2 [3041]" strokeweight="3pt">
              <v:shadow type="perspective" color="#205867 [1608]" opacity=".5" offset="1pt" offset2="-1pt"/>
            </v:rect>
            <v:rect id="_x0000_s1085" style="position:absolute;left:7726;top:4786;width:103;height:939" fillcolor="#4bacc6 [3208]" strokecolor="#f2f2f2 [3041]" strokeweight="3pt">
              <v:shadow type="perspective" color="#205867 [1608]" opacity=".5" offset="1pt" offset2="-1pt"/>
            </v:rect>
            <v:shape id="_x0000_s1086" type="#_x0000_t15" style="position:absolute;left:5202;top:5032;width:1427;height:742" fillcolor="#4bacc6 [3208]" strokecolor="#f2f2f2 [3041]" strokeweight="3pt">
              <v:shadow type="perspective" color="#205867 [1608]" opacity=".5" offset="1pt" offset2="-1pt"/>
              <v:textbox style="mso-next-textbox:#_x0000_s1086">
                <w:txbxContent>
                  <w:p w:rsidR="00A83415" w:rsidRDefault="00A83415" w:rsidP="000F0124">
                    <w:r>
                      <w:t xml:space="preserve">Pham Tien </w:t>
                    </w:r>
                    <w:proofErr w:type="spellStart"/>
                    <w:r>
                      <w:t>Dat</w:t>
                    </w:r>
                    <w:proofErr w:type="spellEnd"/>
                  </w:p>
                </w:txbxContent>
              </v:textbox>
            </v:shape>
            <v:shape id="_x0000_s1087" type="#_x0000_t15" style="position:absolute;left:5202;top:5844;width:1427;height:743" fillcolor="#4bacc6 [3208]" strokecolor="#f2f2f2 [3041]" strokeweight="3pt">
              <v:shadow type="perspective" color="#205867 [1608]" opacity=".5" offset="1pt" offset2="-1pt"/>
              <v:textbox style="mso-next-textbox:#_x0000_s1087">
                <w:txbxContent>
                  <w:p w:rsidR="00A83415" w:rsidRDefault="00A83415" w:rsidP="000F0124">
                    <w:r>
                      <w:t>Nguyen Ngoc Tuan</w:t>
                    </w:r>
                  </w:p>
                </w:txbxContent>
              </v:textbox>
            </v:shape>
            <v:shape id="_x0000_s1088" type="#_x0000_t15" style="position:absolute;left:7876;top:5102;width:1426;height:742" fillcolor="#4bacc6 [3208]" strokecolor="#f2f2f2 [3041]" strokeweight="3pt">
              <v:shadow type="perspective" color="#205867 [1608]" opacity=".5" offset="1pt" offset2="-1pt"/>
              <v:textbox style="mso-next-textbox:#_x0000_s1088">
                <w:txbxContent>
                  <w:p w:rsidR="00A83415" w:rsidRDefault="00A83415" w:rsidP="000F0124">
                    <w:r>
                      <w:t xml:space="preserve">Pham Tien </w:t>
                    </w:r>
                    <w:proofErr w:type="spellStart"/>
                    <w:r>
                      <w:t>Dat</w:t>
                    </w:r>
                    <w:proofErr w:type="spellEnd"/>
                  </w:p>
                </w:txbxContent>
              </v:textbox>
            </v:shape>
            <w10:anchorlock/>
          </v:group>
        </w:pic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87" w:name="_Project_team"/>
      <w:bookmarkStart w:id="88" w:name="_Toc368438023"/>
      <w:bookmarkEnd w:id="87"/>
      <w:r>
        <w:t>Project T</w:t>
      </w:r>
      <w:r w:rsidR="00D25A64">
        <w:t>eam</w:t>
      </w:r>
      <w:bookmarkEnd w:id="88"/>
    </w:p>
    <w:p w:rsidR="000F0124" w:rsidRDefault="000F0124" w:rsidP="000F0124">
      <w:pPr>
        <w:pStyle w:val="NormalIndent"/>
      </w:pPr>
    </w:p>
    <w:p w:rsidR="000F0124" w:rsidRPr="000F0124" w:rsidRDefault="000F0124" w:rsidP="000F0124">
      <w:pPr>
        <w:pStyle w:val="NormalInde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350"/>
        <w:gridCol w:w="900"/>
        <w:gridCol w:w="360"/>
        <w:gridCol w:w="450"/>
        <w:gridCol w:w="810"/>
        <w:gridCol w:w="900"/>
        <w:gridCol w:w="810"/>
      </w:tblGrid>
      <w:tr w:rsidR="007D5023" w:rsidRPr="00CC7543" w:rsidTr="00331C1F">
        <w:trPr>
          <w:trHeight w:val="517"/>
          <w:tblHeader/>
        </w:trPr>
        <w:tc>
          <w:tcPr>
            <w:tcW w:w="90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proofErr w:type="gramStart"/>
            <w:r w:rsidRPr="00331C1F">
              <w:rPr>
                <w:sz w:val="22"/>
                <w:szCs w:val="22"/>
              </w:rPr>
              <w:t>Effort</w:t>
            </w:r>
            <w:r w:rsidR="00686C91" w:rsidRPr="00331C1F">
              <w:rPr>
                <w:sz w:val="22"/>
                <w:szCs w:val="22"/>
              </w:rPr>
              <w:t>(</w:t>
            </w:r>
            <w:proofErr w:type="gramEnd"/>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331C1F">
        <w:trPr>
          <w:cantSplit/>
          <w:trHeight w:val="517"/>
        </w:trPr>
        <w:tc>
          <w:tcPr>
            <w:tcW w:w="900" w:type="dxa"/>
            <w:shd w:val="clear" w:color="auto" w:fill="FFFFFF"/>
          </w:tcPr>
          <w:p w:rsidR="007D5023" w:rsidRPr="00CC7543" w:rsidRDefault="007D5023" w:rsidP="0096164E">
            <w:pPr>
              <w:pStyle w:val="bang0"/>
            </w:pPr>
            <w:r w:rsidRPr="00CC7543">
              <w:t>PM</w:t>
            </w:r>
          </w:p>
        </w:tc>
        <w:tc>
          <w:tcPr>
            <w:tcW w:w="2340" w:type="dxa"/>
            <w:shd w:val="clear" w:color="auto" w:fill="FFFFFF"/>
          </w:tcPr>
          <w:p w:rsidR="007D5023" w:rsidRPr="00CC7543" w:rsidRDefault="00AB35A4" w:rsidP="0096164E">
            <w:pPr>
              <w:pStyle w:val="bang0"/>
            </w:pPr>
            <w:r w:rsidRPr="00CC7543">
              <w:t>Have o</w:t>
            </w:r>
            <w:r w:rsidR="007D5023" w:rsidRPr="00CC7543">
              <w:t>verall responsibility of the project</w:t>
            </w:r>
            <w:r w:rsidR="000F0124">
              <w:t>:</w:t>
            </w:r>
          </w:p>
          <w:p w:rsidR="00DB76A4" w:rsidRPr="00CC7543" w:rsidRDefault="00057DEA" w:rsidP="0096164E">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96164E">
            <w:pPr>
              <w:pStyle w:val="bang0"/>
            </w:pPr>
            <w:r w:rsidRPr="00CC7543">
              <w:t xml:space="preserve">- </w:t>
            </w:r>
            <w:r w:rsidR="00DB76A4" w:rsidRPr="00CC7543">
              <w:t>Task assignment and tracking</w:t>
            </w:r>
            <w:r w:rsidR="00F87BE4">
              <w:t xml:space="preserve"> processing</w:t>
            </w:r>
          </w:p>
          <w:p w:rsidR="0011269F" w:rsidRPr="00CC7543" w:rsidRDefault="0011269F" w:rsidP="0096164E">
            <w:pPr>
              <w:pStyle w:val="bang0"/>
            </w:pPr>
            <w:r>
              <w:t>- Review documents</w:t>
            </w:r>
          </w:p>
          <w:p w:rsidR="00DB76A4" w:rsidRPr="00CC7543" w:rsidRDefault="00057DEA" w:rsidP="0096164E">
            <w:pPr>
              <w:pStyle w:val="bang0"/>
            </w:pPr>
            <w:r w:rsidRPr="00CC7543">
              <w:t xml:space="preserve">- </w:t>
            </w:r>
            <w:r w:rsidR="00F87BE4">
              <w:t>Reporting to supervisor</w:t>
            </w:r>
          </w:p>
          <w:p w:rsidR="00DB76A4" w:rsidRDefault="00057DEA" w:rsidP="0096164E">
            <w:pPr>
              <w:pStyle w:val="bang0"/>
            </w:pPr>
            <w:r w:rsidRPr="00CC7543">
              <w:t xml:space="preserve">- </w:t>
            </w:r>
            <w:r w:rsidR="00DB76A4" w:rsidRPr="00CC7543">
              <w:t>Interface with other departments as per need</w:t>
            </w:r>
          </w:p>
          <w:p w:rsidR="000F0124" w:rsidRPr="00CC7543" w:rsidRDefault="000F0124" w:rsidP="0096164E">
            <w:pPr>
              <w:pStyle w:val="bang0"/>
            </w:pPr>
          </w:p>
        </w:tc>
        <w:tc>
          <w:tcPr>
            <w:tcW w:w="1350" w:type="dxa"/>
            <w:shd w:val="clear" w:color="auto" w:fill="FFFFFF"/>
          </w:tcPr>
          <w:p w:rsidR="007D5023" w:rsidRPr="00CC7543" w:rsidRDefault="007D5023" w:rsidP="0096164E">
            <w:pPr>
              <w:pStyle w:val="bang0"/>
            </w:pPr>
          </w:p>
        </w:tc>
        <w:tc>
          <w:tcPr>
            <w:tcW w:w="900" w:type="dxa"/>
            <w:shd w:val="clear" w:color="auto" w:fill="FFFFFF"/>
          </w:tcPr>
          <w:p w:rsidR="007D5023" w:rsidRPr="00CC7543" w:rsidRDefault="000F0124" w:rsidP="0096164E">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96164E">
            <w:pPr>
              <w:pStyle w:val="bang0"/>
            </w:pPr>
          </w:p>
        </w:tc>
        <w:tc>
          <w:tcPr>
            <w:tcW w:w="810" w:type="dxa"/>
            <w:shd w:val="clear" w:color="auto" w:fill="FFFFFF"/>
          </w:tcPr>
          <w:p w:rsidR="007D5023" w:rsidRPr="00CC7543" w:rsidRDefault="00F727FF" w:rsidP="0096164E">
            <w:pPr>
              <w:pStyle w:val="bang0"/>
            </w:pPr>
            <w:r>
              <w:t>100%</w:t>
            </w:r>
          </w:p>
        </w:tc>
        <w:tc>
          <w:tcPr>
            <w:tcW w:w="900" w:type="dxa"/>
            <w:shd w:val="clear" w:color="auto" w:fill="FFFFFF"/>
          </w:tcPr>
          <w:p w:rsidR="007D5023" w:rsidRPr="00CC7543" w:rsidRDefault="000F0124" w:rsidP="0096164E">
            <w:pPr>
              <w:pStyle w:val="bang0"/>
            </w:pPr>
            <w:r>
              <w:t>12-</w:t>
            </w:r>
            <w:r w:rsidR="00686C91">
              <w:t>5-20</w:t>
            </w:r>
            <w:r>
              <w:t>14</w:t>
            </w:r>
          </w:p>
        </w:tc>
        <w:tc>
          <w:tcPr>
            <w:tcW w:w="810" w:type="dxa"/>
            <w:shd w:val="clear" w:color="auto" w:fill="FFFFFF"/>
          </w:tcPr>
          <w:p w:rsidR="007D5023" w:rsidRPr="00CC7543" w:rsidRDefault="000F0124" w:rsidP="0096164E">
            <w:pPr>
              <w:pStyle w:val="bang0"/>
            </w:pPr>
            <w:r>
              <w:t>22-8-2014</w:t>
            </w:r>
          </w:p>
        </w:tc>
      </w:tr>
      <w:tr w:rsidR="00B53814" w:rsidRPr="00CC7543" w:rsidTr="00F453FA">
        <w:trPr>
          <w:cantSplit/>
          <w:trHeight w:val="517"/>
        </w:trPr>
        <w:tc>
          <w:tcPr>
            <w:tcW w:w="882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331C1F">
        <w:trPr>
          <w:cantSplit/>
          <w:trHeight w:val="517"/>
        </w:trPr>
        <w:tc>
          <w:tcPr>
            <w:tcW w:w="900" w:type="dxa"/>
            <w:shd w:val="clear" w:color="auto" w:fill="FFFFFF"/>
          </w:tcPr>
          <w:p w:rsidR="00F232F3" w:rsidRPr="00CC7543" w:rsidRDefault="0096164E" w:rsidP="0096164E">
            <w:pPr>
              <w:pStyle w:val="bang0"/>
            </w:pPr>
            <w:r>
              <w:t>Project Technical Leader (P</w:t>
            </w:r>
            <w:r w:rsidR="000F0124">
              <w:t>TL)</w:t>
            </w:r>
          </w:p>
        </w:tc>
        <w:tc>
          <w:tcPr>
            <w:tcW w:w="2340" w:type="dxa"/>
            <w:shd w:val="clear" w:color="auto" w:fill="FFFFFF"/>
          </w:tcPr>
          <w:p w:rsidR="00F232F3" w:rsidRPr="00CC7543" w:rsidRDefault="000F0124" w:rsidP="0096164E">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 xml:space="preserve">Pham Tien </w:t>
            </w:r>
            <w:proofErr w:type="spellStart"/>
            <w:r>
              <w:t>Dat</w:t>
            </w:r>
            <w:proofErr w:type="spellEnd"/>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rsidRPr="00CC7543">
              <w:t>Developer #</w:t>
            </w:r>
            <w:r>
              <w:t>2</w:t>
            </w:r>
          </w:p>
        </w:tc>
        <w:tc>
          <w:tcPr>
            <w:tcW w:w="2340" w:type="dxa"/>
            <w:shd w:val="clear" w:color="auto" w:fill="FFFFFF"/>
          </w:tcPr>
          <w:p w:rsidR="00F232F3" w:rsidRPr="00CC7543" w:rsidRDefault="00F232F3" w:rsidP="0096164E">
            <w:pPr>
              <w:pStyle w:val="bang0"/>
            </w:pPr>
            <w:r>
              <w:t>Coder</w:t>
            </w:r>
          </w:p>
        </w:tc>
        <w:tc>
          <w:tcPr>
            <w:tcW w:w="1350" w:type="dxa"/>
            <w:shd w:val="clear" w:color="auto" w:fill="FFFFFF"/>
          </w:tcPr>
          <w:p w:rsidR="00F232F3" w:rsidRPr="00CC7543" w:rsidRDefault="00F232F3" w:rsidP="0096164E">
            <w:pPr>
              <w:pStyle w:val="bang0"/>
            </w:pPr>
          </w:p>
        </w:tc>
        <w:tc>
          <w:tcPr>
            <w:tcW w:w="1260" w:type="dxa"/>
            <w:gridSpan w:val="2"/>
            <w:shd w:val="clear" w:color="auto" w:fill="FFFFFF"/>
          </w:tcPr>
          <w:p w:rsidR="00F232F3" w:rsidRPr="00CC7543" w:rsidRDefault="000F0124" w:rsidP="0096164E">
            <w:pPr>
              <w:pStyle w:val="bang0"/>
            </w:pPr>
            <w:r>
              <w:t>Nguyen Ngoc Tuan</w:t>
            </w:r>
          </w:p>
        </w:tc>
        <w:tc>
          <w:tcPr>
            <w:tcW w:w="450" w:type="dxa"/>
            <w:shd w:val="clear" w:color="auto" w:fill="FFFFFF"/>
          </w:tcPr>
          <w:p w:rsidR="00F232F3" w:rsidRPr="00CC7543" w:rsidRDefault="00F232F3" w:rsidP="0096164E">
            <w:pPr>
              <w:pStyle w:val="bang0"/>
            </w:pPr>
          </w:p>
        </w:tc>
        <w:tc>
          <w:tcPr>
            <w:tcW w:w="810" w:type="dxa"/>
            <w:shd w:val="clear" w:color="auto" w:fill="FFFFFF"/>
          </w:tcPr>
          <w:p w:rsidR="00F232F3" w:rsidRPr="00CC7543" w:rsidRDefault="00F727FF" w:rsidP="0096164E">
            <w:pPr>
              <w:pStyle w:val="bang0"/>
            </w:pPr>
            <w:r>
              <w:t>100%</w:t>
            </w:r>
          </w:p>
        </w:tc>
        <w:tc>
          <w:tcPr>
            <w:tcW w:w="900" w:type="dxa"/>
            <w:shd w:val="clear" w:color="auto" w:fill="FFFFFF"/>
          </w:tcPr>
          <w:p w:rsidR="00F232F3" w:rsidRPr="00CC7543" w:rsidRDefault="000F0124" w:rsidP="0096164E">
            <w:pPr>
              <w:pStyle w:val="bang0"/>
            </w:pPr>
            <w:r>
              <w:t>12-</w:t>
            </w:r>
            <w:r w:rsidR="00686C91">
              <w:t>5-20</w:t>
            </w:r>
            <w:r>
              <w:t>14</w:t>
            </w:r>
          </w:p>
        </w:tc>
        <w:tc>
          <w:tcPr>
            <w:tcW w:w="810" w:type="dxa"/>
            <w:shd w:val="clear" w:color="auto" w:fill="FFFFFF"/>
          </w:tcPr>
          <w:p w:rsidR="00F232F3" w:rsidRPr="00CC7543" w:rsidRDefault="000F0124" w:rsidP="0096164E">
            <w:pPr>
              <w:pStyle w:val="bang0"/>
            </w:pPr>
            <w:r>
              <w:t>22-8-2014</w:t>
            </w:r>
          </w:p>
        </w:tc>
      </w:tr>
      <w:tr w:rsidR="00F232F3" w:rsidRPr="00CC7543" w:rsidTr="00F453FA">
        <w:trPr>
          <w:cantSplit/>
          <w:trHeight w:val="332"/>
        </w:trPr>
        <w:tc>
          <w:tcPr>
            <w:tcW w:w="882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331C1F">
        <w:trPr>
          <w:cantSplit/>
          <w:trHeight w:val="517"/>
        </w:trPr>
        <w:tc>
          <w:tcPr>
            <w:tcW w:w="900" w:type="dxa"/>
            <w:shd w:val="clear" w:color="auto" w:fill="FFFFFF"/>
          </w:tcPr>
          <w:p w:rsidR="00F232F3" w:rsidRPr="00CC7543" w:rsidRDefault="00F232F3" w:rsidP="0096164E">
            <w:pPr>
              <w:pStyle w:val="bang0"/>
            </w:pPr>
            <w:r>
              <w:t>Test</w:t>
            </w:r>
            <w:r w:rsidR="000F0124">
              <w:t xml:space="preserve"> Leader</w:t>
            </w:r>
          </w:p>
        </w:tc>
        <w:tc>
          <w:tcPr>
            <w:tcW w:w="2340" w:type="dxa"/>
            <w:shd w:val="clear" w:color="auto" w:fill="FFFFFF"/>
          </w:tcPr>
          <w:p w:rsidR="00F232F3" w:rsidRDefault="00F727FF" w:rsidP="0096164E">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96164E">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96164E">
            <w:pPr>
              <w:pStyle w:val="bang0"/>
              <w:rPr>
                <w:lang w:val="fr-FR"/>
              </w:rPr>
            </w:pPr>
          </w:p>
        </w:tc>
        <w:tc>
          <w:tcPr>
            <w:tcW w:w="1260" w:type="dxa"/>
            <w:gridSpan w:val="2"/>
            <w:shd w:val="clear" w:color="auto" w:fill="FFFFFF"/>
          </w:tcPr>
          <w:p w:rsidR="00F232F3" w:rsidRPr="00CC7543" w:rsidRDefault="000F0124" w:rsidP="0096164E">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96164E">
            <w:pPr>
              <w:pStyle w:val="bang0"/>
              <w:rPr>
                <w:lang w:val="fr-FR"/>
              </w:rPr>
            </w:pPr>
          </w:p>
        </w:tc>
        <w:tc>
          <w:tcPr>
            <w:tcW w:w="810" w:type="dxa"/>
            <w:shd w:val="clear" w:color="auto" w:fill="FFFFFF"/>
          </w:tcPr>
          <w:p w:rsidR="00F232F3" w:rsidRPr="00CC7543" w:rsidRDefault="00F727FF" w:rsidP="0096164E">
            <w:pPr>
              <w:pStyle w:val="bang0"/>
              <w:rPr>
                <w:lang w:val="fr-FR"/>
              </w:rPr>
            </w:pPr>
            <w:r>
              <w:t>100%</w:t>
            </w:r>
          </w:p>
        </w:tc>
        <w:tc>
          <w:tcPr>
            <w:tcW w:w="900" w:type="dxa"/>
            <w:shd w:val="clear" w:color="auto" w:fill="FFFFFF"/>
          </w:tcPr>
          <w:p w:rsidR="00F232F3" w:rsidRPr="00CC7543" w:rsidRDefault="00686C91" w:rsidP="0096164E">
            <w:pPr>
              <w:pStyle w:val="bang0"/>
              <w:rPr>
                <w:lang w:val="fr-FR"/>
              </w:rPr>
            </w:pPr>
            <w:r>
              <w:t>12-5-2014</w:t>
            </w:r>
          </w:p>
        </w:tc>
        <w:tc>
          <w:tcPr>
            <w:tcW w:w="810" w:type="dxa"/>
            <w:shd w:val="clear" w:color="auto" w:fill="FFFFFF"/>
          </w:tcPr>
          <w:p w:rsidR="00F232F3" w:rsidRPr="00CC7543" w:rsidRDefault="00686C91" w:rsidP="0096164E">
            <w:pPr>
              <w:pStyle w:val="bang0"/>
              <w:rPr>
                <w:lang w:val="fr-FR"/>
              </w:rPr>
            </w:pPr>
            <w:r>
              <w:t>22-8-2014</w:t>
            </w:r>
          </w:p>
        </w:tc>
      </w:tr>
      <w:tr w:rsidR="000F0124" w:rsidRPr="00CC7543" w:rsidTr="00331C1F">
        <w:trPr>
          <w:cantSplit/>
          <w:trHeight w:val="517"/>
        </w:trPr>
        <w:tc>
          <w:tcPr>
            <w:tcW w:w="900" w:type="dxa"/>
            <w:shd w:val="clear" w:color="auto" w:fill="FFFFFF"/>
          </w:tcPr>
          <w:p w:rsidR="000F0124" w:rsidRDefault="00686C91" w:rsidP="0096164E">
            <w:pPr>
              <w:pStyle w:val="bang0"/>
            </w:pPr>
            <w:r>
              <w:t>Tester</w:t>
            </w:r>
            <w:r w:rsidR="0011269F">
              <w:t xml:space="preserve"> #1</w:t>
            </w:r>
          </w:p>
        </w:tc>
        <w:tc>
          <w:tcPr>
            <w:tcW w:w="2340" w:type="dxa"/>
            <w:shd w:val="clear" w:color="auto" w:fill="FFFFFF"/>
          </w:tcPr>
          <w:p w:rsidR="000F0124" w:rsidRDefault="00686C91" w:rsidP="0096164E">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96164E">
            <w:pPr>
              <w:pStyle w:val="bang0"/>
              <w:rPr>
                <w:lang w:val="fr-FR"/>
              </w:rPr>
            </w:pPr>
          </w:p>
        </w:tc>
        <w:tc>
          <w:tcPr>
            <w:tcW w:w="1260" w:type="dxa"/>
            <w:gridSpan w:val="2"/>
            <w:shd w:val="clear" w:color="auto" w:fill="FFFFFF"/>
          </w:tcPr>
          <w:p w:rsidR="000F0124" w:rsidRDefault="00686C91" w:rsidP="0096164E">
            <w:pPr>
              <w:pStyle w:val="bang0"/>
              <w:rPr>
                <w:lang w:val="fr-FR"/>
              </w:rPr>
            </w:pPr>
            <w:r>
              <w:rPr>
                <w:lang w:val="fr-FR"/>
              </w:rPr>
              <w:t>Pham Tien Dat</w:t>
            </w:r>
          </w:p>
        </w:tc>
        <w:tc>
          <w:tcPr>
            <w:tcW w:w="450" w:type="dxa"/>
            <w:shd w:val="clear" w:color="auto" w:fill="FFFFFF"/>
          </w:tcPr>
          <w:p w:rsidR="000F0124" w:rsidRPr="00CC7543" w:rsidRDefault="000F0124" w:rsidP="0096164E">
            <w:pPr>
              <w:pStyle w:val="bang0"/>
              <w:rPr>
                <w:lang w:val="fr-FR"/>
              </w:rPr>
            </w:pPr>
          </w:p>
        </w:tc>
        <w:tc>
          <w:tcPr>
            <w:tcW w:w="810" w:type="dxa"/>
            <w:shd w:val="clear" w:color="auto" w:fill="FFFFFF"/>
          </w:tcPr>
          <w:p w:rsidR="000F0124" w:rsidRDefault="00686C91" w:rsidP="0096164E">
            <w:pPr>
              <w:pStyle w:val="bang0"/>
            </w:pPr>
            <w:r>
              <w:t>100%</w:t>
            </w:r>
          </w:p>
        </w:tc>
        <w:tc>
          <w:tcPr>
            <w:tcW w:w="900" w:type="dxa"/>
            <w:shd w:val="clear" w:color="auto" w:fill="FFFFFF"/>
          </w:tcPr>
          <w:p w:rsidR="000F0124" w:rsidRDefault="00686C91" w:rsidP="0096164E">
            <w:pPr>
              <w:pStyle w:val="bang0"/>
            </w:pPr>
            <w:r>
              <w:t>12-5-2014</w:t>
            </w:r>
          </w:p>
        </w:tc>
        <w:tc>
          <w:tcPr>
            <w:tcW w:w="810" w:type="dxa"/>
            <w:shd w:val="clear" w:color="auto" w:fill="FFFFFF"/>
          </w:tcPr>
          <w:p w:rsidR="000F0124" w:rsidRDefault="00686C91" w:rsidP="0096164E">
            <w:pPr>
              <w:pStyle w:val="bang0"/>
            </w:pPr>
            <w:r>
              <w:t>22-8-2014</w:t>
            </w:r>
          </w:p>
        </w:tc>
      </w:tr>
    </w:tbl>
    <w:p w:rsidR="0011269F" w:rsidRDefault="0011269F" w:rsidP="00DB14D2">
      <w:bookmarkStart w:id="8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PM</w:t>
            </w:r>
            <w:r w:rsidR="002A6F70">
              <w:t>,PTL</w:t>
            </w:r>
          </w:p>
        </w:tc>
        <w:tc>
          <w:tcPr>
            <w:tcW w:w="1080" w:type="dxa"/>
            <w:vAlign w:val="center"/>
          </w:tcPr>
          <w:p w:rsidR="0096164E" w:rsidRPr="00CC7543" w:rsidRDefault="0096164E" w:rsidP="0096164E">
            <w:pPr>
              <w:pStyle w:val="bang0"/>
            </w:pPr>
            <w:r>
              <w:t xml:space="preserve">Le </w:t>
            </w:r>
            <w:proofErr w:type="spellStart"/>
            <w:r>
              <w:t>Dinh</w:t>
            </w:r>
            <w:proofErr w:type="spellEnd"/>
            <w:r>
              <w:t xml:space="preserve"> Nam</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Dev1</w:t>
            </w:r>
            <w:r>
              <w:t>,Tester</w:t>
            </w:r>
          </w:p>
        </w:tc>
        <w:tc>
          <w:tcPr>
            <w:tcW w:w="1080" w:type="dxa"/>
            <w:vAlign w:val="center"/>
          </w:tcPr>
          <w:p w:rsidR="0096164E" w:rsidRPr="00CC7543" w:rsidRDefault="0096164E" w:rsidP="0096164E">
            <w:pPr>
              <w:pStyle w:val="bang0"/>
            </w:pPr>
            <w:r>
              <w:t xml:space="preserve">Pham Tien </w:t>
            </w:r>
            <w:proofErr w:type="spellStart"/>
            <w:r>
              <w:t>Dat</w:t>
            </w:r>
            <w:proofErr w:type="spellEnd"/>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rsidRPr="00CC7543">
              <w:t>Dev</w:t>
            </w:r>
            <w:r>
              <w:t>2</w:t>
            </w:r>
          </w:p>
        </w:tc>
        <w:tc>
          <w:tcPr>
            <w:tcW w:w="1080" w:type="dxa"/>
            <w:vAlign w:val="center"/>
          </w:tcPr>
          <w:p w:rsidR="0096164E" w:rsidRPr="00CC7543" w:rsidRDefault="0096164E" w:rsidP="0096164E">
            <w:pPr>
              <w:pStyle w:val="bang0"/>
            </w:pPr>
            <w:r>
              <w:t>Nguyen Ngoc Tuan</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96164E">
            <w:pPr>
              <w:pStyle w:val="bang0"/>
            </w:pPr>
            <w:r>
              <w:t>Test Leader</w:t>
            </w:r>
          </w:p>
        </w:tc>
        <w:tc>
          <w:tcPr>
            <w:tcW w:w="1080" w:type="dxa"/>
            <w:vAlign w:val="center"/>
          </w:tcPr>
          <w:p w:rsidR="0096164E" w:rsidRPr="00CC7543" w:rsidRDefault="0096164E" w:rsidP="0096164E">
            <w:pPr>
              <w:pStyle w:val="bang0"/>
            </w:pPr>
            <w:r>
              <w:t xml:space="preserve">Pham </w:t>
            </w:r>
            <w:proofErr w:type="spellStart"/>
            <w:r>
              <w:t>Thi</w:t>
            </w:r>
            <w:proofErr w:type="spellEnd"/>
            <w:r>
              <w:t xml:space="preserve"> Minh</w:t>
            </w:r>
          </w:p>
        </w:tc>
        <w:tc>
          <w:tcPr>
            <w:tcW w:w="540" w:type="dxa"/>
          </w:tcPr>
          <w:p w:rsidR="0096164E" w:rsidRDefault="002A6F70" w:rsidP="0096164E">
            <w:pPr>
              <w:pStyle w:val="bang0"/>
            </w:pPr>
            <w:r>
              <w:t>100%</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vAlign w:val="center"/>
          </w:tcPr>
          <w:p w:rsidR="0096164E" w:rsidRPr="00CC7543"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tcPr>
          <w:p w:rsidR="0096164E" w:rsidRPr="00F727FF" w:rsidRDefault="0096164E" w:rsidP="0096164E">
            <w:pPr>
              <w:pStyle w:val="bang0"/>
            </w:pPr>
            <w:r>
              <w:t>100</w:t>
            </w:r>
            <w:r w:rsidRPr="00CC7543">
              <w:t>%</w:t>
            </w:r>
          </w:p>
        </w:tc>
        <w:tc>
          <w:tcPr>
            <w:tcW w:w="540" w:type="dxa"/>
            <w:vAlign w:val="center"/>
          </w:tcPr>
          <w:p w:rsidR="0096164E" w:rsidRPr="00CC7543" w:rsidRDefault="0096164E" w:rsidP="0096164E">
            <w:pPr>
              <w:pStyle w:val="bang0"/>
            </w:pPr>
            <w:r w:rsidRPr="00F727FF">
              <w:t>100%</w:t>
            </w:r>
            <w:r>
              <w:t xml:space="preserve"> </w:t>
            </w:r>
          </w:p>
        </w:tc>
        <w:tc>
          <w:tcPr>
            <w:tcW w:w="540" w:type="dxa"/>
            <w:shd w:val="clear" w:color="auto" w:fill="FFFFFF" w:themeFill="background1"/>
          </w:tcPr>
          <w:p w:rsidR="0096164E" w:rsidRPr="0096164E" w:rsidRDefault="0096164E" w:rsidP="0096164E">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96164E">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96164E">
            <w:pPr>
              <w:pStyle w:val="bang0"/>
            </w:pPr>
            <w:r w:rsidRPr="00CC7543">
              <w:t>Total</w:t>
            </w:r>
          </w:p>
        </w:tc>
        <w:tc>
          <w:tcPr>
            <w:tcW w:w="1080" w:type="dxa"/>
            <w:shd w:val="clear" w:color="auto" w:fill="D9D9D9"/>
            <w:vAlign w:val="center"/>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tcPr>
          <w:p w:rsidR="0096164E" w:rsidRPr="00CC7543" w:rsidRDefault="0096164E" w:rsidP="0096164E">
            <w:pPr>
              <w:pStyle w:val="bang0"/>
            </w:pPr>
          </w:p>
        </w:tc>
        <w:tc>
          <w:tcPr>
            <w:tcW w:w="540" w:type="dxa"/>
            <w:shd w:val="clear" w:color="auto" w:fill="D9D9D9"/>
            <w:vAlign w:val="center"/>
          </w:tcPr>
          <w:p w:rsidR="0096164E" w:rsidRPr="00CC7543" w:rsidRDefault="0096164E" w:rsidP="0096164E">
            <w:pPr>
              <w:pStyle w:val="bang0"/>
            </w:pPr>
          </w:p>
        </w:tc>
        <w:tc>
          <w:tcPr>
            <w:tcW w:w="540" w:type="dxa"/>
            <w:shd w:val="clear" w:color="auto" w:fill="D9D9D9"/>
          </w:tcPr>
          <w:p w:rsidR="0096164E" w:rsidRDefault="0096164E" w:rsidP="0096164E">
            <w:pPr>
              <w:pStyle w:val="bang0"/>
            </w:pPr>
          </w:p>
        </w:tc>
        <w:tc>
          <w:tcPr>
            <w:tcW w:w="2340" w:type="dxa"/>
            <w:shd w:val="clear" w:color="auto" w:fill="D9D9D9"/>
            <w:vAlign w:val="center"/>
          </w:tcPr>
          <w:p w:rsidR="0096164E" w:rsidRPr="00CC7543" w:rsidRDefault="002A6F70" w:rsidP="0096164E">
            <w:pPr>
              <w:pStyle w:val="bang0"/>
            </w:pPr>
            <w:r>
              <w:t>260</w:t>
            </w:r>
          </w:p>
        </w:tc>
      </w:tr>
    </w:tbl>
    <w:p w:rsidR="00D25A64" w:rsidRDefault="00E031FE" w:rsidP="00DB14D2">
      <w:pPr>
        <w:pStyle w:val="Heading2"/>
      </w:pPr>
      <w:bookmarkStart w:id="90" w:name="_Toc368438024"/>
      <w:r>
        <w:t>External I</w:t>
      </w:r>
      <w:r w:rsidR="00D25A64">
        <w:t>nterfaces</w:t>
      </w:r>
      <w:bookmarkEnd w:id="89"/>
      <w:bookmarkEnd w:id="90"/>
    </w:p>
    <w:p w:rsidR="00D25A64" w:rsidRDefault="00FD6C16" w:rsidP="00DB14D2">
      <w:pPr>
        <w:pStyle w:val="Heading3"/>
      </w:pPr>
      <w:bookmarkStart w:id="91" w:name="OLE_LINK1"/>
      <w:bookmarkStart w:id="92" w:name="OLE_LINK2"/>
      <w:proofErr w:type="spellStart"/>
      <w:r>
        <w:t>Fsoft</w:t>
      </w:r>
      <w:proofErr w:type="spellEnd"/>
      <w:r w:rsidR="00C52BDF">
        <w:t xml:space="preserve"> </w:t>
      </w:r>
      <w:r w:rsidR="00E031FE">
        <w:t>I</w:t>
      </w:r>
      <w:r w:rsidR="00D25A64">
        <w:t>nterfaces</w:t>
      </w:r>
      <w:bookmarkEnd w:id="91"/>
      <w:bookmarkEnd w:id="92"/>
    </w:p>
    <w:p w:rsidR="00DE4651" w:rsidRPr="00DE4651" w:rsidRDefault="00DE4651" w:rsidP="00220F6A">
      <w:pPr>
        <w:pStyle w:val="ListParagraph"/>
        <w:numPr>
          <w:ilvl w:val="0"/>
          <w:numId w:val="50"/>
        </w:numPr>
        <w:pPrChange w:id="93" w:author="Ong Vang" w:date="2014-05-28T18:33:00Z">
          <w:pPr>
            <w:ind w:firstLine="540"/>
          </w:pPr>
        </w:pPrChange>
      </w:pPr>
      <w:del w:id="94" w:author="Ong Vang" w:date="2014-05-28T18:33:00Z">
        <w:r w:rsidDel="00220F6A">
          <w:delText>W</w:delText>
        </w:r>
        <w:r w:rsidR="00E216D0" w:rsidDel="00220F6A">
          <w:delText>e don’t have the interfaces of</w:delText>
        </w:r>
        <w:r w:rsidDel="00220F6A">
          <w:delText xml:space="preserve"> Fsoft.</w:delText>
        </w:r>
      </w:del>
      <w:proofErr w:type="spellStart"/>
      <w:ins w:id="95" w:author="Ong Vang" w:date="2014-05-28T18:33:00Z">
        <w:r w:rsidR="00220F6A">
          <w:t>HaPN</w:t>
        </w:r>
      </w:ins>
      <w:proofErr w:type="spellEnd"/>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96"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CC7543" w:rsidRDefault="00DE4651" w:rsidP="0096164E">
            <w:pPr>
              <w:pStyle w:val="bang0"/>
            </w:pPr>
            <w:r>
              <w:t>Teacher</w:t>
            </w:r>
          </w:p>
        </w:tc>
        <w:tc>
          <w:tcPr>
            <w:tcW w:w="1980" w:type="dxa"/>
            <w:vAlign w:val="center"/>
          </w:tcPr>
          <w:p w:rsidR="00E60D3B" w:rsidRPr="00CC7543" w:rsidRDefault="00151C06" w:rsidP="0096164E">
            <w:pPr>
              <w:pStyle w:val="bang0"/>
            </w:pPr>
            <w:r>
              <w:t>Nguyen Van Sang</w:t>
            </w:r>
          </w:p>
        </w:tc>
        <w:tc>
          <w:tcPr>
            <w:tcW w:w="2160" w:type="dxa"/>
          </w:tcPr>
          <w:p w:rsidR="00151C06" w:rsidRDefault="00151C06" w:rsidP="0096164E">
            <w:pPr>
              <w:pStyle w:val="bang0"/>
            </w:pPr>
          </w:p>
          <w:p w:rsidR="00151C06" w:rsidRDefault="00151C06" w:rsidP="0096164E">
            <w:pPr>
              <w:pStyle w:val="bang0"/>
            </w:pPr>
          </w:p>
          <w:p w:rsidR="00E60D3B" w:rsidRPr="00CC7543" w:rsidRDefault="00151C06" w:rsidP="0096164E">
            <w:pPr>
              <w:pStyle w:val="bang0"/>
            </w:pPr>
            <w:r>
              <w:t>sangnv</w:t>
            </w:r>
            <w:r w:rsidR="00DE4651">
              <w:t>@fpt.edu.vn</w:t>
            </w:r>
          </w:p>
        </w:tc>
        <w:tc>
          <w:tcPr>
            <w:tcW w:w="2520" w:type="dxa"/>
            <w:vAlign w:val="center"/>
          </w:tcPr>
          <w:p w:rsidR="00151C06" w:rsidRDefault="00151C06" w:rsidP="0096164E">
            <w:pPr>
              <w:pStyle w:val="bang0"/>
            </w:pPr>
            <w:r>
              <w:t>- Review and accept documents during project</w:t>
            </w:r>
          </w:p>
          <w:p w:rsidR="00DE4651" w:rsidRDefault="00151C06" w:rsidP="0096164E">
            <w:pPr>
              <w:pStyle w:val="bang0"/>
            </w:pPr>
            <w:r>
              <w:t xml:space="preserve">- </w:t>
            </w:r>
            <w:r w:rsidR="00DE4651">
              <w:t>R</w:t>
            </w:r>
            <w:r>
              <w:t xml:space="preserve">eview and </w:t>
            </w:r>
            <w:r w:rsidR="00DE4651">
              <w:t xml:space="preserve">accept products of the </w:t>
            </w:r>
            <w:r w:rsidR="00DE4651">
              <w:lastRenderedPageBreak/>
              <w:t>project.</w:t>
            </w:r>
          </w:p>
          <w:p w:rsidR="00E60D3B" w:rsidRPr="00CC7543" w:rsidRDefault="00151C06" w:rsidP="0096164E">
            <w:pPr>
              <w:pStyle w:val="bang0"/>
            </w:pPr>
            <w:r>
              <w:t xml:space="preserve">- </w:t>
            </w:r>
            <w:r w:rsidR="00DE4651">
              <w:t>R</w:t>
            </w:r>
            <w:r w:rsidR="00DE4651" w:rsidRPr="00DE4651">
              <w:t>esolve escalated issues and receive project reports</w:t>
            </w:r>
            <w:r w:rsidR="00DE4651">
              <w:t>.</w:t>
            </w:r>
          </w:p>
        </w:tc>
      </w:tr>
      <w:tr w:rsidR="00220F6A" w:rsidRPr="00CC7543" w:rsidTr="00F453FA">
        <w:trPr>
          <w:ins w:id="97" w:author="Ong Vang" w:date="2014-05-28T18:34:00Z"/>
        </w:trPr>
        <w:tc>
          <w:tcPr>
            <w:tcW w:w="2160" w:type="dxa"/>
            <w:vAlign w:val="center"/>
          </w:tcPr>
          <w:p w:rsidR="00220F6A" w:rsidRDefault="00220F6A" w:rsidP="0096164E">
            <w:pPr>
              <w:pStyle w:val="bang0"/>
              <w:rPr>
                <w:ins w:id="98" w:author="Ong Vang" w:date="2014-05-28T18:34:00Z"/>
              </w:rPr>
            </w:pPr>
            <w:proofErr w:type="spellStart"/>
            <w:ins w:id="99" w:author="Ong Vang" w:date="2014-05-28T18:34:00Z">
              <w:r>
                <w:lastRenderedPageBreak/>
                <w:t>Phòng</w:t>
              </w:r>
              <w:proofErr w:type="spellEnd"/>
              <w:r>
                <w:t xml:space="preserve"> </w:t>
              </w:r>
              <w:proofErr w:type="spellStart"/>
              <w:r>
                <w:t>Đào</w:t>
              </w:r>
              <w:proofErr w:type="spellEnd"/>
              <w:r>
                <w:t xml:space="preserve"> </w:t>
              </w:r>
              <w:proofErr w:type="spellStart"/>
              <w:r>
                <w:t>tạo</w:t>
              </w:r>
              <w:proofErr w:type="spellEnd"/>
            </w:ins>
          </w:p>
        </w:tc>
        <w:tc>
          <w:tcPr>
            <w:tcW w:w="1980" w:type="dxa"/>
            <w:vAlign w:val="center"/>
          </w:tcPr>
          <w:p w:rsidR="00220F6A" w:rsidRDefault="00220F6A" w:rsidP="0096164E">
            <w:pPr>
              <w:pStyle w:val="bang0"/>
              <w:rPr>
                <w:ins w:id="100" w:author="Ong Vang" w:date="2014-05-28T18:34:00Z"/>
              </w:rPr>
            </w:pPr>
          </w:p>
        </w:tc>
        <w:tc>
          <w:tcPr>
            <w:tcW w:w="2160" w:type="dxa"/>
          </w:tcPr>
          <w:p w:rsidR="00220F6A" w:rsidRDefault="00220F6A" w:rsidP="0096164E">
            <w:pPr>
              <w:pStyle w:val="bang0"/>
              <w:rPr>
                <w:ins w:id="101" w:author="Ong Vang" w:date="2014-05-28T18:34:00Z"/>
              </w:rPr>
            </w:pPr>
          </w:p>
        </w:tc>
        <w:tc>
          <w:tcPr>
            <w:tcW w:w="2520" w:type="dxa"/>
            <w:vAlign w:val="center"/>
          </w:tcPr>
          <w:p w:rsidR="00220F6A" w:rsidRDefault="00220F6A" w:rsidP="0096164E">
            <w:pPr>
              <w:pStyle w:val="bang0"/>
              <w:rPr>
                <w:ins w:id="102" w:author="Ong Vang" w:date="2014-05-28T18:34:00Z"/>
              </w:rPr>
            </w:pPr>
          </w:p>
        </w:tc>
      </w:tr>
    </w:tbl>
    <w:p w:rsidR="00E60D3B" w:rsidDel="00220F6A" w:rsidRDefault="00E60D3B" w:rsidP="00DB14D2">
      <w:pPr>
        <w:pStyle w:val="Heading3"/>
        <w:rPr>
          <w:del w:id="103" w:author="Ong Vang" w:date="2014-05-28T18:34:00Z"/>
        </w:rPr>
      </w:pPr>
      <w:bookmarkStart w:id="104" w:name="_Toc91412625"/>
      <w:del w:id="105" w:author="Ong Vang" w:date="2014-05-28T18:34:00Z">
        <w:r w:rsidDel="00220F6A">
          <w:delText>Other Projects</w:delText>
        </w:r>
        <w:bookmarkEnd w:id="104"/>
        <w:r w:rsidDel="00220F6A">
          <w:delText xml:space="preserve"> </w:delText>
        </w:r>
      </w:del>
    </w:p>
    <w:p w:rsidR="00E60D3B" w:rsidRPr="00DE4651" w:rsidDel="00220F6A" w:rsidRDefault="00DE4651" w:rsidP="006B05F7">
      <w:pPr>
        <w:pStyle w:val="HelpText"/>
        <w:rPr>
          <w:del w:id="106" w:author="Ong Vang" w:date="2014-05-28T18:34:00Z"/>
        </w:rPr>
      </w:pPr>
      <w:del w:id="107" w:author="Ong Vang" w:date="2014-05-28T18:34:00Z">
        <w:r w:rsidRPr="00DE4651" w:rsidDel="00220F6A">
          <w:delText>W</w:delText>
        </w:r>
        <w:r w:rsidR="00E216D0" w:rsidDel="00220F6A">
          <w:delText>e don’t have the interfaces of</w:delText>
        </w:r>
        <w:r w:rsidRPr="00DE4651" w:rsidDel="00220F6A">
          <w:delText xml:space="preserve"> other projects.</w:delText>
        </w:r>
      </w:del>
    </w:p>
    <w:p w:rsidR="00E60D3B" w:rsidRDefault="00E60D3B" w:rsidP="006B05F7">
      <w:pPr>
        <w:pStyle w:val="HelpText"/>
      </w:pPr>
    </w:p>
    <w:p w:rsidR="00D25A64" w:rsidDel="00220F6A" w:rsidRDefault="002446C8" w:rsidP="00DB14D2">
      <w:pPr>
        <w:pStyle w:val="Heading3"/>
        <w:rPr>
          <w:del w:id="108" w:author="Ong Vang" w:date="2014-05-28T18:35:00Z"/>
        </w:rPr>
      </w:pPr>
      <w:del w:id="109" w:author="Ong Vang" w:date="2014-05-28T18:35:00Z">
        <w:r w:rsidDel="00220F6A">
          <w:delText>Supplier &amp; Sub-Contractor</w:delText>
        </w:r>
      </w:del>
    </w:p>
    <w:p w:rsidR="00F232F3" w:rsidRPr="00F232F3" w:rsidDel="00220F6A" w:rsidRDefault="00DE4651" w:rsidP="00151C06">
      <w:pPr>
        <w:ind w:firstLine="540"/>
        <w:rPr>
          <w:del w:id="110" w:author="Ong Vang" w:date="2014-05-28T18:35:00Z"/>
        </w:rPr>
      </w:pPr>
      <w:del w:id="111" w:author="Ong Vang" w:date="2014-05-28T18:35:00Z">
        <w:r w:rsidDel="00220F6A">
          <w:delText>We don’t have supplier &amp; Sub-Contractor.</w:delText>
        </w:r>
      </w:del>
    </w:p>
    <w:p w:rsidR="00D25A64" w:rsidRDefault="00E031FE" w:rsidP="00DB14D2">
      <w:pPr>
        <w:pStyle w:val="Heading1"/>
      </w:pPr>
      <w:bookmarkStart w:id="112" w:name="_Toc368438025"/>
      <w:bookmarkStart w:id="113" w:name="_Toc452446914"/>
      <w:bookmarkEnd w:id="96"/>
      <w:r>
        <w:lastRenderedPageBreak/>
        <w:t>C</w:t>
      </w:r>
      <w:r w:rsidR="00D25A64">
        <w:t>ommunication</w:t>
      </w:r>
      <w:r w:rsidR="00FA149F">
        <w:t xml:space="preserve"> &amp; Reporting</w:t>
      </w:r>
      <w:bookmarkEnd w:id="112"/>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96164E">
            <w:pPr>
              <w:pStyle w:val="bang0"/>
            </w:pPr>
            <w:r w:rsidRPr="00CC7543">
              <w:t>Task scheduling</w:t>
            </w:r>
          </w:p>
        </w:tc>
        <w:tc>
          <w:tcPr>
            <w:tcW w:w="1440" w:type="dxa"/>
          </w:tcPr>
          <w:p w:rsidR="00DB6B6C" w:rsidRPr="00CC7543" w:rsidRDefault="00DB6B6C" w:rsidP="0096164E">
            <w:pPr>
              <w:pStyle w:val="bang0"/>
            </w:pPr>
            <w:r w:rsidRPr="00CC7543">
              <w:t>MS Project</w:t>
            </w:r>
            <w:r>
              <w:t xml:space="preserve"> Professional 2007</w:t>
            </w:r>
          </w:p>
        </w:tc>
        <w:tc>
          <w:tcPr>
            <w:tcW w:w="1530" w:type="dxa"/>
          </w:tcPr>
          <w:p w:rsidR="00DB6B6C" w:rsidRPr="00CC7543" w:rsidRDefault="00DB6B6C" w:rsidP="0096164E">
            <w:pPr>
              <w:pStyle w:val="bang0"/>
            </w:pPr>
            <w:r w:rsidRPr="00CC7543">
              <w:t>At the beginning of every stage, and weekly</w:t>
            </w:r>
          </w:p>
          <w:p w:rsidR="00DB6B6C" w:rsidRPr="00CC7543" w:rsidRDefault="00DB6B6C" w:rsidP="0096164E">
            <w:pPr>
              <w:pStyle w:val="bang0"/>
            </w:pPr>
            <w:r w:rsidRPr="00CC7543">
              <w:t>Refinement and rescheduling as necessary</w:t>
            </w: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Task assignment</w:t>
            </w:r>
          </w:p>
          <w:p w:rsidR="00DB6B6C" w:rsidRPr="00CC7543" w:rsidRDefault="00DB6B6C" w:rsidP="0096164E">
            <w:pPr>
              <w:pStyle w:val="bang0"/>
            </w:pPr>
          </w:p>
        </w:tc>
        <w:tc>
          <w:tcPr>
            <w:tcW w:w="1440" w:type="dxa"/>
          </w:tcPr>
          <w:p w:rsidR="00DB6B6C" w:rsidRPr="00CC7543" w:rsidRDefault="00DB6B6C" w:rsidP="0096164E">
            <w:pPr>
              <w:pStyle w:val="bang0"/>
            </w:pPr>
            <w:r w:rsidRPr="00CC7543">
              <w:t>MS Project</w:t>
            </w:r>
            <w:r>
              <w:t xml:space="preserve"> Professional 2007</w:t>
            </w:r>
          </w:p>
        </w:tc>
        <w:tc>
          <w:tcPr>
            <w:tcW w:w="1530" w:type="dxa"/>
          </w:tcPr>
          <w:p w:rsidR="00DB6B6C" w:rsidRPr="00CC7543" w:rsidRDefault="00DB6B6C" w:rsidP="0096164E">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96164E">
            <w:pPr>
              <w:pStyle w:val="bang0"/>
            </w:pPr>
            <w:r>
              <w:t>PTL</w:t>
            </w:r>
          </w:p>
        </w:tc>
      </w:tr>
      <w:tr w:rsidR="00DB6B6C" w:rsidRPr="00CC7543" w:rsidTr="0011269F">
        <w:trPr>
          <w:cantSplit/>
        </w:trPr>
        <w:tc>
          <w:tcPr>
            <w:tcW w:w="1890" w:type="dxa"/>
          </w:tcPr>
          <w:p w:rsidR="00DB6B6C" w:rsidRPr="00CC7543" w:rsidRDefault="00DB6B6C" w:rsidP="0096164E">
            <w:pPr>
              <w:pStyle w:val="bang0"/>
            </w:pPr>
            <w:r w:rsidRPr="00CC7543">
              <w:t>Task status reporting</w:t>
            </w:r>
          </w:p>
          <w:p w:rsidR="00DB6B6C" w:rsidRPr="00CC7543" w:rsidRDefault="00DB6B6C" w:rsidP="0096164E">
            <w:pPr>
              <w:pStyle w:val="bang0"/>
            </w:pPr>
          </w:p>
        </w:tc>
        <w:tc>
          <w:tcPr>
            <w:tcW w:w="1440" w:type="dxa"/>
          </w:tcPr>
          <w:p w:rsidR="00DB6B6C" w:rsidRPr="00CC7543" w:rsidRDefault="00DB6B6C" w:rsidP="0096164E">
            <w:pPr>
              <w:pStyle w:val="bang0"/>
            </w:pPr>
            <w:r>
              <w:t>Daily Report</w:t>
            </w:r>
          </w:p>
        </w:tc>
        <w:tc>
          <w:tcPr>
            <w:tcW w:w="1530" w:type="dxa"/>
          </w:tcPr>
          <w:p w:rsidR="00DB6B6C" w:rsidRPr="00CC7543" w:rsidRDefault="00DB6B6C" w:rsidP="0096164E">
            <w:pPr>
              <w:pStyle w:val="bang0"/>
            </w:pPr>
            <w:r>
              <w:t>Daily</w:t>
            </w:r>
          </w:p>
        </w:tc>
        <w:tc>
          <w:tcPr>
            <w:tcW w:w="2700" w:type="dxa"/>
          </w:tcPr>
          <w:p w:rsidR="00DB6B6C" w:rsidRPr="00CC7543" w:rsidRDefault="00DB6B6C" w:rsidP="0011269F"/>
        </w:tc>
        <w:tc>
          <w:tcPr>
            <w:tcW w:w="1440" w:type="dxa"/>
          </w:tcPr>
          <w:p w:rsidR="00DB6B6C" w:rsidRPr="00CC7543" w:rsidRDefault="00DB6B6C" w:rsidP="0096164E">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96164E">
            <w:pPr>
              <w:pStyle w:val="bang0"/>
            </w:pPr>
            <w:r w:rsidRPr="00CC7543">
              <w:t>Kick-off Meeting</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Initiation stage</w:t>
            </w:r>
          </w:p>
        </w:tc>
        <w:tc>
          <w:tcPr>
            <w:tcW w:w="2700" w:type="dxa"/>
          </w:tcPr>
          <w:p w:rsidR="00DB6B6C" w:rsidRPr="00CC7543" w:rsidRDefault="00DB6B6C" w:rsidP="0096164E">
            <w:pPr>
              <w:pStyle w:val="bang0"/>
            </w:pPr>
            <w:r w:rsidRPr="00CC7543">
              <w:t>Project introduction; Project plan review; Risk identification; stakeholders</w:t>
            </w:r>
            <w:r>
              <w:t xml:space="preserve"> identify.</w:t>
            </w:r>
          </w:p>
        </w:tc>
        <w:tc>
          <w:tcPr>
            <w:tcW w:w="1440" w:type="dxa"/>
          </w:tcPr>
          <w:p w:rsidR="00DB6B6C" w:rsidRPr="00CC7543" w:rsidRDefault="00DB6B6C" w:rsidP="0096164E">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96164E">
            <w:pPr>
              <w:pStyle w:val="bang0"/>
            </w:pPr>
            <w:r w:rsidRPr="00CC7543">
              <w:t>Project Progress Review Meetings</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Weekly and on event</w:t>
            </w:r>
          </w:p>
        </w:tc>
        <w:tc>
          <w:tcPr>
            <w:tcW w:w="2700" w:type="dxa"/>
          </w:tcPr>
          <w:p w:rsidR="00DB6B6C" w:rsidRPr="00CC7543" w:rsidRDefault="00DB6B6C" w:rsidP="0096164E">
            <w:pPr>
              <w:pStyle w:val="bang0"/>
            </w:pPr>
            <w:r w:rsidRPr="00CC7543">
              <w:t>Communicate project status</w:t>
            </w:r>
          </w:p>
          <w:p w:rsidR="00DB6B6C" w:rsidRPr="00CC7543" w:rsidRDefault="00DB6B6C" w:rsidP="0096164E">
            <w:pPr>
              <w:pStyle w:val="bang0"/>
            </w:pPr>
            <w:r w:rsidRPr="00CC7543">
              <w:t>Communicate and resolve any open issue, risks, and changes</w:t>
            </w:r>
          </w:p>
          <w:p w:rsidR="00DB6B6C" w:rsidRPr="00CC7543" w:rsidRDefault="00DB6B6C" w:rsidP="0096164E">
            <w:pPr>
              <w:pStyle w:val="bang0"/>
            </w:pPr>
            <w:r w:rsidRPr="00CC7543">
              <w:t xml:space="preserve"> Discuss any suggested improvement</w:t>
            </w:r>
          </w:p>
        </w:tc>
        <w:tc>
          <w:tcPr>
            <w:tcW w:w="1440" w:type="dxa"/>
          </w:tcPr>
          <w:p w:rsidR="00DB6B6C" w:rsidRPr="00CC7543" w:rsidRDefault="00DB6B6C" w:rsidP="0096164E">
            <w:pPr>
              <w:pStyle w:val="bang0"/>
            </w:pPr>
            <w:r>
              <w:t>PM</w:t>
            </w:r>
            <w:r w:rsidRPr="00CC7543">
              <w:t>, Project Team Members</w:t>
            </w:r>
          </w:p>
        </w:tc>
      </w:tr>
      <w:tr w:rsidR="00DB6B6C" w:rsidRPr="00CC7543" w:rsidTr="0011269F">
        <w:trPr>
          <w:cantSplit/>
        </w:trPr>
        <w:tc>
          <w:tcPr>
            <w:tcW w:w="1890" w:type="dxa"/>
          </w:tcPr>
          <w:p w:rsidR="00DB6B6C" w:rsidRPr="00CC7543" w:rsidRDefault="00DB6B6C" w:rsidP="0096164E">
            <w:pPr>
              <w:pStyle w:val="bang0"/>
            </w:pPr>
            <w:r w:rsidRPr="00CC7543">
              <w:t>Milestone Meetings</w:t>
            </w:r>
          </w:p>
        </w:tc>
        <w:tc>
          <w:tcPr>
            <w:tcW w:w="1440" w:type="dxa"/>
          </w:tcPr>
          <w:p w:rsidR="00DB6B6C" w:rsidRPr="00CC7543" w:rsidRDefault="00DB6B6C" w:rsidP="0096164E">
            <w:pPr>
              <w:pStyle w:val="bang0"/>
            </w:pPr>
            <w:r w:rsidRPr="00CC7543">
              <w:t>Face to face</w:t>
            </w:r>
          </w:p>
        </w:tc>
        <w:tc>
          <w:tcPr>
            <w:tcW w:w="1530" w:type="dxa"/>
          </w:tcPr>
          <w:p w:rsidR="00DB6B6C" w:rsidRPr="00CC7543" w:rsidRDefault="00DB6B6C" w:rsidP="0096164E">
            <w:pPr>
              <w:pStyle w:val="bang0"/>
            </w:pPr>
            <w:r w:rsidRPr="00CC7543">
              <w:t>5 days After the completion of stages: Definition, Solution &amp; Construction</w:t>
            </w:r>
          </w:p>
        </w:tc>
        <w:tc>
          <w:tcPr>
            <w:tcW w:w="2700" w:type="dxa"/>
          </w:tcPr>
          <w:p w:rsidR="00DB6B6C" w:rsidRPr="00CC7543" w:rsidRDefault="00DB6B6C" w:rsidP="0096164E">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96164E">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96164E">
            <w:pPr>
              <w:pStyle w:val="bang0"/>
            </w:pPr>
          </w:p>
        </w:tc>
        <w:tc>
          <w:tcPr>
            <w:tcW w:w="1440" w:type="dxa"/>
          </w:tcPr>
          <w:p w:rsidR="00DB6B6C" w:rsidRPr="00CC7543" w:rsidRDefault="00DB6B6C" w:rsidP="0096164E">
            <w:pPr>
              <w:pStyle w:val="bang0"/>
            </w:pPr>
          </w:p>
        </w:tc>
        <w:tc>
          <w:tcPr>
            <w:tcW w:w="1530" w:type="dxa"/>
          </w:tcPr>
          <w:p w:rsidR="00DB6B6C" w:rsidRPr="00CC7543" w:rsidRDefault="00DB6B6C" w:rsidP="0096164E">
            <w:pPr>
              <w:pStyle w:val="bang0"/>
            </w:pP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p>
        </w:tc>
      </w:tr>
      <w:tr w:rsidR="00DB6B6C" w:rsidRPr="00CC7543" w:rsidTr="0011269F">
        <w:trPr>
          <w:cantSplit/>
        </w:trPr>
        <w:tc>
          <w:tcPr>
            <w:tcW w:w="1890" w:type="dxa"/>
          </w:tcPr>
          <w:p w:rsidR="00DB6B6C" w:rsidRPr="00CC7543" w:rsidRDefault="00DB6B6C" w:rsidP="0096164E">
            <w:pPr>
              <w:pStyle w:val="bang0"/>
            </w:pPr>
            <w:r w:rsidRPr="00CC7543">
              <w:t>Transfer/Sharing of project documentation/information</w:t>
            </w:r>
          </w:p>
        </w:tc>
        <w:tc>
          <w:tcPr>
            <w:tcW w:w="1440" w:type="dxa"/>
          </w:tcPr>
          <w:p w:rsidR="00DB6B6C" w:rsidRPr="00CC7543" w:rsidRDefault="00DB6B6C" w:rsidP="0096164E">
            <w:pPr>
              <w:pStyle w:val="bang0"/>
            </w:pPr>
            <w:r>
              <w:t>Tortoise SVN</w:t>
            </w:r>
          </w:p>
        </w:tc>
        <w:tc>
          <w:tcPr>
            <w:tcW w:w="1530" w:type="dxa"/>
          </w:tcPr>
          <w:p w:rsidR="00DB6B6C" w:rsidRPr="00CC7543" w:rsidRDefault="00DB6B6C" w:rsidP="0096164E">
            <w:pPr>
              <w:pStyle w:val="bang0"/>
            </w:pPr>
            <w:r w:rsidRPr="00CC7543">
              <w:t>When available</w:t>
            </w:r>
          </w:p>
        </w:tc>
        <w:tc>
          <w:tcPr>
            <w:tcW w:w="2700" w:type="dxa"/>
          </w:tcPr>
          <w:p w:rsidR="00DB6B6C" w:rsidRPr="00CC7543" w:rsidRDefault="00DB6B6C" w:rsidP="0096164E">
            <w:pPr>
              <w:pStyle w:val="bang0"/>
            </w:pPr>
            <w:r w:rsidRPr="00CC7543">
              <w:t>All project documentation and information</w:t>
            </w:r>
          </w:p>
        </w:tc>
        <w:tc>
          <w:tcPr>
            <w:tcW w:w="1440" w:type="dxa"/>
          </w:tcPr>
          <w:p w:rsidR="00DB6B6C" w:rsidRPr="00CC7543" w:rsidRDefault="00DB6B6C" w:rsidP="0096164E">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96164E">
            <w:pPr>
              <w:pStyle w:val="bang0"/>
            </w:pPr>
            <w:r w:rsidRPr="00CC7543">
              <w:lastRenderedPageBreak/>
              <w:t>Project Report</w:t>
            </w:r>
          </w:p>
        </w:tc>
        <w:tc>
          <w:tcPr>
            <w:tcW w:w="1440" w:type="dxa"/>
          </w:tcPr>
          <w:p w:rsidR="00DB6B6C" w:rsidRPr="00CC7543" w:rsidRDefault="00DB6B6C" w:rsidP="0096164E">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96164E">
            <w:pPr>
              <w:pStyle w:val="bang0"/>
            </w:pPr>
            <w:r w:rsidRPr="00CC7543">
              <w:t>5pm Monday, Weekly</w:t>
            </w:r>
          </w:p>
        </w:tc>
        <w:tc>
          <w:tcPr>
            <w:tcW w:w="2700" w:type="dxa"/>
          </w:tcPr>
          <w:p w:rsidR="00DB6B6C" w:rsidRPr="00CC7543" w:rsidRDefault="00DB6B6C" w:rsidP="0096164E">
            <w:pPr>
              <w:pStyle w:val="bang0"/>
            </w:pPr>
            <w:r w:rsidRPr="00CC7543">
              <w:t>Project status report, Issue requiring clarifications, escalation, if any</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 xml:space="preserve">Project Meetings with </w:t>
            </w:r>
            <w:r>
              <w:t>s</w:t>
            </w:r>
            <w:ins w:id="114" w:author="Ong Vang" w:date="2014-05-28T18:35:00Z">
              <w:r w:rsidR="00220F6A">
                <w:t>upervisor</w:t>
              </w:r>
            </w:ins>
            <w:del w:id="115" w:author="Ong Vang" w:date="2014-05-28T18:35:00Z">
              <w:r w:rsidDel="00220F6A">
                <w:delText>up</w:delText>
              </w:r>
            </w:del>
          </w:p>
        </w:tc>
        <w:tc>
          <w:tcPr>
            <w:tcW w:w="1440" w:type="dxa"/>
          </w:tcPr>
          <w:p w:rsidR="00DB6B6C" w:rsidRPr="00CC7543" w:rsidRDefault="00DB6B6C" w:rsidP="0096164E">
            <w:pPr>
              <w:pStyle w:val="bang0"/>
            </w:pPr>
            <w:r>
              <w:t>Face to face</w:t>
            </w:r>
          </w:p>
        </w:tc>
        <w:tc>
          <w:tcPr>
            <w:tcW w:w="1530" w:type="dxa"/>
          </w:tcPr>
          <w:p w:rsidR="00DB6B6C" w:rsidRPr="00CC7543" w:rsidRDefault="00DB6B6C" w:rsidP="0096164E">
            <w:pPr>
              <w:pStyle w:val="bang0"/>
            </w:pPr>
            <w:r>
              <w:t>12h45 Friday</w:t>
            </w:r>
            <w:r w:rsidRPr="00CC7543">
              <w:t>, Weekly</w:t>
            </w:r>
          </w:p>
        </w:tc>
        <w:tc>
          <w:tcPr>
            <w:tcW w:w="2700" w:type="dxa"/>
          </w:tcPr>
          <w:p w:rsidR="00DB6B6C" w:rsidRPr="00CC7543" w:rsidRDefault="00DB6B6C" w:rsidP="0096164E">
            <w:pPr>
              <w:pStyle w:val="bang0"/>
            </w:pPr>
            <w:r w:rsidRPr="00CC7543">
              <w:t>As above</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Requirement gathering/clarification</w:t>
            </w:r>
          </w:p>
        </w:tc>
        <w:tc>
          <w:tcPr>
            <w:tcW w:w="1440" w:type="dxa"/>
          </w:tcPr>
          <w:p w:rsidR="00DB6B6C" w:rsidRPr="00CC7543" w:rsidRDefault="00DB6B6C" w:rsidP="0096164E">
            <w:pPr>
              <w:pStyle w:val="bang0"/>
            </w:pPr>
            <w:r w:rsidRPr="00CC7543">
              <w:t>Face to face meeting</w:t>
            </w:r>
          </w:p>
        </w:tc>
        <w:tc>
          <w:tcPr>
            <w:tcW w:w="1530" w:type="dxa"/>
          </w:tcPr>
          <w:p w:rsidR="00DB6B6C" w:rsidRPr="00CC7543" w:rsidRDefault="00DB6B6C" w:rsidP="0096164E">
            <w:pPr>
              <w:pStyle w:val="bang0"/>
            </w:pPr>
            <w:r w:rsidRPr="00CC7543">
              <w:t>During requirement analysis phase</w:t>
            </w:r>
          </w:p>
        </w:tc>
        <w:tc>
          <w:tcPr>
            <w:tcW w:w="2700" w:type="dxa"/>
          </w:tcPr>
          <w:p w:rsidR="00DB6B6C" w:rsidRPr="00CC7543" w:rsidRDefault="00DB6B6C" w:rsidP="0096164E">
            <w:pPr>
              <w:pStyle w:val="bang0"/>
            </w:pPr>
            <w:r w:rsidRPr="00CC7543">
              <w:t>As in Q&amp;A list</w:t>
            </w:r>
          </w:p>
        </w:tc>
        <w:tc>
          <w:tcPr>
            <w:tcW w:w="1440" w:type="dxa"/>
          </w:tcPr>
          <w:p w:rsidR="00DB6B6C" w:rsidRPr="00CC7543" w:rsidRDefault="00DB6B6C" w:rsidP="0096164E">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96164E">
            <w:pPr>
              <w:pStyle w:val="bang0"/>
            </w:pPr>
            <w:r w:rsidRPr="00CC7543">
              <w:t>Review Project Plan &amp; Project schedule</w:t>
            </w:r>
          </w:p>
        </w:tc>
        <w:tc>
          <w:tcPr>
            <w:tcW w:w="1440" w:type="dxa"/>
          </w:tcPr>
          <w:p w:rsidR="00DB6B6C" w:rsidRPr="00CC7543" w:rsidRDefault="00DB6B6C" w:rsidP="0096164E">
            <w:pPr>
              <w:pStyle w:val="bang0"/>
            </w:pPr>
            <w:r>
              <w:t xml:space="preserve">By </w:t>
            </w:r>
            <w:r w:rsidRPr="00CC7543">
              <w:t>attend project meeting</w:t>
            </w:r>
          </w:p>
        </w:tc>
        <w:tc>
          <w:tcPr>
            <w:tcW w:w="1530" w:type="dxa"/>
          </w:tcPr>
          <w:p w:rsidR="00DB6B6C" w:rsidRPr="00CC7543" w:rsidRDefault="00DB6B6C" w:rsidP="0096164E">
            <w:pPr>
              <w:pStyle w:val="bang0"/>
            </w:pPr>
            <w:r w:rsidRPr="00CC7543">
              <w:t>Significant changes to WO, PP and Project schedule (scope, objectives Organization, HR, major milestone, deliverables )</w:t>
            </w:r>
          </w:p>
        </w:tc>
        <w:tc>
          <w:tcPr>
            <w:tcW w:w="2700" w:type="dxa"/>
          </w:tcPr>
          <w:p w:rsidR="00DB6B6C" w:rsidRPr="00CC7543" w:rsidRDefault="00DB6B6C" w:rsidP="0096164E">
            <w:pPr>
              <w:pStyle w:val="bang0"/>
            </w:pP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Project Progress Review</w:t>
            </w:r>
          </w:p>
        </w:tc>
        <w:tc>
          <w:tcPr>
            <w:tcW w:w="1440" w:type="dxa"/>
          </w:tcPr>
          <w:p w:rsidR="00DB6B6C" w:rsidRPr="00CC7543" w:rsidRDefault="00DB6B6C" w:rsidP="0096164E">
            <w:pPr>
              <w:pStyle w:val="bang0"/>
            </w:pPr>
            <w:r w:rsidRPr="00CC7543">
              <w:t>By email and/or via Operation meeting at Group/Division level</w:t>
            </w:r>
          </w:p>
        </w:tc>
        <w:tc>
          <w:tcPr>
            <w:tcW w:w="1530" w:type="dxa"/>
          </w:tcPr>
          <w:p w:rsidR="00DB6B6C" w:rsidRPr="00CC7543" w:rsidRDefault="00DB6B6C" w:rsidP="0096164E">
            <w:pPr>
              <w:pStyle w:val="bang0"/>
            </w:pPr>
            <w:r w:rsidRPr="00CC7543">
              <w:t>Weekly</w:t>
            </w:r>
          </w:p>
        </w:tc>
        <w:tc>
          <w:tcPr>
            <w:tcW w:w="2700" w:type="dxa"/>
          </w:tcPr>
          <w:p w:rsidR="00DB6B6C" w:rsidRPr="00CC7543" w:rsidRDefault="00DB6B6C" w:rsidP="0096164E">
            <w:pPr>
              <w:pStyle w:val="bang0"/>
            </w:pPr>
            <w:r w:rsidRPr="00CC7543">
              <w:t>Project status report, Issue requiring clarifications, escalation, if any</w:t>
            </w:r>
          </w:p>
        </w:tc>
        <w:tc>
          <w:tcPr>
            <w:tcW w:w="1440" w:type="dxa"/>
          </w:tcPr>
          <w:p w:rsidR="00DB6B6C" w:rsidRPr="00CC7543" w:rsidRDefault="00DB6B6C" w:rsidP="0096164E">
            <w:pPr>
              <w:pStyle w:val="bang0"/>
            </w:pPr>
            <w:r>
              <w:t>PM</w:t>
            </w:r>
          </w:p>
        </w:tc>
      </w:tr>
      <w:tr w:rsidR="00DB6B6C" w:rsidRPr="00CC7543" w:rsidTr="0011269F">
        <w:trPr>
          <w:cantSplit/>
        </w:trPr>
        <w:tc>
          <w:tcPr>
            <w:tcW w:w="1890" w:type="dxa"/>
          </w:tcPr>
          <w:p w:rsidR="00DB6B6C" w:rsidRPr="00CC7543" w:rsidRDefault="00DB6B6C" w:rsidP="0096164E">
            <w:pPr>
              <w:pStyle w:val="bang0"/>
            </w:pPr>
            <w:r w:rsidRPr="00CC7543">
              <w:t>Project Milestone Review</w:t>
            </w:r>
          </w:p>
          <w:p w:rsidR="00DB6B6C" w:rsidRPr="00CC7543" w:rsidRDefault="00DB6B6C" w:rsidP="0096164E">
            <w:pPr>
              <w:pStyle w:val="bang0"/>
            </w:pPr>
          </w:p>
        </w:tc>
        <w:tc>
          <w:tcPr>
            <w:tcW w:w="1440" w:type="dxa"/>
          </w:tcPr>
          <w:p w:rsidR="00DB6B6C" w:rsidRPr="00CC7543" w:rsidRDefault="00DB6B6C" w:rsidP="0096164E">
            <w:pPr>
              <w:pStyle w:val="bang0"/>
            </w:pPr>
            <w:r w:rsidRPr="00CC7543">
              <w:t>By email and via project milestone review meeting</w:t>
            </w:r>
          </w:p>
        </w:tc>
        <w:tc>
          <w:tcPr>
            <w:tcW w:w="1530" w:type="dxa"/>
          </w:tcPr>
          <w:p w:rsidR="00DB6B6C" w:rsidRPr="00CC7543" w:rsidRDefault="00DB6B6C" w:rsidP="0096164E">
            <w:pPr>
              <w:pStyle w:val="bang0"/>
            </w:pPr>
            <w:r w:rsidRPr="00CC7543">
              <w:t>End of every stage</w:t>
            </w:r>
          </w:p>
        </w:tc>
        <w:tc>
          <w:tcPr>
            <w:tcW w:w="2700" w:type="dxa"/>
          </w:tcPr>
          <w:p w:rsidR="00DB6B6C" w:rsidRPr="00CC7543" w:rsidRDefault="00DB6B6C" w:rsidP="0096164E">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96164E">
            <w:pPr>
              <w:pStyle w:val="bang0"/>
            </w:pPr>
            <w:r>
              <w:t>PM</w:t>
            </w:r>
          </w:p>
        </w:tc>
      </w:tr>
    </w:tbl>
    <w:p w:rsidR="00DB6B6C" w:rsidRDefault="00DB6B6C" w:rsidP="00DB14D2"/>
    <w:p w:rsidR="00D25A64" w:rsidRDefault="00E031FE" w:rsidP="00DB14D2">
      <w:pPr>
        <w:pStyle w:val="Heading1"/>
      </w:pPr>
      <w:bookmarkStart w:id="116" w:name="_Toc368438026"/>
      <w:bookmarkEnd w:id="113"/>
      <w:r>
        <w:lastRenderedPageBreak/>
        <w:t>Configuration M</w:t>
      </w:r>
      <w:r w:rsidR="00D25A64">
        <w:t>anagement</w:t>
      </w:r>
      <w:bookmarkEnd w:id="116"/>
    </w:p>
    <w:p w:rsidR="00DB6B6C" w:rsidRDefault="00DB6B6C" w:rsidP="00DB6B6C">
      <w:pPr>
        <w:ind w:left="360"/>
      </w:pPr>
      <w:bookmarkStart w:id="117" w:name="_Toc447380910"/>
      <w:bookmarkStart w:id="118" w:name="_Toc493946074"/>
      <w:bookmarkStart w:id="119" w:name="_Toc523796238"/>
      <w:bookmarkStart w:id="120" w:name="_Toc524347177"/>
      <w:bookmarkStart w:id="121" w:name="_Toc91412645"/>
      <w:bookmarkStart w:id="122" w:name="_Toc368438027"/>
      <w:r>
        <w:t xml:space="preserve">CM plan of this project has a lot of contents: </w:t>
      </w:r>
    </w:p>
    <w:p w:rsidR="00DB6B6C" w:rsidRDefault="00DB6B6C" w:rsidP="00DB6B6C">
      <w:pPr>
        <w:pStyle w:val="ListParagraph"/>
        <w:numPr>
          <w:ilvl w:val="0"/>
          <w:numId w:val="39"/>
        </w:numPr>
        <w:spacing w:before="60" w:line="240" w:lineRule="auto"/>
        <w:jc w:val="both"/>
      </w:pPr>
      <w:r>
        <w:t>Naming Rule : [Code of project]_&lt;Name of product&gt;_v&lt;</w:t>
      </w:r>
      <w:proofErr w:type="spellStart"/>
      <w:r>
        <w:t>x.x</w:t>
      </w:r>
      <w:proofErr w:type="spellEnd"/>
      <w:r>
        <w:t>&gt;_&lt;language&gt;</w:t>
      </w:r>
    </w:p>
    <w:p w:rsidR="00DB6B6C" w:rsidRDefault="00DB6B6C" w:rsidP="00DB6B6C">
      <w:pPr>
        <w:pStyle w:val="ListParagraph"/>
        <w:numPr>
          <w:ilvl w:val="0"/>
          <w:numId w:val="39"/>
        </w:numPr>
        <w:spacing w:before="60" w:line="240" w:lineRule="auto"/>
        <w:jc w:val="both"/>
      </w:pPr>
      <w:r>
        <w:t>The number of version start from 0.1 to 0.9 before approving by supervisor. The last version will be “v1.0”.</w:t>
      </w:r>
    </w:p>
    <w:p w:rsidR="00DB6B6C" w:rsidRDefault="00DB6B6C" w:rsidP="00DB6B6C">
      <w:pPr>
        <w:pStyle w:val="ListParagraph"/>
        <w:ind w:left="1080"/>
      </w:pPr>
      <w:r>
        <w:t>Example: [UJD_VN] _Project Plan_v0.1_EN</w:t>
      </w:r>
    </w:p>
    <w:p w:rsidR="00DB6B6C" w:rsidRDefault="00DB6B6C" w:rsidP="00DB6B6C">
      <w:pPr>
        <w:pStyle w:val="ListParagraph"/>
        <w:numPr>
          <w:ilvl w:val="0"/>
          <w:numId w:val="39"/>
        </w:numPr>
        <w:spacing w:before="60" w:line="240" w:lineRule="auto"/>
        <w:jc w:val="both"/>
      </w:pPr>
      <w:r>
        <w:t>All of product is kept in Tortoise SVN and below the folder that PM created.</w:t>
      </w:r>
    </w:p>
    <w:p w:rsidR="00E016E0" w:rsidRDefault="00E016E0" w:rsidP="00DB14D2">
      <w:pPr>
        <w:pStyle w:val="Heading1"/>
      </w:pPr>
      <w:r>
        <w:lastRenderedPageBreak/>
        <w:t>Security</w:t>
      </w:r>
      <w:bookmarkEnd w:id="117"/>
      <w:bookmarkEnd w:id="118"/>
      <w:bookmarkEnd w:id="119"/>
      <w:bookmarkEnd w:id="120"/>
      <w:r>
        <w:t xml:space="preserve"> Aspects</w:t>
      </w:r>
      <w:bookmarkEnd w:id="121"/>
      <w:bookmarkEnd w:id="122"/>
    </w:p>
    <w:p w:rsidR="00F232F3" w:rsidRPr="00FF5CDC" w:rsidRDefault="00FF5CDC" w:rsidP="00DB14D2">
      <w:pPr>
        <w:pStyle w:val="Heading2"/>
      </w:pPr>
      <w:bookmarkStart w:id="123" w:name="_Toc368438028"/>
      <w:bookmarkStart w:id="124" w:name="_GoBack"/>
      <w:bookmarkEnd w:id="124"/>
      <w:r w:rsidRPr="00FF5CDC">
        <w:t>This project does</w:t>
      </w:r>
      <w:r>
        <w:t xml:space="preserve"> not</w:t>
      </w:r>
      <w:r w:rsidRPr="00FF5CDC">
        <w:t xml:space="preserve"> require security aspects.</w:t>
      </w:r>
      <w:bookmarkEnd w:id="123"/>
    </w:p>
    <w:p w:rsidR="00CD2C5F" w:rsidRDefault="00CD2C5F" w:rsidP="00DB14D2">
      <w:pPr>
        <w:pStyle w:val="Heading1"/>
      </w:pPr>
      <w:bookmarkStart w:id="125" w:name="_Toc368438029"/>
      <w:r>
        <w:lastRenderedPageBreak/>
        <w:t>References</w:t>
      </w:r>
      <w:bookmarkEnd w:id="125"/>
    </w:p>
    <w:p w:rsidR="00CD2C5F" w:rsidRPr="00FD6C16" w:rsidRDefault="00CD2C5F" w:rsidP="006B05F7">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F63B73" w:rsidRDefault="00CD2C5F" w:rsidP="0011269F">
            <w:pPr>
              <w:pStyle w:val="Bangheader"/>
              <w:rPr>
                <w:sz w:val="22"/>
                <w:szCs w:val="22"/>
              </w:rPr>
            </w:pPr>
            <w:r w:rsidRPr="00F63B73">
              <w:rPr>
                <w:sz w:val="22"/>
                <w:szCs w:val="22"/>
              </w:rPr>
              <w:t>No</w:t>
            </w:r>
          </w:p>
        </w:tc>
        <w:tc>
          <w:tcPr>
            <w:tcW w:w="3600" w:type="dxa"/>
            <w:shd w:val="clear" w:color="auto" w:fill="D9D9D9"/>
            <w:vAlign w:val="center"/>
          </w:tcPr>
          <w:p w:rsidR="00CD2C5F" w:rsidRPr="00F63B73" w:rsidRDefault="00CD2C5F" w:rsidP="0011269F">
            <w:pPr>
              <w:pStyle w:val="Bangheader"/>
              <w:rPr>
                <w:sz w:val="22"/>
                <w:szCs w:val="22"/>
              </w:rPr>
            </w:pPr>
            <w:r w:rsidRPr="00F63B73">
              <w:rPr>
                <w:sz w:val="22"/>
                <w:szCs w:val="22"/>
              </w:rPr>
              <w:t>Reference item</w:t>
            </w:r>
          </w:p>
        </w:tc>
        <w:tc>
          <w:tcPr>
            <w:tcW w:w="1080" w:type="dxa"/>
            <w:shd w:val="clear" w:color="auto" w:fill="D9D9D9"/>
            <w:vAlign w:val="center"/>
          </w:tcPr>
          <w:p w:rsidR="00CD2C5F" w:rsidRPr="00F63B73" w:rsidRDefault="00CD2C5F" w:rsidP="0011269F">
            <w:pPr>
              <w:pStyle w:val="Bangheader"/>
              <w:rPr>
                <w:sz w:val="22"/>
                <w:szCs w:val="22"/>
              </w:rPr>
            </w:pPr>
            <w:r w:rsidRPr="00F63B73">
              <w:rPr>
                <w:sz w:val="22"/>
                <w:szCs w:val="22"/>
              </w:rPr>
              <w:t>Issued Date</w:t>
            </w:r>
          </w:p>
        </w:tc>
        <w:tc>
          <w:tcPr>
            <w:tcW w:w="1710" w:type="dxa"/>
            <w:shd w:val="clear" w:color="auto" w:fill="D9D9D9"/>
            <w:vAlign w:val="center"/>
          </w:tcPr>
          <w:p w:rsidR="00CD2C5F" w:rsidRPr="00F63B73" w:rsidRDefault="00CD2C5F" w:rsidP="0011269F">
            <w:pPr>
              <w:pStyle w:val="Bangheader"/>
              <w:rPr>
                <w:sz w:val="22"/>
                <w:szCs w:val="22"/>
              </w:rPr>
            </w:pPr>
            <w:r w:rsidRPr="00F63B73">
              <w:rPr>
                <w:sz w:val="22"/>
                <w:szCs w:val="22"/>
              </w:rPr>
              <w:t>Source</w:t>
            </w:r>
          </w:p>
        </w:tc>
        <w:tc>
          <w:tcPr>
            <w:tcW w:w="1800" w:type="dxa"/>
            <w:shd w:val="clear" w:color="auto" w:fill="D9D9D9"/>
            <w:vAlign w:val="center"/>
          </w:tcPr>
          <w:p w:rsidR="00CD2C5F" w:rsidRPr="00F63B73" w:rsidRDefault="00CD2C5F" w:rsidP="0011269F">
            <w:pPr>
              <w:pStyle w:val="Bangheader"/>
              <w:rPr>
                <w:sz w:val="22"/>
                <w:szCs w:val="22"/>
              </w:rPr>
            </w:pPr>
            <w:r w:rsidRPr="00F63B73">
              <w:rPr>
                <w:sz w:val="22"/>
                <w:szCs w:val="22"/>
              </w:rPr>
              <w:t>Note</w:t>
            </w:r>
          </w:p>
        </w:tc>
      </w:tr>
      <w:tr w:rsidR="00CD2C5F" w:rsidRPr="00CC7543" w:rsidTr="006734E6">
        <w:tc>
          <w:tcPr>
            <w:tcW w:w="630" w:type="dxa"/>
            <w:vAlign w:val="center"/>
          </w:tcPr>
          <w:p w:rsidR="00CD2C5F" w:rsidRPr="00CC7543" w:rsidRDefault="00F232F3" w:rsidP="00DB14D2">
            <w:pPr>
              <w:pStyle w:val="Bang"/>
            </w:pPr>
            <w:r>
              <w:t>1</w:t>
            </w:r>
          </w:p>
        </w:tc>
        <w:tc>
          <w:tcPr>
            <w:tcW w:w="3600" w:type="dxa"/>
            <w:vAlign w:val="center"/>
          </w:tcPr>
          <w:p w:rsidR="00CD2C5F" w:rsidRPr="00CC7543" w:rsidRDefault="00DB6B6C" w:rsidP="00DB14D2">
            <w:pPr>
              <w:pStyle w:val="Bang"/>
            </w:pPr>
            <w:proofErr w:type="spellStart"/>
            <w:r>
              <w:t>UJD_VN</w:t>
            </w:r>
            <w:r w:rsidR="00FE0D2A">
              <w:t>_Test</w:t>
            </w:r>
            <w:proofErr w:type="spellEnd"/>
            <w:r w:rsidR="00FE0D2A">
              <w:t xml:space="preserve"> Plan_v0.1</w:t>
            </w:r>
            <w:r w:rsidR="00F232F3">
              <w:t>_EN</w:t>
            </w:r>
            <w:r w:rsidR="00FE0D2A">
              <w:t>.docx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r w:rsidR="00CD2C5F" w:rsidRPr="00CC7543" w:rsidTr="006734E6">
        <w:tc>
          <w:tcPr>
            <w:tcW w:w="630" w:type="dxa"/>
            <w:vAlign w:val="center"/>
          </w:tcPr>
          <w:p w:rsidR="00CD2C5F" w:rsidRPr="00CC7543" w:rsidRDefault="00FE0D2A" w:rsidP="00DB14D2">
            <w:pPr>
              <w:pStyle w:val="Bang"/>
            </w:pPr>
            <w:r>
              <w:t>2</w:t>
            </w:r>
          </w:p>
        </w:tc>
        <w:tc>
          <w:tcPr>
            <w:tcW w:w="3600" w:type="dxa"/>
            <w:vAlign w:val="center"/>
          </w:tcPr>
          <w:p w:rsidR="00CD2C5F" w:rsidRPr="00CC7543" w:rsidRDefault="00DB6B6C" w:rsidP="00DB14D2">
            <w:pPr>
              <w:pStyle w:val="Bang"/>
            </w:pPr>
            <w:proofErr w:type="spellStart"/>
            <w:r>
              <w:t>UJD_VN</w:t>
            </w:r>
            <w:r w:rsidR="00FE0D2A" w:rsidRPr="00FE0D2A">
              <w:t>_Risk</w:t>
            </w:r>
            <w:proofErr w:type="spellEnd"/>
            <w:r w:rsidR="00FE0D2A" w:rsidRPr="00FE0D2A">
              <w:t xml:space="preserve"> And Issue_Management_v</w:t>
            </w:r>
            <w:r w:rsidR="006734E6">
              <w:t>1.0.xlsx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bl>
    <w:p w:rsidR="00D25A64" w:rsidRDefault="00D25A64" w:rsidP="00DB14D2"/>
    <w:sectPr w:rsidR="00D25A64" w:rsidSect="00103F6E">
      <w:headerReference w:type="even" r:id="rId9"/>
      <w:headerReference w:type="default" r:id="rId10"/>
      <w:footerReference w:type="even" r:id="rId11"/>
      <w:footerReference w:type="default" r:id="rId12"/>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2F0" w:rsidRDefault="00A452F0" w:rsidP="00DB14D2">
      <w:r>
        <w:separator/>
      </w:r>
    </w:p>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p w:rsidR="00A452F0" w:rsidRDefault="00A452F0"/>
  </w:endnote>
  <w:endnote w:type="continuationSeparator" w:id="0">
    <w:p w:rsidR="00A452F0" w:rsidRDefault="00A452F0" w:rsidP="00DB14D2">
      <w:r>
        <w:continuationSeparator/>
      </w:r>
    </w:p>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p w:rsidR="00A452F0" w:rsidRDefault="00A45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Default="00A83415" w:rsidP="00DB14D2">
    <w:pPr>
      <w:pStyle w:val="Footer"/>
    </w:pPr>
  </w:p>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p w:rsidR="00A83415" w:rsidRDefault="00A834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Default="00A83415"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220F6A">
      <w:rPr>
        <w:rStyle w:val="PageNumber"/>
        <w:noProof/>
      </w:rPr>
      <w:t>29</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220F6A">
      <w:rPr>
        <w:rStyle w:val="PageNumber"/>
        <w:noProof/>
      </w:rPr>
      <w:t>31</w:t>
    </w:r>
    <w:r w:rsidRPr="0041190E">
      <w:rPr>
        <w:rStyle w:val="PageNumber"/>
      </w:rPr>
      <w:fldChar w:fldCharType="end"/>
    </w:r>
  </w:p>
  <w:p w:rsidR="00A83415" w:rsidRDefault="00A83415" w:rsidP="00DB14D2"/>
  <w:p w:rsidR="00A83415" w:rsidRDefault="00A83415" w:rsidP="00DB14D2"/>
  <w:p w:rsidR="00A83415" w:rsidRDefault="00A83415" w:rsidP="00DB14D2"/>
  <w:p w:rsidR="00A83415" w:rsidRDefault="00A83415"/>
  <w:p w:rsidR="00A83415" w:rsidRDefault="00A834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2F0" w:rsidRDefault="00A452F0" w:rsidP="00DB14D2">
      <w:r>
        <w:separator/>
      </w:r>
    </w:p>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p w:rsidR="00A452F0" w:rsidRDefault="00A452F0"/>
  </w:footnote>
  <w:footnote w:type="continuationSeparator" w:id="0">
    <w:p w:rsidR="00A452F0" w:rsidRDefault="00A452F0" w:rsidP="00DB14D2">
      <w:r>
        <w:continuationSeparator/>
      </w:r>
    </w:p>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rsidP="00DB14D2"/>
    <w:p w:rsidR="00A452F0" w:rsidRDefault="00A452F0"/>
    <w:p w:rsidR="00A452F0" w:rsidRDefault="00A452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rsidP="00DB14D2"/>
  <w:p w:rsidR="00A83415" w:rsidRDefault="00A83415"/>
  <w:p w:rsidR="00A83415" w:rsidRDefault="00A834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415" w:rsidRPr="004924DC" w:rsidRDefault="00A83415" w:rsidP="00DB14D2">
    <w:pPr>
      <w:pStyle w:val="Header"/>
    </w:pPr>
    <w:r w:rsidRPr="004924DC">
      <w:t>UJD_VN</w:t>
    </w:r>
    <w:r>
      <w:t xml:space="preserve">-Project </w:t>
    </w:r>
    <w:r w:rsidRPr="004924DC">
      <w:t>Plan                                                                                                                                                                v1.0</w:t>
    </w:r>
  </w:p>
  <w:p w:rsidR="00A83415" w:rsidRDefault="00A83415" w:rsidP="00DB14D2"/>
  <w:p w:rsidR="00A83415" w:rsidRDefault="00A83415" w:rsidP="00DB14D2"/>
  <w:p w:rsidR="00A83415" w:rsidRDefault="00A83415" w:rsidP="00DB14D2"/>
  <w:p w:rsidR="00A83415" w:rsidRDefault="00A83415"/>
  <w:p w:rsidR="00A83415" w:rsidRDefault="00A834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7">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3EB6188A"/>
    <w:multiLevelType w:val="hybridMultilevel"/>
    <w:tmpl w:val="350C5FB0"/>
    <w:lvl w:ilvl="0" w:tplc="13C4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2">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5">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3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31">
    <w:nsid w:val="675566AE"/>
    <w:multiLevelType w:val="hybridMultilevel"/>
    <w:tmpl w:val="6BF638EE"/>
    <w:lvl w:ilvl="0" w:tplc="9CC01FF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3">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5">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7">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6"/>
  </w:num>
  <w:num w:numId="2">
    <w:abstractNumId w:val="10"/>
  </w:num>
  <w:num w:numId="3">
    <w:abstractNumId w:val="26"/>
  </w:num>
  <w:num w:numId="4">
    <w:abstractNumId w:val="39"/>
  </w:num>
  <w:num w:numId="5">
    <w:abstractNumId w:val="36"/>
  </w:num>
  <w:num w:numId="6">
    <w:abstractNumId w:val="2"/>
  </w:num>
  <w:num w:numId="7">
    <w:abstractNumId w:val="19"/>
  </w:num>
  <w:num w:numId="8">
    <w:abstractNumId w:val="8"/>
  </w:num>
  <w:num w:numId="9">
    <w:abstractNumId w:val="2"/>
  </w:num>
  <w:num w:numId="10">
    <w:abstractNumId w:val="20"/>
  </w:num>
  <w:num w:numId="11">
    <w:abstractNumId w:val="19"/>
  </w:num>
  <w:num w:numId="12">
    <w:abstractNumId w:val="2"/>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2"/>
  </w:num>
  <w:num w:numId="35">
    <w:abstractNumId w:val="22"/>
  </w:num>
  <w:num w:numId="36">
    <w:abstractNumId w:val="0"/>
  </w:num>
  <w:num w:numId="37">
    <w:abstractNumId w:val="23"/>
  </w:num>
  <w:num w:numId="38">
    <w:abstractNumId w:val="28"/>
  </w:num>
  <w:num w:numId="39">
    <w:abstractNumId w:val="5"/>
  </w:num>
  <w:num w:numId="40">
    <w:abstractNumId w:val="14"/>
  </w:num>
  <w:num w:numId="41">
    <w:abstractNumId w:val="35"/>
  </w:num>
  <w:num w:numId="42">
    <w:abstractNumId w:val="17"/>
  </w:num>
  <w:num w:numId="43">
    <w:abstractNumId w:val="25"/>
  </w:num>
  <w:num w:numId="44">
    <w:abstractNumId w:val="12"/>
  </w:num>
  <w:num w:numId="45">
    <w:abstractNumId w:val="1"/>
  </w:num>
  <w:num w:numId="46">
    <w:abstractNumId w:val="7"/>
  </w:num>
  <w:num w:numId="47">
    <w:abstractNumId w:val="15"/>
  </w:num>
  <w:num w:numId="48">
    <w:abstractNumId w:val="18"/>
  </w:num>
  <w:num w:numId="49">
    <w:abstractNumId w:val="27"/>
  </w:num>
  <w:num w:numId="50">
    <w:abstractNumId w:val="3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g Vang">
    <w15:presenceInfo w15:providerId="None" w15:userId="Ong 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5BB5"/>
    <w:rsid w:val="00151C06"/>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3BB4"/>
    <w:rsid w:val="001B4EDC"/>
    <w:rsid w:val="001C2C61"/>
    <w:rsid w:val="001C4009"/>
    <w:rsid w:val="001C4034"/>
    <w:rsid w:val="001E2B2A"/>
    <w:rsid w:val="001E76AD"/>
    <w:rsid w:val="001F0DE4"/>
    <w:rsid w:val="001F1BCD"/>
    <w:rsid w:val="001F532F"/>
    <w:rsid w:val="001F7829"/>
    <w:rsid w:val="00203AA7"/>
    <w:rsid w:val="00206979"/>
    <w:rsid w:val="0021000B"/>
    <w:rsid w:val="00212411"/>
    <w:rsid w:val="00212F6D"/>
    <w:rsid w:val="00214029"/>
    <w:rsid w:val="002200EA"/>
    <w:rsid w:val="00220F6A"/>
    <w:rsid w:val="00232F5F"/>
    <w:rsid w:val="00233ADB"/>
    <w:rsid w:val="00235A5E"/>
    <w:rsid w:val="00235A68"/>
    <w:rsid w:val="00242B07"/>
    <w:rsid w:val="002446C8"/>
    <w:rsid w:val="002542E4"/>
    <w:rsid w:val="00255E8B"/>
    <w:rsid w:val="00257C0E"/>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D54A6"/>
    <w:rsid w:val="003E1E2A"/>
    <w:rsid w:val="003E514F"/>
    <w:rsid w:val="003E5D74"/>
    <w:rsid w:val="003F2F0C"/>
    <w:rsid w:val="003F32DE"/>
    <w:rsid w:val="003F7880"/>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924DC"/>
    <w:rsid w:val="004A2AA5"/>
    <w:rsid w:val="004A4BCA"/>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167D"/>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C3D07"/>
    <w:rsid w:val="005D5FDD"/>
    <w:rsid w:val="005D7B1D"/>
    <w:rsid w:val="005E1584"/>
    <w:rsid w:val="005E57A7"/>
    <w:rsid w:val="005E6149"/>
    <w:rsid w:val="005F13F0"/>
    <w:rsid w:val="0061035D"/>
    <w:rsid w:val="006103E0"/>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2F0"/>
    <w:rsid w:val="00A45930"/>
    <w:rsid w:val="00A500FF"/>
    <w:rsid w:val="00A537D4"/>
    <w:rsid w:val="00A60C2F"/>
    <w:rsid w:val="00A62AAA"/>
    <w:rsid w:val="00A6676A"/>
    <w:rsid w:val="00A7605B"/>
    <w:rsid w:val="00A7668E"/>
    <w:rsid w:val="00A81510"/>
    <w:rsid w:val="00A83415"/>
    <w:rsid w:val="00A849AE"/>
    <w:rsid w:val="00A90DB8"/>
    <w:rsid w:val="00A94382"/>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68AA"/>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8345A"/>
    <w:rsid w:val="00D85828"/>
    <w:rsid w:val="00D91014"/>
    <w:rsid w:val="00D97438"/>
    <w:rsid w:val="00D97582"/>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70AD"/>
    <w:rsid w:val="00F42524"/>
    <w:rsid w:val="00F448C1"/>
    <w:rsid w:val="00F453FA"/>
    <w:rsid w:val="00F454AC"/>
    <w:rsid w:val="00F51F6D"/>
    <w:rsid w:val="00F54910"/>
    <w:rsid w:val="00F6125C"/>
    <w:rsid w:val="00F63B73"/>
    <w:rsid w:val="00F727FF"/>
    <w:rsid w:val="00F75AFA"/>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96164E"/>
    <w:pPr>
      <w:autoSpaceDE w:val="0"/>
      <w:autoSpaceDN w:val="0"/>
      <w:spacing w:after="80"/>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CA8DC-FE36-4B5A-8BC4-2B6BA2FF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799</TotalTime>
  <Pages>31</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23834</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57</cp:revision>
  <cp:lastPrinted>2000-10-06T11:04:00Z</cp:lastPrinted>
  <dcterms:created xsi:type="dcterms:W3CDTF">2013-09-11T08:16:00Z</dcterms:created>
  <dcterms:modified xsi:type="dcterms:W3CDTF">2014-05-28T11:38:00Z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